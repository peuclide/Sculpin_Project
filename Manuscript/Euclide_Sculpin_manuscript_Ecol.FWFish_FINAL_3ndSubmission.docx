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7463A" w14:textId="55018E10" w:rsidR="006729A7" w:rsidRPr="006729A7" w:rsidRDefault="006729A7" w:rsidP="00991D83">
      <w:pPr>
        <w:spacing w:line="360" w:lineRule="auto"/>
        <w:jc w:val="center"/>
        <w:outlineLvl w:val="0"/>
      </w:pPr>
      <w:r w:rsidRPr="00D3263F">
        <w:rPr>
          <w:rFonts w:eastAsia="Times New Roman"/>
          <w:color w:val="222222"/>
          <w:shd w:val="clear" w:color="auto" w:fill="FFFFFF"/>
        </w:rPr>
        <w:t>Lack of population genetic structure of slimy sculpin in a large</w:t>
      </w:r>
      <w:r>
        <w:rPr>
          <w:rFonts w:eastAsia="Times New Roman"/>
          <w:color w:val="222222"/>
          <w:shd w:val="clear" w:color="auto" w:fill="FFFFFF"/>
        </w:rPr>
        <w:t>,</w:t>
      </w:r>
      <w:r w:rsidRPr="00D3263F">
        <w:rPr>
          <w:rFonts w:eastAsia="Times New Roman"/>
          <w:color w:val="222222"/>
          <w:shd w:val="clear" w:color="auto" w:fill="FFFFFF"/>
        </w:rPr>
        <w:t xml:space="preserve"> fragmented lake</w:t>
      </w:r>
    </w:p>
    <w:p w14:paraId="65B4EBFC" w14:textId="77777777" w:rsidR="009C73FF" w:rsidRPr="00E16BA8" w:rsidRDefault="009C73FF" w:rsidP="00991D83">
      <w:pPr>
        <w:spacing w:line="360" w:lineRule="auto"/>
        <w:jc w:val="center"/>
      </w:pPr>
    </w:p>
    <w:p w14:paraId="2435B7FC" w14:textId="77777777" w:rsidR="00303734" w:rsidRPr="000B35C1" w:rsidRDefault="00303734" w:rsidP="00991D83">
      <w:pPr>
        <w:spacing w:line="360" w:lineRule="auto"/>
        <w:jc w:val="center"/>
        <w:outlineLvl w:val="0"/>
        <w:rPr>
          <w:vertAlign w:val="superscript"/>
        </w:rPr>
      </w:pPr>
      <w:r w:rsidRPr="00E16BA8">
        <w:t>Peter T. Euclide</w:t>
      </w:r>
      <w:r>
        <w:rPr>
          <w:vertAlign w:val="superscript"/>
        </w:rPr>
        <w:t>1</w:t>
      </w:r>
      <w:r w:rsidRPr="00E16BA8">
        <w:t xml:space="preserve">; Natalie </w:t>
      </w:r>
      <w:r>
        <w:t xml:space="preserve">M. </w:t>
      </w:r>
      <w:r w:rsidRPr="00E16BA8">
        <w:t>Flores</w:t>
      </w:r>
      <w:r>
        <w:rPr>
          <w:vertAlign w:val="superscript"/>
        </w:rPr>
        <w:t>2</w:t>
      </w:r>
      <w:r w:rsidRPr="00E16BA8">
        <w:t xml:space="preserve">; </w:t>
      </w:r>
      <w:r>
        <w:t>Matthew J. Wargo</w:t>
      </w:r>
      <w:r>
        <w:rPr>
          <w:vertAlign w:val="superscript"/>
        </w:rPr>
        <w:t>3</w:t>
      </w:r>
      <w:r>
        <w:t xml:space="preserve">; </w:t>
      </w:r>
      <w:r w:rsidRPr="00E16BA8">
        <w:t>C. William Kilpatrick</w:t>
      </w:r>
      <w:r>
        <w:rPr>
          <w:vertAlign w:val="superscript"/>
        </w:rPr>
        <w:t>1</w:t>
      </w:r>
      <w:r w:rsidRPr="00E16BA8">
        <w:t>; J. Ellen Marsden</w:t>
      </w:r>
      <w:r>
        <w:rPr>
          <w:vertAlign w:val="superscript"/>
        </w:rPr>
        <w:t>2</w:t>
      </w:r>
    </w:p>
    <w:p w14:paraId="3BE00A86" w14:textId="77777777" w:rsidR="00303734" w:rsidRDefault="00303734" w:rsidP="00991D83">
      <w:pPr>
        <w:spacing w:line="360" w:lineRule="auto"/>
      </w:pPr>
    </w:p>
    <w:p w14:paraId="1D009790" w14:textId="5241FE73" w:rsidR="00303734" w:rsidRPr="00CC6A79" w:rsidRDefault="00303734" w:rsidP="00991D83">
      <w:pPr>
        <w:spacing w:line="360" w:lineRule="auto"/>
      </w:pPr>
      <w:r>
        <w:rPr>
          <w:vertAlign w:val="superscript"/>
        </w:rPr>
        <w:t>1</w:t>
      </w:r>
      <w:r w:rsidRPr="00CC6A79">
        <w:t>Univeristy of Vermont</w:t>
      </w:r>
      <w:r w:rsidR="00614D0E">
        <w:t>,</w:t>
      </w:r>
      <w:r w:rsidRPr="00CC6A79">
        <w:t xml:space="preserve"> Department of Biology</w:t>
      </w:r>
      <w:r w:rsidR="00614D0E">
        <w:t>,</w:t>
      </w:r>
      <w:r w:rsidRPr="00CC6A79">
        <w:t xml:space="preserve"> </w:t>
      </w:r>
      <w:r w:rsidRPr="00CC6A79">
        <w:rPr>
          <w:rFonts w:eastAsia="Times New Roman"/>
          <w:shd w:val="clear" w:color="auto" w:fill="FFFFFF"/>
        </w:rPr>
        <w:t>Marsh Life Science Building</w:t>
      </w:r>
      <w:r w:rsidR="00614D0E">
        <w:rPr>
          <w:rFonts w:eastAsia="Times New Roman"/>
          <w:shd w:val="clear" w:color="auto" w:fill="FFFFFF"/>
        </w:rPr>
        <w:t>,</w:t>
      </w:r>
      <w:r>
        <w:rPr>
          <w:rFonts w:eastAsia="Times New Roman"/>
        </w:rPr>
        <w:t xml:space="preserve"> </w:t>
      </w:r>
      <w:r w:rsidRPr="00CC6A79">
        <w:rPr>
          <w:rFonts w:eastAsia="Times New Roman"/>
          <w:shd w:val="clear" w:color="auto" w:fill="FFFFFF"/>
        </w:rPr>
        <w:t>109 Carrigan Drive</w:t>
      </w:r>
      <w:r w:rsidR="00091204">
        <w:rPr>
          <w:rFonts w:eastAsia="Times New Roman"/>
          <w:shd w:val="clear" w:color="auto" w:fill="FFFFFF"/>
        </w:rPr>
        <w:t>,</w:t>
      </w:r>
      <w:r w:rsidRPr="00CC6A79">
        <w:rPr>
          <w:rFonts w:eastAsia="Times New Roman"/>
        </w:rPr>
        <w:t xml:space="preserve"> </w:t>
      </w:r>
      <w:r w:rsidRPr="00CC6A79">
        <w:rPr>
          <w:rFonts w:eastAsia="Times New Roman"/>
          <w:shd w:val="clear" w:color="auto" w:fill="FFFFFF"/>
        </w:rPr>
        <w:t>Burlington, VT 05405</w:t>
      </w:r>
    </w:p>
    <w:p w14:paraId="3AC343D5" w14:textId="77777777" w:rsidR="00303734" w:rsidRDefault="00303734" w:rsidP="00991D83">
      <w:pPr>
        <w:spacing w:line="360" w:lineRule="auto"/>
      </w:pPr>
    </w:p>
    <w:p w14:paraId="700E1805" w14:textId="53D051A0" w:rsidR="00303734" w:rsidRDefault="00303734" w:rsidP="00991D83">
      <w:pPr>
        <w:spacing w:line="360" w:lineRule="auto"/>
        <w:rPr>
          <w:rFonts w:eastAsia="Times New Roman"/>
          <w:shd w:val="clear" w:color="auto" w:fill="FFFFFF"/>
        </w:rPr>
      </w:pPr>
      <w:r>
        <w:rPr>
          <w:vertAlign w:val="superscript"/>
        </w:rPr>
        <w:t xml:space="preserve">2 </w:t>
      </w:r>
      <w:r>
        <w:t>University of Vermont</w:t>
      </w:r>
      <w:r w:rsidR="00614D0E">
        <w:t>,</w:t>
      </w:r>
      <w:r>
        <w:t xml:space="preserve"> Rubenstein </w:t>
      </w:r>
      <w:r w:rsidR="00614D0E">
        <w:t>Ecosystem Science Laboratory,</w:t>
      </w:r>
      <w:r>
        <w:t xml:space="preserve"> </w:t>
      </w:r>
      <w:r w:rsidR="00614D0E">
        <w:rPr>
          <w:rFonts w:eastAsia="Times New Roman"/>
          <w:shd w:val="clear" w:color="auto" w:fill="FFFFFF"/>
        </w:rPr>
        <w:t>3 College St</w:t>
      </w:r>
      <w:r w:rsidRPr="00CC6A79">
        <w:rPr>
          <w:rFonts w:eastAsia="Times New Roman"/>
          <w:shd w:val="clear" w:color="auto" w:fill="FFFFFF"/>
        </w:rPr>
        <w:t>, Burlington, VT 0540</w:t>
      </w:r>
      <w:r w:rsidR="00614D0E">
        <w:rPr>
          <w:rFonts w:eastAsia="Times New Roman"/>
          <w:shd w:val="clear" w:color="auto" w:fill="FFFFFF"/>
        </w:rPr>
        <w:t>1</w:t>
      </w:r>
    </w:p>
    <w:p w14:paraId="67BC6941" w14:textId="77777777" w:rsidR="00303734" w:rsidRDefault="00303734" w:rsidP="00991D83">
      <w:pPr>
        <w:spacing w:line="360" w:lineRule="auto"/>
        <w:rPr>
          <w:rFonts w:eastAsia="Times New Roman"/>
          <w:shd w:val="clear" w:color="auto" w:fill="FFFFFF"/>
        </w:rPr>
      </w:pPr>
    </w:p>
    <w:p w14:paraId="421EE31E" w14:textId="04542B00" w:rsidR="00303734" w:rsidRPr="00CC6A79" w:rsidRDefault="00303734" w:rsidP="00991D83">
      <w:pPr>
        <w:spacing w:line="360" w:lineRule="auto"/>
        <w:rPr>
          <w:rFonts w:eastAsia="Times New Roman"/>
        </w:rPr>
      </w:pPr>
      <w:r w:rsidRPr="00CC6A79">
        <w:rPr>
          <w:rFonts w:eastAsia="Times New Roman"/>
          <w:shd w:val="clear" w:color="auto" w:fill="FFFFFF"/>
          <w:vertAlign w:val="superscript"/>
        </w:rPr>
        <w:t xml:space="preserve">3 </w:t>
      </w:r>
      <w:r w:rsidRPr="00CC6A79">
        <w:rPr>
          <w:rFonts w:eastAsia="Times New Roman"/>
          <w:shd w:val="clear" w:color="auto" w:fill="FFFFFF"/>
        </w:rPr>
        <w:t>University of Vermont</w:t>
      </w:r>
      <w:r w:rsidR="000B2C35">
        <w:rPr>
          <w:rFonts w:eastAsia="Times New Roman"/>
          <w:shd w:val="clear" w:color="auto" w:fill="FFFFFF"/>
        </w:rPr>
        <w:t>,</w:t>
      </w:r>
      <w:r w:rsidRPr="00CC6A79">
        <w:rPr>
          <w:rFonts w:eastAsia="Times New Roman"/>
          <w:shd w:val="clear" w:color="auto" w:fill="FFFFFF"/>
        </w:rPr>
        <w:t xml:space="preserve"> </w:t>
      </w:r>
      <w:r w:rsidRPr="00CC6A79">
        <w:rPr>
          <w:rFonts w:eastAsia="Times New Roman"/>
        </w:rPr>
        <w:t>Department of Microbiology and Molecular Genetics</w:t>
      </w:r>
      <w:r>
        <w:rPr>
          <w:rFonts w:eastAsia="Times New Roman"/>
        </w:rPr>
        <w:t>,</w:t>
      </w:r>
      <w:r w:rsidRPr="00CC6A79">
        <w:rPr>
          <w:rFonts w:eastAsia="Times New Roman"/>
        </w:rPr>
        <w:t xml:space="preserve"> 201 Stafford Hall</w:t>
      </w:r>
      <w:r w:rsidR="000B2C35">
        <w:rPr>
          <w:rFonts w:eastAsia="Times New Roman"/>
        </w:rPr>
        <w:t>,</w:t>
      </w:r>
      <w:r w:rsidRPr="00CC6A79">
        <w:rPr>
          <w:rFonts w:eastAsia="Times New Roman"/>
        </w:rPr>
        <w:t xml:space="preserve"> 95 Carrigan Drive Burlington, VT 05405</w:t>
      </w:r>
    </w:p>
    <w:p w14:paraId="5C22811C" w14:textId="77777777" w:rsidR="00AE50EE" w:rsidRDefault="00AE50EE" w:rsidP="00991D83">
      <w:pPr>
        <w:spacing w:line="360" w:lineRule="auto"/>
      </w:pPr>
    </w:p>
    <w:p w14:paraId="67B2FAF9" w14:textId="7DFEDEE7" w:rsidR="00303734" w:rsidRPr="001E1A22" w:rsidRDefault="008A3578" w:rsidP="00991D83">
      <w:pPr>
        <w:spacing w:line="360" w:lineRule="auto"/>
        <w:rPr>
          <w:lang w:val="fr-FR"/>
        </w:rPr>
      </w:pPr>
      <w:proofErr w:type="gramStart"/>
      <w:r w:rsidRPr="001E1A22">
        <w:rPr>
          <w:lang w:val="fr-FR"/>
        </w:rPr>
        <w:t>Keywords:</w:t>
      </w:r>
      <w:proofErr w:type="gramEnd"/>
      <w:r w:rsidRPr="001E1A22">
        <w:rPr>
          <w:lang w:val="fr-FR"/>
        </w:rPr>
        <w:t xml:space="preserve"> </w:t>
      </w:r>
      <w:r w:rsidR="00F34A7D">
        <w:rPr>
          <w:lang w:val="fr-FR"/>
        </w:rPr>
        <w:t>genetic</w:t>
      </w:r>
      <w:r w:rsidR="00FD7F99">
        <w:rPr>
          <w:lang w:val="fr-FR"/>
        </w:rPr>
        <w:t>s</w:t>
      </w:r>
      <w:r w:rsidRPr="001E1A22">
        <w:rPr>
          <w:lang w:val="fr-FR"/>
        </w:rPr>
        <w:t>, barriers</w:t>
      </w:r>
      <w:r w:rsidR="00CB6476" w:rsidRPr="001E1A22">
        <w:rPr>
          <w:lang w:val="fr-FR"/>
        </w:rPr>
        <w:t>, microsatellites</w:t>
      </w:r>
      <w:r w:rsidR="00764869" w:rsidRPr="001E1A22">
        <w:rPr>
          <w:lang w:val="fr-FR"/>
        </w:rPr>
        <w:t>, habitat fragmentation</w:t>
      </w:r>
      <w:r w:rsidR="00E86D70" w:rsidRPr="001E1A22">
        <w:rPr>
          <w:lang w:val="fr-FR"/>
        </w:rPr>
        <w:t xml:space="preserve">, gene </w:t>
      </w:r>
      <w:r w:rsidR="00303734" w:rsidRPr="001E1A22">
        <w:rPr>
          <w:lang w:val="fr-FR"/>
        </w:rPr>
        <w:t>flow</w:t>
      </w:r>
      <w:r w:rsidR="00303734" w:rsidRPr="001E1A22">
        <w:rPr>
          <w:b/>
          <w:lang w:val="fr-FR"/>
        </w:rPr>
        <w:br w:type="page"/>
      </w:r>
    </w:p>
    <w:p w14:paraId="1EF9D87E" w14:textId="6C3D3F3E" w:rsidR="0040492C" w:rsidRPr="003C6726" w:rsidRDefault="00451588" w:rsidP="00991D83">
      <w:pPr>
        <w:spacing w:before="240" w:line="360" w:lineRule="auto"/>
        <w:outlineLvl w:val="0"/>
        <w:rPr>
          <w:b/>
        </w:rPr>
      </w:pPr>
      <w:r>
        <w:rPr>
          <w:b/>
        </w:rPr>
        <w:lastRenderedPageBreak/>
        <w:t>Abstract</w:t>
      </w:r>
    </w:p>
    <w:p w14:paraId="77A214F3" w14:textId="627866D3" w:rsidR="001E33E7" w:rsidRPr="00FC2692" w:rsidRDefault="00BE17B4" w:rsidP="004B4188">
      <w:pPr>
        <w:spacing w:before="240" w:line="360" w:lineRule="auto"/>
        <w:outlineLvl w:val="0"/>
        <w:rPr>
          <w:rPrChange w:id="0" w:author="Peter Euclide" w:date="2017-09-22T15:31:00Z">
            <w:rPr/>
          </w:rPrChange>
        </w:rPr>
      </w:pPr>
      <w:r w:rsidRPr="00FC2692">
        <w:t>Most of what is known about sculpin</w:t>
      </w:r>
      <w:r w:rsidR="0061492F" w:rsidRPr="00FC2692">
        <w:t xml:space="preserve"> population structure</w:t>
      </w:r>
      <w:r w:rsidRPr="00FC2692">
        <w:t xml:space="preserve"> comes from research in streams; however, slimy sculpins are </w:t>
      </w:r>
      <w:r w:rsidR="002A5094" w:rsidRPr="00FC2692">
        <w:t>also a common</w:t>
      </w:r>
      <w:r w:rsidRPr="00FC2692">
        <w:t xml:space="preserve"> benthic </w:t>
      </w:r>
      <w:r w:rsidR="00CF01EF" w:rsidRPr="00FC2692">
        <w:rPr>
          <w:color w:val="000000" w:themeColor="text1"/>
        </w:rPr>
        <w:t>species in deep lakes</w:t>
      </w:r>
      <w:r w:rsidRPr="00FC2692">
        <w:rPr>
          <w:color w:val="000000" w:themeColor="text1"/>
        </w:rPr>
        <w:t xml:space="preserve">. In streams, sculpins </w:t>
      </w:r>
      <w:proofErr w:type="gramStart"/>
      <w:r w:rsidRPr="00FC2692">
        <w:rPr>
          <w:color w:val="000000" w:themeColor="text1"/>
        </w:rPr>
        <w:t>are considered to be</w:t>
      </w:r>
      <w:proofErr w:type="gramEnd"/>
      <w:r w:rsidRPr="00FC2692">
        <w:rPr>
          <w:color w:val="000000" w:themeColor="text1"/>
        </w:rPr>
        <w:t xml:space="preserve"> a relatively inactive species, moving only small distances and characteristically </w:t>
      </w:r>
      <w:r w:rsidR="001E33E7" w:rsidRPr="00FC2692">
        <w:rPr>
          <w:color w:val="000000" w:themeColor="text1"/>
        </w:rPr>
        <w:t>have</w:t>
      </w:r>
      <w:r w:rsidRPr="00FC2692">
        <w:rPr>
          <w:color w:val="000000" w:themeColor="text1"/>
        </w:rPr>
        <w:t xml:space="preserve"> high levels of genetic structure. </w:t>
      </w:r>
      <w:r w:rsidR="0061492F" w:rsidRPr="00FC2692">
        <w:rPr>
          <w:color w:val="000000" w:themeColor="text1"/>
        </w:rPr>
        <w:t xml:space="preserve">We examined </w:t>
      </w:r>
      <w:r w:rsidR="0061492F" w:rsidRPr="00FC2692">
        <w:t>population genetic structure of slimy sculpin</w:t>
      </w:r>
      <w:r w:rsidR="0061492F" w:rsidRPr="00FC2692">
        <w:rPr>
          <w:color w:val="FF0000"/>
        </w:rPr>
        <w:t xml:space="preserve"> </w:t>
      </w:r>
      <w:r w:rsidR="0061492F" w:rsidRPr="00FC2692">
        <w:rPr>
          <w:color w:val="000000" w:themeColor="text1"/>
        </w:rPr>
        <w:t>(</w:t>
      </w:r>
      <w:r w:rsidR="0061492F" w:rsidRPr="00FC2692">
        <w:rPr>
          <w:i/>
          <w:color w:val="000000" w:themeColor="text1"/>
        </w:rPr>
        <w:t>Cottus cognatus</w:t>
      </w:r>
      <w:r w:rsidR="0061492F" w:rsidRPr="00FC2692">
        <w:rPr>
          <w:color w:val="000000" w:themeColor="text1"/>
        </w:rPr>
        <w:t xml:space="preserve">) </w:t>
      </w:r>
      <w:r w:rsidR="0061492F" w:rsidRPr="00FC2692">
        <w:t xml:space="preserve">across multiple barriers and over distances up to 227 km in Lake Champlain (USA, Canada) and Lake Ontario (USA, Canada) </w:t>
      </w:r>
      <w:r w:rsidRPr="00FC2692">
        <w:rPr>
          <w:color w:val="000000" w:themeColor="text1"/>
        </w:rPr>
        <w:t xml:space="preserve">to determine if lake populations of sculpin are also highly structured. We predicted that slimy sculpin </w:t>
      </w:r>
      <w:r w:rsidR="005330E4" w:rsidRPr="00FC2692">
        <w:rPr>
          <w:color w:val="000000" w:themeColor="text1"/>
        </w:rPr>
        <w:t xml:space="preserve">populations </w:t>
      </w:r>
      <w:r w:rsidRPr="00FC2692">
        <w:rPr>
          <w:color w:val="000000" w:themeColor="text1"/>
        </w:rPr>
        <w:t xml:space="preserve">in Lake Champlain would be structured by </w:t>
      </w:r>
      <w:r w:rsidR="001E33E7" w:rsidRPr="00FC2692">
        <w:rPr>
          <w:color w:val="000000" w:themeColor="text1"/>
        </w:rPr>
        <w:t>six</w:t>
      </w:r>
      <w:r w:rsidRPr="00FC2692">
        <w:rPr>
          <w:color w:val="000000" w:themeColor="text1"/>
        </w:rPr>
        <w:t xml:space="preserve"> causeways as well as by distance</w:t>
      </w:r>
      <w:r w:rsidR="00DC24D1" w:rsidRPr="00FC2692">
        <w:rPr>
          <w:color w:val="000000" w:themeColor="text1"/>
        </w:rPr>
        <w:t xml:space="preserve">, Lake Ontario populations woud be </w:t>
      </w:r>
      <w:r w:rsidR="0081436C" w:rsidRPr="00FC2692">
        <w:rPr>
          <w:color w:val="000000" w:themeColor="text1"/>
        </w:rPr>
        <w:t xml:space="preserve">structured </w:t>
      </w:r>
      <w:r w:rsidR="00DC24D1" w:rsidRPr="00FC2692">
        <w:rPr>
          <w:color w:val="000000" w:themeColor="text1"/>
        </w:rPr>
        <w:t xml:space="preserve">only </w:t>
      </w:r>
      <w:r w:rsidR="0081436C" w:rsidRPr="00FC2692">
        <w:rPr>
          <w:color w:val="000000" w:themeColor="text1"/>
        </w:rPr>
        <w:t xml:space="preserve">by </w:t>
      </w:r>
      <w:r w:rsidR="00DC24D1" w:rsidRPr="00FC2692">
        <w:rPr>
          <w:color w:val="000000" w:themeColor="text1"/>
        </w:rPr>
        <w:t>distance</w:t>
      </w:r>
      <w:r w:rsidR="004A1307" w:rsidRPr="00FC2692">
        <w:rPr>
          <w:color w:val="000000" w:themeColor="text1"/>
        </w:rPr>
        <w:t>,</w:t>
      </w:r>
      <w:r w:rsidR="002D7687" w:rsidRPr="00FC2692">
        <w:rPr>
          <w:color w:val="000000" w:themeColor="text1"/>
        </w:rPr>
        <w:t xml:space="preserve"> </w:t>
      </w:r>
      <w:r w:rsidR="00DC24D1" w:rsidRPr="00FC2692">
        <w:rPr>
          <w:color w:val="000000" w:themeColor="text1"/>
        </w:rPr>
        <w:t xml:space="preserve">and </w:t>
      </w:r>
      <w:r w:rsidR="002D7687" w:rsidRPr="00FC2692">
        <w:rPr>
          <w:color w:val="000000" w:themeColor="text1"/>
        </w:rPr>
        <w:t>differences between the l</w:t>
      </w:r>
      <w:r w:rsidR="006729A7" w:rsidRPr="00FC2692">
        <w:rPr>
          <w:color w:val="000000" w:themeColor="text1"/>
        </w:rPr>
        <w:t>ake</w:t>
      </w:r>
      <w:r w:rsidR="002D7687" w:rsidRPr="00FC2692">
        <w:rPr>
          <w:color w:val="000000" w:themeColor="text1"/>
        </w:rPr>
        <w:t>s</w:t>
      </w:r>
      <w:r w:rsidR="006729A7" w:rsidRPr="00FC2692">
        <w:rPr>
          <w:color w:val="000000" w:themeColor="text1"/>
        </w:rPr>
        <w:t xml:space="preserve"> would be large</w:t>
      </w:r>
      <w:r w:rsidR="0081436C" w:rsidRPr="00FC2692">
        <w:rPr>
          <w:color w:val="000000" w:themeColor="text1"/>
        </w:rPr>
        <w:t xml:space="preserve"> relative to within-lake differences</w:t>
      </w:r>
      <w:r w:rsidRPr="00FC2692">
        <w:rPr>
          <w:color w:val="000000" w:themeColor="text1"/>
        </w:rPr>
        <w:t xml:space="preserve">. </w:t>
      </w:r>
      <w:r w:rsidR="005B551A" w:rsidRPr="00FC2692">
        <w:rPr>
          <w:rFonts w:eastAsia="Times New Roman"/>
          <w:color w:val="222222"/>
          <w:shd w:val="clear" w:color="auto" w:fill="FFFFFF"/>
        </w:rPr>
        <w:t>We examined microsatellite variation among 200 slimy sculpins from Lake Champlain and 48 slimy sculpins from Lake Ontario to evaluate patterns of population connectivity and structure</w:t>
      </w:r>
      <w:r w:rsidR="005B551A" w:rsidRPr="00FC2692">
        <w:rPr>
          <w:rFonts w:eastAsia="Times New Roman"/>
          <w:color w:val="222222"/>
          <w:sz w:val="19"/>
          <w:szCs w:val="19"/>
          <w:shd w:val="clear" w:color="auto" w:fill="FFFFFF"/>
          <w:rPrChange w:id="1" w:author="Peter Euclide" w:date="2017-09-22T15:31:00Z">
            <w:rPr>
              <w:rFonts w:ascii="Arial" w:eastAsia="Times New Roman" w:hAnsi="Arial" w:cs="Arial"/>
              <w:color w:val="222222"/>
              <w:sz w:val="19"/>
              <w:szCs w:val="19"/>
              <w:shd w:val="clear" w:color="auto" w:fill="FFFFFF"/>
            </w:rPr>
          </w:rPrChange>
        </w:rPr>
        <w:t xml:space="preserve">. </w:t>
      </w:r>
      <w:r w:rsidR="004A1307" w:rsidRPr="00FC2692">
        <w:t>There was</w:t>
      </w:r>
      <w:r w:rsidR="005B551A" w:rsidRPr="002F7CB0">
        <w:t xml:space="preserve"> </w:t>
      </w:r>
      <w:r w:rsidR="001E33E7" w:rsidRPr="002F7CB0">
        <w:t xml:space="preserve">no indication of population sub-structuring within </w:t>
      </w:r>
      <w:r w:rsidR="00C165AF" w:rsidRPr="0094235E">
        <w:t>either lake</w:t>
      </w:r>
      <w:r w:rsidR="001E33E7" w:rsidRPr="003F5A10">
        <w:t xml:space="preserve"> but </w:t>
      </w:r>
      <w:r w:rsidR="004B4188" w:rsidRPr="003F5A10">
        <w:t xml:space="preserve">sculpin </w:t>
      </w:r>
      <w:proofErr w:type="gramStart"/>
      <w:r w:rsidR="004B4188" w:rsidRPr="003F5A10">
        <w:t>were</w:t>
      </w:r>
      <w:proofErr w:type="gramEnd"/>
      <w:r w:rsidR="004B4188" w:rsidRPr="003F5A10">
        <w:t xml:space="preserve"> genetically distinct</w:t>
      </w:r>
      <w:r w:rsidR="001E33E7" w:rsidRPr="003F5A10">
        <w:t xml:space="preserve"> bet</w:t>
      </w:r>
      <w:r w:rsidR="001E33E7" w:rsidRPr="00FC2692">
        <w:rPr>
          <w:rPrChange w:id="2" w:author="Peter Euclide" w:date="2017-09-22T15:31:00Z">
            <w:rPr/>
          </w:rPrChange>
        </w:rPr>
        <w:t>ween</w:t>
      </w:r>
      <w:r w:rsidR="002A6D37" w:rsidRPr="00FC2692">
        <w:rPr>
          <w:rPrChange w:id="3" w:author="Peter Euclide" w:date="2017-09-22T15:31:00Z">
            <w:rPr/>
          </w:rPrChange>
        </w:rPr>
        <w:t xml:space="preserve"> </w:t>
      </w:r>
      <w:r w:rsidR="001E33E7" w:rsidRPr="00FC2692">
        <w:rPr>
          <w:rPrChange w:id="4" w:author="Peter Euclide" w:date="2017-09-22T15:31:00Z">
            <w:rPr/>
          </w:rPrChange>
        </w:rPr>
        <w:t>lake</w:t>
      </w:r>
      <w:r w:rsidR="002A6D37" w:rsidRPr="00FC2692">
        <w:rPr>
          <w:rPrChange w:id="5" w:author="Peter Euclide" w:date="2017-09-22T15:31:00Z">
            <w:rPr/>
          </w:rPrChange>
        </w:rPr>
        <w:t>s</w:t>
      </w:r>
      <w:r w:rsidR="001E33E7" w:rsidRPr="00FC2692">
        <w:rPr>
          <w:rPrChange w:id="6" w:author="Peter Euclide" w:date="2017-09-22T15:31:00Z">
            <w:rPr/>
          </w:rPrChange>
        </w:rPr>
        <w:t>. We conclude that there is a single, panmictic population of sculpin present in Lake Champlain and another potentially panmictic population in Lake Ontario</w:t>
      </w:r>
      <w:r w:rsidR="002A6D37" w:rsidRPr="00FC2692">
        <w:rPr>
          <w:rPrChange w:id="7" w:author="Peter Euclide" w:date="2017-09-22T15:31:00Z">
            <w:rPr/>
          </w:rPrChange>
        </w:rPr>
        <w:t>,</w:t>
      </w:r>
      <w:r w:rsidR="001E33E7" w:rsidRPr="00FC2692">
        <w:rPr>
          <w:rPrChange w:id="8" w:author="Peter Euclide" w:date="2017-09-22T15:31:00Z">
            <w:rPr/>
          </w:rPrChange>
        </w:rPr>
        <w:t xml:space="preserve"> with no indication of genetic isolation </w:t>
      </w:r>
      <w:r w:rsidR="002A6D37" w:rsidRPr="00FC2692">
        <w:rPr>
          <w:rPrChange w:id="9" w:author="Peter Euclide" w:date="2017-09-22T15:31:00Z">
            <w:rPr/>
          </w:rPrChange>
        </w:rPr>
        <w:t>by</w:t>
      </w:r>
      <w:r w:rsidR="001E33E7" w:rsidRPr="00FC2692">
        <w:rPr>
          <w:rPrChange w:id="10" w:author="Peter Euclide" w:date="2017-09-22T15:31:00Z">
            <w:rPr/>
          </w:rPrChange>
        </w:rPr>
        <w:t xml:space="preserve"> distance. </w:t>
      </w:r>
      <w:r w:rsidR="00B2706C" w:rsidRPr="00FC2692">
        <w:rPr>
          <w:rFonts w:eastAsia="Times New Roman"/>
          <w:color w:val="222222"/>
          <w:shd w:val="clear" w:color="auto" w:fill="FFFFFF"/>
          <w:rPrChange w:id="11" w:author="Peter Euclide" w:date="2017-09-22T15:31:00Z">
            <w:rPr>
              <w:rFonts w:eastAsia="Times New Roman"/>
              <w:color w:val="222222"/>
              <w:shd w:val="clear" w:color="auto" w:fill="FFFFFF"/>
            </w:rPr>
          </w:rPrChange>
        </w:rPr>
        <w:t xml:space="preserve">Our results contrast with </w:t>
      </w:r>
      <w:r w:rsidR="004A1307" w:rsidRPr="00FC2692">
        <w:rPr>
          <w:rFonts w:eastAsia="Times New Roman"/>
          <w:color w:val="222222"/>
          <w:shd w:val="clear" w:color="auto" w:fill="FFFFFF"/>
          <w:rPrChange w:id="12" w:author="Peter Euclide" w:date="2017-09-22T15:31:00Z">
            <w:rPr>
              <w:rFonts w:eastAsia="Times New Roman"/>
              <w:color w:val="222222"/>
              <w:shd w:val="clear" w:color="auto" w:fill="FFFFFF"/>
            </w:rPr>
          </w:rPrChange>
        </w:rPr>
        <w:t xml:space="preserve">data </w:t>
      </w:r>
      <w:r w:rsidR="00B2706C" w:rsidRPr="00FC2692">
        <w:rPr>
          <w:rFonts w:eastAsia="Times New Roman"/>
          <w:color w:val="222222"/>
          <w:shd w:val="clear" w:color="auto" w:fill="FFFFFF"/>
          <w:rPrChange w:id="13" w:author="Peter Euclide" w:date="2017-09-22T15:31:00Z">
            <w:rPr>
              <w:rFonts w:eastAsia="Times New Roman"/>
              <w:color w:val="222222"/>
              <w:shd w:val="clear" w:color="auto" w:fill="FFFFFF"/>
            </w:rPr>
          </w:rPrChange>
        </w:rPr>
        <w:t>from sculpin in streams, suggesting distance and habitat fragmentation exert little influence on population connectivity of benthic fish in lakes.</w:t>
      </w:r>
    </w:p>
    <w:p w14:paraId="202E6F0A" w14:textId="77777777" w:rsidR="006C17F1" w:rsidRPr="00FC2692" w:rsidRDefault="006C17F1" w:rsidP="00991D83">
      <w:pPr>
        <w:spacing w:line="360" w:lineRule="auto"/>
        <w:rPr>
          <w:b/>
          <w:rPrChange w:id="14" w:author="Peter Euclide" w:date="2017-09-22T15:31:00Z">
            <w:rPr>
              <w:b/>
            </w:rPr>
          </w:rPrChange>
        </w:rPr>
      </w:pPr>
    </w:p>
    <w:p w14:paraId="168023DA" w14:textId="75D4F50A" w:rsidR="003C435D" w:rsidRPr="00FC2692" w:rsidDel="003F5A10" w:rsidRDefault="002D7138" w:rsidP="00991D83">
      <w:pPr>
        <w:spacing w:line="360" w:lineRule="auto"/>
        <w:rPr>
          <w:del w:id="15" w:author="Peter Euclide" w:date="2017-09-22T15:48:00Z"/>
          <w:b/>
          <w:rPrChange w:id="16" w:author="Peter Euclide" w:date="2017-09-22T15:31:00Z">
            <w:rPr>
              <w:del w:id="17" w:author="Peter Euclide" w:date="2017-09-22T15:48:00Z"/>
              <w:b/>
            </w:rPr>
          </w:rPrChange>
        </w:rPr>
      </w:pPr>
      <w:r w:rsidRPr="00FC2692">
        <w:rPr>
          <w:b/>
          <w:rPrChange w:id="18" w:author="Peter Euclide" w:date="2017-09-22T15:31:00Z">
            <w:rPr>
              <w:b/>
            </w:rPr>
          </w:rPrChange>
        </w:rPr>
        <w:t>Introduction</w:t>
      </w:r>
    </w:p>
    <w:p w14:paraId="34667812" w14:textId="77777777" w:rsidR="00DF2EA8" w:rsidRPr="00FC2692" w:rsidRDefault="00DF2EA8" w:rsidP="003F5A10">
      <w:pPr>
        <w:spacing w:line="360" w:lineRule="auto"/>
        <w:rPr>
          <w:ins w:id="19" w:author="Peter Euclide" w:date="2017-09-22T14:47:00Z"/>
          <w:rPrChange w:id="20" w:author="Peter Euclide" w:date="2017-09-22T15:31:00Z">
            <w:rPr>
              <w:ins w:id="21" w:author="Peter Euclide" w:date="2017-09-22T14:47:00Z"/>
            </w:rPr>
          </w:rPrChange>
        </w:rPr>
        <w:pPrChange w:id="22" w:author="Peter Euclide" w:date="2017-09-22T15:48:00Z">
          <w:pPr>
            <w:spacing w:before="240" w:line="360" w:lineRule="auto"/>
          </w:pPr>
        </w:pPrChange>
      </w:pPr>
    </w:p>
    <w:p w14:paraId="698A3FEF" w14:textId="7B3DE498" w:rsidR="00DF2EA8" w:rsidRPr="002F7CB0" w:rsidRDefault="00DF2EA8" w:rsidP="00AB4318">
      <w:pPr>
        <w:spacing w:before="240" w:line="360" w:lineRule="auto"/>
        <w:rPr>
          <w:ins w:id="23" w:author="Peter Euclide" w:date="2017-09-22T14:51:00Z"/>
          <w:rFonts w:eastAsia="Times New Roman"/>
          <w:color w:val="222222"/>
          <w:shd w:val="clear" w:color="auto" w:fill="FFFFFF"/>
          <w:rPrChange w:id="24" w:author="Peter Euclide" w:date="2017-09-22T15:33:00Z">
            <w:rPr>
              <w:ins w:id="25" w:author="Peter Euclide" w:date="2017-09-22T14:51:00Z"/>
              <w:rFonts w:ascii="Arial" w:eastAsia="Times New Roman" w:hAnsi="Arial" w:cs="Arial"/>
              <w:color w:val="222222"/>
              <w:sz w:val="19"/>
              <w:szCs w:val="19"/>
              <w:shd w:val="clear" w:color="auto" w:fill="FFFFFF"/>
            </w:rPr>
          </w:rPrChange>
        </w:rPr>
      </w:pPr>
      <w:ins w:id="26" w:author="Peter Euclide" w:date="2017-09-22T14:48:00Z">
        <w:r w:rsidRPr="002F7CB0">
          <w:rPr>
            <w:rFonts w:eastAsia="Times New Roman"/>
            <w:color w:val="222222"/>
            <w:shd w:val="clear" w:color="auto" w:fill="FFFFFF"/>
            <w:rPrChange w:id="27" w:author="Peter Euclide" w:date="2017-09-22T15:33:00Z">
              <w:rPr>
                <w:rFonts w:ascii="Arial" w:eastAsia="Times New Roman" w:hAnsi="Arial" w:cs="Arial"/>
                <w:color w:val="222222"/>
                <w:sz w:val="19"/>
                <w:szCs w:val="19"/>
                <w:shd w:val="clear" w:color="auto" w:fill="FFFFFF"/>
              </w:rPr>
            </w:rPrChange>
          </w:rPr>
          <w:t>Patterns of genetic variation across a species’ range generally result from historic, extrinsic factors such as physical isolation due to glaciation or changes in climate</w:t>
        </w:r>
        <w:r w:rsidRPr="002F7CB0" w:rsidDel="00DF2EA8">
          <w:t xml:space="preserve"> </w:t>
        </w:r>
      </w:ins>
      <w:del w:id="28" w:author="Peter Euclide" w:date="2017-09-22T14:48:00Z">
        <w:r w:rsidR="000E09CD" w:rsidRPr="002F7CB0" w:rsidDel="00DF2EA8">
          <w:delText xml:space="preserve">Broad genetic patterns </w:delText>
        </w:r>
        <w:r w:rsidR="009266FA" w:rsidRPr="002F7CB0" w:rsidDel="00DF2EA8">
          <w:delText xml:space="preserve">across </w:delText>
        </w:r>
        <w:r w:rsidR="00CF41B9" w:rsidRPr="0077141F" w:rsidDel="00DF2EA8">
          <w:delText>a species’</w:delText>
        </w:r>
        <w:r w:rsidR="00CF41B9" w:rsidRPr="0094235E" w:rsidDel="00DF2EA8">
          <w:delText xml:space="preserve"> </w:delText>
        </w:r>
        <w:r w:rsidR="009266FA" w:rsidRPr="003F5A10" w:rsidDel="00DF2EA8">
          <w:delText xml:space="preserve">range </w:delText>
        </w:r>
        <w:r w:rsidR="007C55CD" w:rsidRPr="003F5A10" w:rsidDel="00DF2EA8">
          <w:delText>generally result from</w:delText>
        </w:r>
        <w:r w:rsidR="000E09CD" w:rsidRPr="003F5A10" w:rsidDel="00DF2EA8">
          <w:delText xml:space="preserve"> </w:delText>
        </w:r>
        <w:r w:rsidR="007C55CD" w:rsidRPr="002F7CB0" w:rsidDel="00DF2EA8">
          <w:rPr>
            <w:rPrChange w:id="29" w:author="Peter Euclide" w:date="2017-09-22T15:33:00Z">
              <w:rPr/>
            </w:rPrChange>
          </w:rPr>
          <w:delText xml:space="preserve">large, </w:delText>
        </w:r>
        <w:r w:rsidR="000E09CD" w:rsidRPr="002F7CB0" w:rsidDel="00DF2EA8">
          <w:rPr>
            <w:rPrChange w:id="30" w:author="Peter Euclide" w:date="2017-09-22T15:33:00Z">
              <w:rPr/>
            </w:rPrChange>
          </w:rPr>
          <w:delText>historic</w:delText>
        </w:r>
        <w:r w:rsidR="007C55CD" w:rsidRPr="002F7CB0" w:rsidDel="00DF2EA8">
          <w:rPr>
            <w:rPrChange w:id="31" w:author="Peter Euclide" w:date="2017-09-22T15:33:00Z">
              <w:rPr/>
            </w:rPrChange>
          </w:rPr>
          <w:delText>, and</w:delText>
        </w:r>
        <w:r w:rsidR="000E09CD" w:rsidRPr="002F7CB0" w:rsidDel="00DF2EA8">
          <w:rPr>
            <w:rPrChange w:id="32" w:author="Peter Euclide" w:date="2017-09-22T15:33:00Z">
              <w:rPr/>
            </w:rPrChange>
          </w:rPr>
          <w:delText xml:space="preserve"> extrinsic factors such as physical isolation due to glaciation or changes in climate</w:delText>
        </w:r>
        <w:r w:rsidR="008510DE" w:rsidRPr="002F7CB0" w:rsidDel="00DF2EA8">
          <w:rPr>
            <w:rPrChange w:id="33" w:author="Peter Euclide" w:date="2017-09-22T15:33:00Z">
              <w:rPr/>
            </w:rPrChange>
          </w:rPr>
          <w:delText xml:space="preserve"> </w:delText>
        </w:r>
      </w:del>
      <w:r w:rsidR="00787B96" w:rsidRPr="002F7CB0">
        <w:fldChar w:fldCharType="begin" w:fldLock="1"/>
      </w:r>
      <w:r w:rsidR="00F25238" w:rsidRPr="002F7CB0">
        <w:rPr>
          <w:rPrChange w:id="34" w:author="Peter Euclide" w:date="2017-09-22T15:33:00Z">
            <w:rPr/>
          </w:rPrChange>
        </w:rPr>
        <w:instrText>ADDIN CSL_CITATION { "citationItems" : [ { "id" : "ITEM-1", "itemData" : { "DOI" : "10.1126/science.1083264", "ISBN" : "0036-8075", "ISSN" : "0036-8075", "PMID" : "12791991", "abstract" : "Glacial refuge areas are expected to harbor a large fraction of the intraspecific biodiversity of the temperate biota. To test this hypothesis, we studied chloroplast DNA variation in 22 widespread European trees and shrubs sampled in the same forests. Most species had genetically divergent populations in Mediterranean regions, especially those with low seed dispersal abilities. However, the genetically most diverse populations were not located in the south but at intermediate latitudes, a likely consequence of the admixture of divergent lineages colonizing the continent from separate refugia.", "author" : [ { "dropping-particle" : "", "family" : "Petit", "given" : "R\u00e9my J.", "non-dropping-particle" : "", "parse-names" : false, "suffix" : "" }, { "dropping-particle" : "", "family" : "Aguinagalde", "given" : "Itziar", "non-dropping-particle" : "", "parse-names" : false, "suffix" : "" }, { "dropping-particle" : "", "family" : "Beaulieu", "given" : "Jacques-Louis", "non-dropping-particle" : "de", "parse-names" : false, "suffix" : "" }, { "dropping-particle" : "", "family" : "Bittkau", "given" : "Christiane", "non-dropping-particle" : "", "parse-names" : false, "suffix" : "" }, { "dropping-particle" : "", "family" : "Brewer", "given" : "Simon", "non-dropping-particle" : "", "parse-names" : false, "suffix" : "" }, { "dropping-particle" : "", "family" : "Cheddadi", "given" : "Rachid", "non-dropping-particle" : "", "parse-names" : false, "suffix" : "" }, { "dropping-particle" : "", "family" : "Ennos", "given" : "Richard", "non-dropping-particle" : "", "parse-names" : false, "suffix" : "" }, { "dropping-particle" : "", "family" : "Fineschi", "given" : "Silvia", "non-dropping-particle" : "", "parse-names" : false, "suffix" : "" }, { "dropping-particle" : "", "family" : "Grivet", "given" : "Delphine", "non-dropping-particle" : "", "parse-names" : false, "suffix" : "" }, { "dropping-particle" : "", "family" : "Lascoux", "given" : "Martin", "non-dropping-particle" : "", "parse-names" : false, "suffix" : "" }, { "dropping-particle" : "", "family" : "Mohanty", "given" : "Aparajita", "non-dropping-particle" : "", "parse-names" : false, "suffix" : "" }, { "dropping-particle" : "", "family" : "M\u00fcller-Starck", "given" : "Gerhard", "non-dropping-particle" : "", "parse-names" : false, "suffix" : "" }, { "dropping-particle" : "", "family" : "Demesure-Musch", "given" : "Brigitte", "non-dropping-particle" : "", "parse-names" : false, "suffix" : "" }, { "dropping-particle" : "", "family" : "Palm\u00e9", "given" : "Anna", "non-dropping-particle" : "", "parse-names" : false, "suffix" : "" }, { "dropping-particle" : "", "family" : "Mart\u00edn", "given" : "Juan Pedro", "non-dropping-particle" : "", "parse-names" : false, "suffix" : "" }, { "dropping-particle" : "", "family" : "Rendell", "given" : "Sarah", "non-dropping-particle" : "", "parse-names" : false, "suffix" : "" }, { "dropping-particle" : "", "family" : "Vendramin", "given" : "Giovanni G.", "non-dropping-particle" : "", "parse-names" : false, "suffix" : "" } ], "container-title" : "Science (New York, N.Y.)", "id" : "ITEM-1", "issue" : "5625", "issued" : { "date-parts" : [ [ "2003" ] ] }, "page" : "1563-1565", "title" : "Glacial refugia: hotspots but not melting pots of genetic diversity.", "type" : "article-journal", "volume" : "300" }, "uris" : [ "http://www.mendeley.com/documents/?uuid=16ceb66e-022a-32d2-810d-02fef2697a61" ] }, { "id" : "ITEM-2", "itemData" : { "DOI" : "10.1111/j.1095-8312.1996.tb01434.x", "ISSN" : "00244066", "author" : [ { "dropping-particle" : "", "family" : "Hewitt", "given" : "G", "non-dropping-particle" : "", "parse-names" : false, "suffix" : "" } ], "container-title" : "Biological Journal of the Linnean Society", "id" : "ITEM-2", "issue" : "3", "issued" : { "date-parts" : [ [ "1996", "7" ] ] }, "page" : "247-276", "title" : "Some genetic consequences of ice ages, and their roles in divergence and speciation", "type" : "article-journal", "volume" : "58" }, "uris" : [ "http://www.mendeley.com/documents/?uuid=95dd509c-33bb-3830-9517-b1d6107235d5" ] } ], "mendeley" : { "formattedCitation" : "(Hewitt, 1996; Petit et al., 2003)", "plainTextFormattedCitation" : "(Hewitt, 1996; Petit et al., 2003)", "previouslyFormattedCitation" : "(Hewitt, 1996; Petit et al., 2003)" }, "properties" : { "noteIndex" : 0 }, "schema" : "https://github.com/citation-style-language/schema/raw/master/csl-citation.json" }</w:instrText>
      </w:r>
      <w:r w:rsidR="00787B96" w:rsidRPr="002F7CB0">
        <w:rPr>
          <w:rPrChange w:id="35" w:author="Peter Euclide" w:date="2017-09-22T15:33:00Z">
            <w:rPr/>
          </w:rPrChange>
        </w:rPr>
        <w:fldChar w:fldCharType="separate"/>
      </w:r>
      <w:r w:rsidR="00787B96" w:rsidRPr="002F7CB0">
        <w:rPr>
          <w:noProof/>
        </w:rPr>
        <w:t>(Hewitt, 1996; Petit et al., 2003)</w:t>
      </w:r>
      <w:r w:rsidR="00787B96" w:rsidRPr="002F7CB0">
        <w:fldChar w:fldCharType="end"/>
      </w:r>
      <w:del w:id="36" w:author="Peter Euclide" w:date="2017-09-22T14:48:00Z">
        <w:r w:rsidR="000E09CD" w:rsidRPr="002F7CB0" w:rsidDel="00DF2EA8">
          <w:delText xml:space="preserve">. </w:delText>
        </w:r>
      </w:del>
      <w:ins w:id="37" w:author="Peter Euclide" w:date="2017-09-22T14:48:00Z">
        <w:r w:rsidRPr="002F7CB0">
          <w:rPr>
            <w:rFonts w:eastAsia="Times New Roman"/>
            <w:color w:val="222222"/>
            <w:shd w:val="clear" w:color="auto" w:fill="FFFFFF"/>
            <w:rPrChange w:id="38" w:author="Peter Euclide" w:date="2017-09-22T15:33:00Z">
              <w:rPr>
                <w:rFonts w:ascii="Arial" w:eastAsia="Times New Roman" w:hAnsi="Arial" w:cs="Arial"/>
                <w:color w:val="222222"/>
                <w:sz w:val="19"/>
                <w:szCs w:val="19"/>
                <w:shd w:val="clear" w:color="auto" w:fill="FFFFFF"/>
              </w:rPr>
            </w:rPrChange>
          </w:rPr>
          <w:t>, whereas genetic structure of populations across smaller spatial scales are often the result of contemporary environmental conditions like habitat availability or fragmentation.</w:t>
        </w:r>
        <w:r w:rsidR="002F7CB0" w:rsidRPr="0077141F">
          <w:rPr>
            <w:rFonts w:eastAsia="Times New Roman"/>
            <w:color w:val="222222"/>
            <w:shd w:val="clear" w:color="auto" w:fill="FFFFFF"/>
          </w:rPr>
          <w:t xml:space="preserve"> </w:t>
        </w:r>
      </w:ins>
      <w:del w:id="39" w:author="Peter Euclide" w:date="2017-09-22T14:48:00Z">
        <w:r w:rsidR="000E09CD" w:rsidRPr="002F7CB0" w:rsidDel="00DF2EA8">
          <w:delText>However, genetic structure of populations on smaller</w:delText>
        </w:r>
        <w:r w:rsidR="00A4006B" w:rsidRPr="002F7CB0" w:rsidDel="00DF2EA8">
          <w:delText>, more contemporary</w:delText>
        </w:r>
        <w:r w:rsidR="000E09CD" w:rsidRPr="0077141F" w:rsidDel="00DF2EA8">
          <w:delText xml:space="preserve"> scale</w:delText>
        </w:r>
        <w:r w:rsidR="007C55CD" w:rsidRPr="0094235E" w:rsidDel="00DF2EA8">
          <w:delText>s</w:delText>
        </w:r>
        <w:r w:rsidR="009266FA" w:rsidRPr="003F5A10" w:rsidDel="00DF2EA8">
          <w:delText>,</w:delText>
        </w:r>
        <w:r w:rsidR="000E09CD" w:rsidRPr="003F5A10" w:rsidDel="00DF2EA8">
          <w:delText xml:space="preserve"> are often</w:delText>
        </w:r>
        <w:r w:rsidR="009266FA" w:rsidRPr="003F5A10" w:rsidDel="00DF2EA8">
          <w:delText xml:space="preserve"> the result of</w:delText>
        </w:r>
        <w:r w:rsidR="000E09CD" w:rsidRPr="002F7CB0" w:rsidDel="00DF2EA8">
          <w:rPr>
            <w:rPrChange w:id="40" w:author="Peter Euclide" w:date="2017-09-22T15:33:00Z">
              <w:rPr/>
            </w:rPrChange>
          </w:rPr>
          <w:delText xml:space="preserve"> small changes in </w:delText>
        </w:r>
        <w:r w:rsidR="00467EED" w:rsidRPr="002F7CB0" w:rsidDel="00DF2EA8">
          <w:rPr>
            <w:rPrChange w:id="41" w:author="Peter Euclide" w:date="2017-09-22T15:33:00Z">
              <w:rPr/>
            </w:rPrChange>
          </w:rPr>
          <w:delText xml:space="preserve">the </w:delText>
        </w:r>
        <w:r w:rsidR="007C55CD" w:rsidRPr="002F7CB0" w:rsidDel="00DF2EA8">
          <w:rPr>
            <w:rPrChange w:id="42" w:author="Peter Euclide" w:date="2017-09-22T15:33:00Z">
              <w:rPr/>
            </w:rPrChange>
          </w:rPr>
          <w:delText>environment</w:delText>
        </w:r>
        <w:r w:rsidR="00467EED" w:rsidRPr="002F7CB0" w:rsidDel="00DF2EA8">
          <w:rPr>
            <w:rPrChange w:id="43" w:author="Peter Euclide" w:date="2017-09-22T15:33:00Z">
              <w:rPr/>
            </w:rPrChange>
          </w:rPr>
          <w:delText>,</w:delText>
        </w:r>
        <w:r w:rsidR="000E09CD" w:rsidRPr="002F7CB0" w:rsidDel="00DF2EA8">
          <w:rPr>
            <w:rPrChange w:id="44" w:author="Peter Euclide" w:date="2017-09-22T15:33:00Z">
              <w:rPr/>
            </w:rPrChange>
          </w:rPr>
          <w:delText xml:space="preserve"> </w:delText>
        </w:r>
        <w:r w:rsidR="00467EED" w:rsidRPr="002F7CB0" w:rsidDel="00DF2EA8">
          <w:rPr>
            <w:rPrChange w:id="45" w:author="Peter Euclide" w:date="2017-09-22T15:33:00Z">
              <w:rPr/>
            </w:rPrChange>
          </w:rPr>
          <w:delText>including</w:delText>
        </w:r>
        <w:r w:rsidR="004324EB" w:rsidRPr="002F7CB0" w:rsidDel="00DF2EA8">
          <w:rPr>
            <w:rPrChange w:id="46" w:author="Peter Euclide" w:date="2017-09-22T15:33:00Z">
              <w:rPr/>
            </w:rPrChange>
          </w:rPr>
          <w:delText xml:space="preserve"> loss of suitable habitat</w:delText>
        </w:r>
        <w:r w:rsidR="000E09CD" w:rsidRPr="002F7CB0" w:rsidDel="00DF2EA8">
          <w:rPr>
            <w:rPrChange w:id="47" w:author="Peter Euclide" w:date="2017-09-22T15:33:00Z">
              <w:rPr/>
            </w:rPrChange>
          </w:rPr>
          <w:delText xml:space="preserve"> </w:delText>
        </w:r>
        <w:r w:rsidR="00BD2F66" w:rsidRPr="002F7CB0" w:rsidDel="00DF2EA8">
          <w:rPr>
            <w:rPrChange w:id="48" w:author="Peter Euclide" w:date="2017-09-22T15:33:00Z">
              <w:rPr/>
            </w:rPrChange>
          </w:rPr>
          <w:delText xml:space="preserve">and habitat fragmentation. </w:delText>
        </w:r>
      </w:del>
      <w:r w:rsidR="00BD2F66" w:rsidRPr="002F7CB0">
        <w:rPr>
          <w:rPrChange w:id="49" w:author="Peter Euclide" w:date="2017-09-22T15:33:00Z">
            <w:rPr/>
          </w:rPrChange>
        </w:rPr>
        <w:t xml:space="preserve">Among freshwater aquatic habitats, </w:t>
      </w:r>
      <w:r w:rsidR="00FE5929" w:rsidRPr="002F7CB0">
        <w:rPr>
          <w:rPrChange w:id="50" w:author="Peter Euclide" w:date="2017-09-22T15:33:00Z">
            <w:rPr/>
          </w:rPrChange>
        </w:rPr>
        <w:t>lotic waters are particularly susceptible to anthropo</w:t>
      </w:r>
      <w:r w:rsidR="00FE5929" w:rsidRPr="00FC2692">
        <w:rPr>
          <w:rPrChange w:id="51" w:author="Peter Euclide" w:date="2017-09-22T15:31:00Z">
            <w:rPr/>
          </w:rPrChange>
        </w:rPr>
        <w:t>genic change (</w:t>
      </w:r>
      <w:r w:rsidRPr="00FC2692">
        <w:rPr>
          <w:rPrChange w:id="52" w:author="Peter Euclide" w:date="2017-09-22T15:31:00Z">
            <w:rPr/>
          </w:rPrChange>
        </w:rPr>
        <w:t xml:space="preserve">e.g., </w:t>
      </w:r>
      <w:r w:rsidR="00FE5929" w:rsidRPr="00FC2692">
        <w:rPr>
          <w:rPrChange w:id="53" w:author="Peter Euclide" w:date="2017-09-22T15:31:00Z">
            <w:rPr/>
          </w:rPrChange>
        </w:rPr>
        <w:t>channelizing, siltation, dewatering) and fragmention (</w:t>
      </w:r>
      <w:r w:rsidRPr="00FC2692">
        <w:rPr>
          <w:rPrChange w:id="54" w:author="Peter Euclide" w:date="2017-09-22T15:31:00Z">
            <w:rPr/>
          </w:rPrChange>
        </w:rPr>
        <w:t xml:space="preserve">e.g., </w:t>
      </w:r>
      <w:r w:rsidR="000E09CD" w:rsidRPr="00FC2692">
        <w:rPr>
          <w:rPrChange w:id="55" w:author="Peter Euclide" w:date="2017-09-22T15:31:00Z">
            <w:rPr/>
          </w:rPrChange>
        </w:rPr>
        <w:t>construction of dam</w:t>
      </w:r>
      <w:r w:rsidR="00FE5929" w:rsidRPr="00FC2692">
        <w:rPr>
          <w:rPrChange w:id="56" w:author="Peter Euclide" w:date="2017-09-22T15:31:00Z">
            <w:rPr/>
          </w:rPrChange>
        </w:rPr>
        <w:t>s, weirs,</w:t>
      </w:r>
      <w:r w:rsidR="000E09CD" w:rsidRPr="00FC2692">
        <w:rPr>
          <w:rPrChange w:id="57" w:author="Peter Euclide" w:date="2017-09-22T15:31:00Z">
            <w:rPr/>
          </w:rPrChange>
        </w:rPr>
        <w:t xml:space="preserve"> </w:t>
      </w:r>
      <w:r w:rsidR="00FE5929" w:rsidRPr="00FC2692">
        <w:rPr>
          <w:rPrChange w:id="58" w:author="Peter Euclide" w:date="2017-09-22T15:31:00Z">
            <w:rPr/>
          </w:rPrChange>
        </w:rPr>
        <w:t xml:space="preserve">and </w:t>
      </w:r>
      <w:r w:rsidR="000E09CD" w:rsidRPr="00FC2692">
        <w:rPr>
          <w:rPrChange w:id="59" w:author="Peter Euclide" w:date="2017-09-22T15:31:00Z">
            <w:rPr/>
          </w:rPrChange>
        </w:rPr>
        <w:t>road</w:t>
      </w:r>
      <w:r w:rsidR="00FE5929" w:rsidRPr="00FC2692">
        <w:rPr>
          <w:rPrChange w:id="60" w:author="Peter Euclide" w:date="2017-09-22T15:31:00Z">
            <w:rPr/>
          </w:rPrChange>
        </w:rPr>
        <w:t>s with poorly placed culverts;</w:t>
      </w:r>
      <w:r w:rsidR="00A4006B" w:rsidRPr="00FC2692">
        <w:rPr>
          <w:rPrChange w:id="61" w:author="Peter Euclide" w:date="2017-09-22T15:31:00Z">
            <w:rPr/>
          </w:rPrChange>
        </w:rPr>
        <w:t xml:space="preserve"> </w:t>
      </w:r>
      <w:r w:rsidR="004324EB" w:rsidRPr="00FC2692">
        <w:fldChar w:fldCharType="begin" w:fldLock="1"/>
      </w:r>
      <w:r w:rsidR="000468F5" w:rsidRPr="00FC2692">
        <w:rPr>
          <w:rPrChange w:id="62" w:author="Peter Euclide" w:date="2017-09-22T15:31:00Z">
            <w:rPr/>
          </w:rPrChange>
        </w:rPr>
        <w:instrText>ADDIN CSL_CITATION { "citationItems" : [ { "id" : "ITEM-1", "itemData" : { "DOI" : "10.2307/2399621", "ISBN" : "00266493", "author" : [ { "dropping-particle" : "", "family" : "Templeton", "given" : "Alan R", "non-dropping-particle" : "", "parse-names" : false, "suffix" : "" }, { "dropping-particle" : "", "family" : "Shaw", "given" : "Kerry", "non-dropping-particle" : "", "parse-names" : false, "suffix" : "" }, { "dropping-particle" : "", "family" : "Routman", "given" : "Eric", "non-dropping-particle" : "", "parse-names" : false, "suffix" : "" }, { "dropping-particle" : "", "family" : "Davis", "given" : "Scott K", "non-dropping-particle" : "", "parse-names" : false, "suffix" : "" } ], "container-title" : "Annals of the Missouri Botanical Garden", "id" : "ITEM-1", "issue" : "1", "issued" : { "date-parts" : [ [ "1990" ] ] }, "note" : "From Duplicate 2 (The genetic consequencs of habitat fragmentation - Templeton, A R; Shaw, K; Routman, E; Davis, S K)\n\nTimes Cited: 187\nTempleton, Alan/F-5963-2011\n35th annual systematics symp of the missouri botanical garden - conserving biological diversity : prospects for the 21st century\nOct 07-08, 1988\nMissouri bot garden, st louis, mo\nNatl sci fdn; missouri bot garden\n196", "page" : "13-27", "publisher" : "Missouri Botanical Garden Press", "title" : "The genetic consequences of habitat fragmentation", "type" : "article-journal", "volume" : "77" }, "uris" : [ "http://www.mendeley.com/documents/?uuid=10d89271-c87c-4f79-bf3f-549f96a307c0" ] } ], "mendeley" : { "formattedCitation" : "(Templeton et al., 1990)", "manualFormatting" : "Templeton, Shaw, Routman, &amp; Davis, 1990; Dynesius &amp; Nilsson, 1994; Ligon, Dietrich, &amp; Trush, 1995; Graf, 1999)", "plainTextFormattedCitation" : "(Templeton et al., 1990)", "previouslyFormattedCitation" : "(Templeton et al., 1990)" }, "properties" : { "noteIndex" : 0 }, "schema" : "https://github.com/citation-style-language/schema/raw/master/csl-citation.json" }</w:instrText>
      </w:r>
      <w:r w:rsidR="004324EB" w:rsidRPr="00FC2692">
        <w:rPr>
          <w:rPrChange w:id="63" w:author="Peter Euclide" w:date="2017-09-22T15:31:00Z">
            <w:rPr/>
          </w:rPrChange>
        </w:rPr>
        <w:fldChar w:fldCharType="separate"/>
      </w:r>
      <w:r w:rsidR="00E21C8B" w:rsidRPr="002F7CB0">
        <w:rPr>
          <w:noProof/>
        </w:rPr>
        <w:t>Templeton, Shaw, Routman, &amp; Davis</w:t>
      </w:r>
      <w:r w:rsidR="004324EB" w:rsidRPr="002F7CB0">
        <w:rPr>
          <w:noProof/>
        </w:rPr>
        <w:t>, 1990</w:t>
      </w:r>
      <w:r w:rsidR="00FE5929" w:rsidRPr="002F7CB0">
        <w:rPr>
          <w:noProof/>
        </w:rPr>
        <w:t>; Dynesius &amp; Nilsson, 1994; Ligon, Dietrich, &amp; Trush, 1995; Graf, 1999</w:t>
      </w:r>
      <w:r w:rsidR="004324EB" w:rsidRPr="0077141F">
        <w:rPr>
          <w:noProof/>
        </w:rPr>
        <w:t>)</w:t>
      </w:r>
      <w:r w:rsidR="004324EB" w:rsidRPr="002F7CB0">
        <w:fldChar w:fldCharType="end"/>
      </w:r>
      <w:r w:rsidR="000E09CD" w:rsidRPr="00FC2692">
        <w:t xml:space="preserve">. </w:t>
      </w:r>
      <w:r w:rsidR="00FE5929" w:rsidRPr="002F7CB0">
        <w:t xml:space="preserve">The combination of the naturally complex structure of lotic systems with high amounts of anthropogenic disturbance often leads to high levels of population isolation and genetic structure of species living in </w:t>
      </w:r>
      <w:r w:rsidR="00FE5929" w:rsidRPr="002F7CB0">
        <w:lastRenderedPageBreak/>
        <w:t xml:space="preserve">streams and rivers </w:t>
      </w:r>
      <w:r w:rsidR="00FE5929" w:rsidRPr="002F7CB0">
        <w:fldChar w:fldCharType="begin" w:fldLock="1"/>
      </w:r>
      <w:r w:rsidR="00B22D58" w:rsidRPr="002F7CB0">
        <w:rPr>
          <w:rPrChange w:id="64" w:author="Peter Euclide" w:date="2017-09-22T15:33:00Z">
            <w:rPr/>
          </w:rPrChange>
        </w:rPr>
        <w:instrText>ADDIN CSL_CITATION { "citationItems" : [ { "id" : "ITEM-1", "itemData" : { "DOI" : "10.1086/685658", "ISSN" : "2161-9549", "abstract" : "AbstractAnthropogenic river fragmentation has the potential to alter fish population structure and diversity, but it can be difficult to infer whether observed effects reflect the obstruction of fish movement or population responses to altered flow regimes or habitat structure concomitant with fragmentation. We addressed the influence of habitat fragmentation on the European Chub (Squalius cephalus), a large-bodied fish with strong swimming ability that is a ubiquitous habitat generalist that occurs at high densities in lentic and lotic habitats. European Chub populations have never been stocked and are little affected by habitat alterations. Thus, they are good sentinels for the effects of fragmentation per se. We used microsatellite genotyping of 1726 fish from 38 sites to compare the genetic structure and diversity of European Chub populations from 3 Swiss midland rivers that are unequally affected by man-made fragmentation. The Thur is unfragmented, the adjacent Glatt is strongly fragmented by tall ba...", "author" : [ { "dropping-particle" : "", "family" : "Gouskov", "given" : "Alexandre", "non-dropping-particle" : "", "parse-names" : false, "suffix" : "" }, { "dropping-particle" : "", "family" : "Vorburger", "given" : "Christoph", "non-dropping-particle" : "", "parse-names" : false, "suffix" : "" } ], "container-title" : "Freshwater Science", "id" : "ITEM-1", "issue" : "2", "issued" : { "date-parts" : [ [ "2016", "6" ] ] }, "page" : "689-700", "title" : "River fragmentation and fish population structure: a comparison of three Swiss midland rivers", "type" : "article-journal", "volume" : "35" }, "uris" : [ "http://www.mendeley.com/documents/?uuid=e5218f0a-34a4-3004-9b36-75f26324d219" ] }, { "id" : "ITEM-2", "itemData" : { "DOI" : "10.1007/s10592-007-9401-4", "ISBN" : "1566-0621", "author" : [ { "dropping-particle" : "", "family" : "Bessert", "given" : "Michael L", "non-dropping-particle" : "", "parse-names" : false, "suffix" : "" }, { "dropping-particle" : "", "family" : "Orti", "given" : "Guillermo", "non-dropping-particle" : "", "parse-names" : false, "suffix" : "" } ], "container-title" : "Conservation Genetics", "id" : "ITEM-2", "issue" : "4", "issued" : { "date-parts" : [ [ "2008" ] ] }, "page" : "821-832", "title" : "Genetic effects of habitat fragmentation on blue sucker populations in the upper Missouri River (&lt;i&gt;Cycleptus elongatus&lt;/i&gt; Lesueur, 1918)", "type" : "article-journal", "volume" : "9" }, "uris" : [ "http://www.mendeley.com/documents/?uuid=e0029814-101e-4693-96e1-690ec12eec4a" ] } ], "mendeley" : { "formattedCitation" : "(Bessert &amp; Orti, 2008; Gouskov &amp; Vorburger, 2016)", "manualFormatting" : "(e.g., Bessert &amp; Orti, 2008; Gouskov &amp; Vorburger, 2016)", "plainTextFormattedCitation" : "(Bessert &amp; Orti, 2008; Gouskov &amp; Vorburger, 2016)", "previouslyFormattedCitation" : "(Bessert &amp; Orti, 2008; Gouskov &amp; Vorburger, 2016)" }, "properties" : { "noteIndex" : 0 }, "schema" : "https://github.com/citation-style-language/schema/raw/master/csl-citation.json" }</w:instrText>
      </w:r>
      <w:r w:rsidR="00FE5929" w:rsidRPr="002F7CB0">
        <w:rPr>
          <w:rPrChange w:id="65" w:author="Peter Euclide" w:date="2017-09-22T15:33:00Z">
            <w:rPr/>
          </w:rPrChange>
        </w:rPr>
        <w:fldChar w:fldCharType="separate"/>
      </w:r>
      <w:r w:rsidR="00FE5929" w:rsidRPr="002F7CB0">
        <w:rPr>
          <w:noProof/>
        </w:rPr>
        <w:t>(e.g.</w:t>
      </w:r>
      <w:r w:rsidR="00AB4318" w:rsidRPr="002F7CB0">
        <w:rPr>
          <w:noProof/>
        </w:rPr>
        <w:t>,</w:t>
      </w:r>
      <w:r w:rsidR="00FE5929" w:rsidRPr="002F7CB0">
        <w:rPr>
          <w:noProof/>
        </w:rPr>
        <w:t xml:space="preserve"> </w:t>
      </w:r>
      <w:r w:rsidR="00FE5929" w:rsidRPr="0077141F">
        <w:rPr>
          <w:noProof/>
        </w:rPr>
        <w:t>Bessert &amp; Orti, 2008; Gouskov &amp; Vorburger, 2016)</w:t>
      </w:r>
      <w:r w:rsidR="00FE5929" w:rsidRPr="002F7CB0">
        <w:fldChar w:fldCharType="end"/>
      </w:r>
      <w:r w:rsidR="00FE5929" w:rsidRPr="002F7CB0">
        <w:t xml:space="preserve">. </w:t>
      </w:r>
      <w:r w:rsidR="00AD6622" w:rsidRPr="002F7CB0">
        <w:t xml:space="preserve">In contrast, large lentic systems often have less habitat complexity, especially offshore lake regions, and little habitat fragmentation. </w:t>
      </w:r>
      <w:ins w:id="66" w:author="Peter Euclide" w:date="2017-09-22T14:49:00Z">
        <w:r w:rsidRPr="002F7CB0">
          <w:rPr>
            <w:rFonts w:eastAsia="Times New Roman"/>
            <w:color w:val="222222"/>
            <w:shd w:val="clear" w:color="auto" w:fill="FFFFFF"/>
            <w:rPrChange w:id="67" w:author="Peter Euclide" w:date="2017-09-22T15:33:00Z">
              <w:rPr>
                <w:rFonts w:ascii="Arial" w:eastAsia="Times New Roman" w:hAnsi="Arial" w:cs="Arial"/>
                <w:color w:val="222222"/>
                <w:sz w:val="19"/>
                <w:szCs w:val="19"/>
                <w:shd w:val="clear" w:color="auto" w:fill="FFFFFF"/>
              </w:rPr>
            </w:rPrChange>
          </w:rPr>
          <w:t>Understanding how environmental heterogeneity in lakes may influence population genetic structure is nonetheless central to understanding recent evolutionary change and species’ vulnerabilit</w:t>
        </w:r>
        <w:r w:rsidR="0077141F" w:rsidRPr="0094235E">
          <w:rPr>
            <w:rFonts w:eastAsia="Times New Roman"/>
            <w:color w:val="222222"/>
            <w:shd w:val="clear" w:color="auto" w:fill="FFFFFF"/>
          </w:rPr>
          <w:t>y to anthropogenic alterations.</w:t>
        </w:r>
      </w:ins>
    </w:p>
    <w:p w14:paraId="6593914B" w14:textId="77C39634" w:rsidR="001548EC" w:rsidRPr="002F7CB0" w:rsidDel="00DF2EA8" w:rsidRDefault="00AD6622" w:rsidP="00AD6622">
      <w:pPr>
        <w:spacing w:before="240" w:line="360" w:lineRule="auto"/>
        <w:rPr>
          <w:del w:id="68" w:author="Peter Euclide" w:date="2017-09-22T14:49:00Z"/>
          <w:rPrChange w:id="69" w:author="Peter Euclide" w:date="2017-09-22T15:33:00Z">
            <w:rPr>
              <w:del w:id="70" w:author="Peter Euclide" w:date="2017-09-22T14:49:00Z"/>
            </w:rPr>
          </w:rPrChange>
        </w:rPr>
      </w:pPr>
      <w:del w:id="71" w:author="Peter Euclide" w:date="2017-09-22T14:49:00Z">
        <w:r w:rsidRPr="002F7CB0" w:rsidDel="00DF2EA8">
          <w:delText>U</w:delText>
        </w:r>
        <w:r w:rsidR="007C55CD" w:rsidRPr="002F7CB0" w:rsidDel="00DF2EA8">
          <w:delText>nderstanding how environment</w:delText>
        </w:r>
        <w:r w:rsidRPr="002F7CB0" w:rsidDel="00DF2EA8">
          <w:delText>al heterogeneity</w:delText>
        </w:r>
        <w:r w:rsidR="007C55CD" w:rsidRPr="002F7CB0" w:rsidDel="00DF2EA8">
          <w:delText xml:space="preserve"> impacts genetic structure</w:delText>
        </w:r>
        <w:r w:rsidR="006E391B" w:rsidRPr="002F7CB0" w:rsidDel="00DF2EA8">
          <w:delText xml:space="preserve"> can be key to </w:delText>
        </w:r>
        <w:r w:rsidR="009266FA" w:rsidRPr="0077141F" w:rsidDel="00DF2EA8">
          <w:delText>describing</w:delText>
        </w:r>
        <w:r w:rsidR="006E391B" w:rsidRPr="0077141F" w:rsidDel="00DF2EA8">
          <w:delText xml:space="preserve"> </w:delText>
        </w:r>
        <w:r w:rsidR="007C55CD" w:rsidRPr="0077141F" w:rsidDel="00DF2EA8">
          <w:delText>and underst</w:delText>
        </w:r>
        <w:r w:rsidR="007C55CD" w:rsidRPr="0094235E" w:rsidDel="00DF2EA8">
          <w:delText xml:space="preserve">anding </w:delText>
        </w:r>
        <w:r w:rsidR="006E391B" w:rsidRPr="003F5A10" w:rsidDel="00DF2EA8">
          <w:delText>recent evolutionary change</w:delText>
        </w:r>
        <w:r w:rsidRPr="003F5A10" w:rsidDel="00DF2EA8">
          <w:delText xml:space="preserve"> and species’ vulnerability to anthropogentic alterations</w:delText>
        </w:r>
        <w:r w:rsidR="006E391B" w:rsidRPr="003F5A10" w:rsidDel="00DF2EA8">
          <w:delText>.</w:delText>
        </w:r>
      </w:del>
    </w:p>
    <w:p w14:paraId="46FD990B" w14:textId="4AD6E55C" w:rsidR="00992478" w:rsidRPr="00FC2692" w:rsidDel="00992478" w:rsidRDefault="00DF2EA8" w:rsidP="00992478">
      <w:pPr>
        <w:spacing w:before="240" w:line="360" w:lineRule="auto"/>
        <w:rPr>
          <w:del w:id="72" w:author="Peter Euclide" w:date="2017-09-22T14:55:00Z"/>
          <w:rPrChange w:id="73" w:author="Peter Euclide" w:date="2017-09-22T15:31:00Z">
            <w:rPr>
              <w:del w:id="74" w:author="Peter Euclide" w:date="2017-09-22T14:55:00Z"/>
            </w:rPr>
          </w:rPrChange>
        </w:rPr>
      </w:pPr>
      <w:ins w:id="75" w:author="Peter Euclide" w:date="2017-09-22T14:52:00Z">
        <w:r w:rsidRPr="002F7CB0">
          <w:rPr>
            <w:rFonts w:eastAsia="Times New Roman"/>
            <w:color w:val="222222"/>
            <w:shd w:val="clear" w:color="auto" w:fill="FFFFFF"/>
            <w:rPrChange w:id="76" w:author="Peter Euclide" w:date="2017-09-22T15:33:00Z">
              <w:rPr>
                <w:rFonts w:ascii="Arial" w:eastAsia="Times New Roman" w:hAnsi="Arial" w:cs="Arial"/>
                <w:color w:val="222222"/>
                <w:sz w:val="19"/>
                <w:szCs w:val="19"/>
                <w:shd w:val="clear" w:color="auto" w:fill="FFFFFF"/>
              </w:rPr>
            </w:rPrChange>
          </w:rPr>
          <w:t xml:space="preserve">Determining relationships between environmental and genetic variation is particularly important for fish species that inhabit both lentic and lotic habitats, despite differences in flow, habitat complexity, connectivity, and habitat predictability </w:t>
        </w:r>
      </w:ins>
      <w:del w:id="77" w:author="Peter Euclide" w:date="2017-09-22T14:52:00Z">
        <w:r w:rsidR="001F43BA" w:rsidRPr="002F7CB0" w:rsidDel="00DF2EA8">
          <w:delText>M</w:delText>
        </w:r>
        <w:r w:rsidR="00745732" w:rsidRPr="002F7CB0" w:rsidDel="00DF2EA8">
          <w:delText>any fish</w:delText>
        </w:r>
        <w:r w:rsidR="001E078B" w:rsidRPr="002F7CB0" w:rsidDel="00DF2EA8">
          <w:delText xml:space="preserve"> species </w:delText>
        </w:r>
        <w:r w:rsidR="007C55CD" w:rsidRPr="002F7CB0" w:rsidDel="00DF2EA8">
          <w:delText xml:space="preserve">inhabit </w:delText>
        </w:r>
        <w:r w:rsidR="001E078B" w:rsidRPr="002F7CB0" w:rsidDel="00DF2EA8">
          <w:delText xml:space="preserve">both </w:delText>
        </w:r>
        <w:r w:rsidR="00745732" w:rsidRPr="0077141F" w:rsidDel="00DF2EA8">
          <w:delText xml:space="preserve">lentic and lotic </w:delText>
        </w:r>
        <w:r w:rsidR="00B964F2" w:rsidRPr="0077141F" w:rsidDel="00DF2EA8">
          <w:delText xml:space="preserve">habitats </w:delText>
        </w:r>
        <w:r w:rsidR="0090100F" w:rsidRPr="0077141F" w:rsidDel="00DF2EA8">
          <w:delText>successfully</w:delText>
        </w:r>
        <w:r w:rsidR="00B964F2" w:rsidRPr="0094235E" w:rsidDel="00DF2EA8">
          <w:delText xml:space="preserve"> despite differences in flow, habitat complexity</w:delText>
        </w:r>
        <w:r w:rsidR="002446BC" w:rsidRPr="003F5A10" w:rsidDel="00DF2EA8">
          <w:delText>,</w:delText>
        </w:r>
        <w:r w:rsidR="00B964F2" w:rsidRPr="003F5A10" w:rsidDel="00DF2EA8">
          <w:delText xml:space="preserve"> </w:delText>
        </w:r>
        <w:r w:rsidR="00AD6622" w:rsidRPr="003F5A10" w:rsidDel="00DF2EA8">
          <w:delText xml:space="preserve">connectivity, </w:delText>
        </w:r>
        <w:r w:rsidR="00B964F2" w:rsidRPr="002F7CB0" w:rsidDel="00DF2EA8">
          <w:rPr>
            <w:rPrChange w:id="78" w:author="Peter Euclide" w:date="2017-09-22T15:33:00Z">
              <w:rPr/>
            </w:rPrChange>
          </w:rPr>
          <w:delText xml:space="preserve">and </w:delText>
        </w:r>
        <w:r w:rsidR="00223493" w:rsidRPr="002F7CB0" w:rsidDel="00DF2EA8">
          <w:rPr>
            <w:rPrChange w:id="79" w:author="Peter Euclide" w:date="2017-09-22T15:33:00Z">
              <w:rPr/>
            </w:rPrChange>
          </w:rPr>
          <w:delText xml:space="preserve">habitat </w:delText>
        </w:r>
        <w:r w:rsidR="00F92E4A" w:rsidRPr="002F7CB0" w:rsidDel="00DF2EA8">
          <w:rPr>
            <w:rPrChange w:id="80" w:author="Peter Euclide" w:date="2017-09-22T15:33:00Z">
              <w:rPr/>
            </w:rPrChange>
          </w:rPr>
          <w:delText>predictability</w:delText>
        </w:r>
        <w:r w:rsidR="00223493" w:rsidRPr="002F7CB0" w:rsidDel="00DF2EA8">
          <w:rPr>
            <w:rPrChange w:id="81" w:author="Peter Euclide" w:date="2017-09-22T15:33:00Z">
              <w:rPr/>
            </w:rPrChange>
          </w:rPr>
          <w:delText xml:space="preserve"> between these habitat types</w:delText>
        </w:r>
        <w:r w:rsidR="001B7A5D" w:rsidRPr="002F7CB0" w:rsidDel="00DF2EA8">
          <w:rPr>
            <w:rPrChange w:id="82" w:author="Peter Euclide" w:date="2017-09-22T15:33:00Z">
              <w:rPr/>
            </w:rPrChange>
          </w:rPr>
          <w:delText xml:space="preserve"> </w:delText>
        </w:r>
      </w:del>
      <w:r w:rsidR="00073C46" w:rsidRPr="002F7CB0">
        <w:fldChar w:fldCharType="begin" w:fldLock="1"/>
      </w:r>
      <w:r w:rsidR="00A64857" w:rsidRPr="002F7CB0">
        <w:rPr>
          <w:rPrChange w:id="83" w:author="Peter Euclide" w:date="2017-09-22T15:33:00Z">
            <w:rPr/>
          </w:rPrChange>
        </w:rPr>
        <w:instrText>ADDIN CSL_CITATION { "citationItems" : [ { "id" : "ITEM-1", "itemData" : { "author" : [ { "dropping-particle" : "", "family" : "Ryder", "given" : "R. A.", "non-dropping-particle" : "", "parse-names" : false, "suffix" : "" }, { "dropping-particle" : "", "family" : "Pesendorfer", "given" : "J.", "non-dropping-particle" : "", "parse-names" : false, "suffix" : "" } ], "container-title" : "Canadian Special Publication of Fisheries and Aquatic Sciences", "id" : "ITEM-1", "issued" : { "date-parts" : [ [ "1989" ] ] }, "page" : "65-85", "title" : "Large rivers are more than flowing lakes: a comparative review", "type" : "article-journal", "volume" : "106" }, "uris" : [ "http://www.mendeley.com/documents/?uuid=7fc5264d-c23d-45af-9b62-c7eb83fe66fe" ] } ], "mendeley" : { "formattedCitation" : "(Ryder &amp; Pesendorfer, 1989)", "plainTextFormattedCitation" : "(Ryder &amp; Pesendorfer, 1989)", "previouslyFormattedCitation" : "(Ryder &amp; Pesendorfer, 1989)" }, "properties" : { "noteIndex" : 0 }, "schema" : "https://github.com/citation-style-language/schema/raw/master/csl-citation.json" }</w:instrText>
      </w:r>
      <w:r w:rsidR="00073C46" w:rsidRPr="002F7CB0">
        <w:rPr>
          <w:rPrChange w:id="84" w:author="Peter Euclide" w:date="2017-09-22T15:33:00Z">
            <w:rPr/>
          </w:rPrChange>
        </w:rPr>
        <w:fldChar w:fldCharType="separate"/>
      </w:r>
      <w:r w:rsidR="00073C46" w:rsidRPr="002F7CB0">
        <w:rPr>
          <w:noProof/>
        </w:rPr>
        <w:t>(Ryder &amp; Pesendorfer, 1989)</w:t>
      </w:r>
      <w:r w:rsidR="00073C46" w:rsidRPr="002F7CB0">
        <w:fldChar w:fldCharType="end"/>
      </w:r>
      <w:r w:rsidR="00F92E4A" w:rsidRPr="002F7CB0">
        <w:t>.</w:t>
      </w:r>
      <w:r w:rsidR="00AD6622" w:rsidRPr="002F7CB0">
        <w:t xml:space="preserve"> </w:t>
      </w:r>
      <w:del w:id="85" w:author="Peter Euclide" w:date="2017-09-22T14:52:00Z">
        <w:r w:rsidR="00B84CD9" w:rsidRPr="002F7CB0" w:rsidDel="00DF2EA8">
          <w:delText>However,</w:delText>
        </w:r>
        <w:r w:rsidR="00910D94" w:rsidRPr="002F7CB0" w:rsidDel="00DF2EA8">
          <w:delText xml:space="preserve"> </w:delText>
        </w:r>
        <w:r w:rsidR="00910D94" w:rsidRPr="002F7CB0" w:rsidDel="00DF2EA8">
          <w:rPr>
            <w:rFonts w:eastAsia="Times New Roman"/>
            <w:color w:val="222222"/>
            <w:shd w:val="clear" w:color="auto" w:fill="FFFFFF"/>
          </w:rPr>
          <w:delText>l</w:delText>
        </w:r>
      </w:del>
      <w:ins w:id="86" w:author="Peter Euclide" w:date="2017-09-22T14:52:00Z">
        <w:r w:rsidRPr="0077141F">
          <w:t>L</w:t>
        </w:r>
      </w:ins>
      <w:r w:rsidR="00B2706C" w:rsidRPr="0077141F">
        <w:rPr>
          <w:rFonts w:eastAsia="Times New Roman"/>
          <w:color w:val="222222"/>
          <w:shd w:val="clear" w:color="auto" w:fill="FFFFFF"/>
        </w:rPr>
        <w:t>entic and lotic populations of the same fish species</w:t>
      </w:r>
      <w:r w:rsidR="00910D94" w:rsidRPr="0094235E">
        <w:rPr>
          <w:rFonts w:eastAsia="Times New Roman"/>
          <w:color w:val="222222"/>
          <w:shd w:val="clear" w:color="auto" w:fill="FFFFFF"/>
        </w:rPr>
        <w:t xml:space="preserve"> </w:t>
      </w:r>
      <w:r w:rsidR="00B84CD9" w:rsidRPr="003F5A10">
        <w:rPr>
          <w:rFonts w:eastAsia="Times New Roman"/>
          <w:color w:val="222222"/>
          <w:shd w:val="clear" w:color="auto" w:fill="FFFFFF"/>
        </w:rPr>
        <w:t xml:space="preserve">can </w:t>
      </w:r>
      <w:r w:rsidR="00B84CD9" w:rsidRPr="003F5A10">
        <w:t>differ in dispersal and genetic structure</w:t>
      </w:r>
      <w:r w:rsidR="000A3D75" w:rsidRPr="003F5A10">
        <w:t>, and</w:t>
      </w:r>
      <w:r w:rsidR="00B84CD9" w:rsidRPr="002F7CB0">
        <w:rPr>
          <w:rFonts w:eastAsia="Times New Roman"/>
          <w:color w:val="222222"/>
          <w:shd w:val="clear" w:color="auto" w:fill="FFFFFF"/>
          <w:rPrChange w:id="87" w:author="Peter Euclide" w:date="2017-09-22T15:33:00Z">
            <w:rPr>
              <w:rFonts w:eastAsia="Times New Roman"/>
              <w:color w:val="222222"/>
              <w:shd w:val="clear" w:color="auto" w:fill="FFFFFF"/>
            </w:rPr>
          </w:rPrChange>
        </w:rPr>
        <w:t xml:space="preserve"> </w:t>
      </w:r>
      <w:r w:rsidR="00910D94" w:rsidRPr="002F7CB0">
        <w:rPr>
          <w:rFonts w:eastAsia="Times New Roman"/>
          <w:color w:val="222222"/>
          <w:shd w:val="clear" w:color="auto" w:fill="FFFFFF"/>
          <w:rPrChange w:id="88" w:author="Peter Euclide" w:date="2017-09-22T15:33:00Z">
            <w:rPr>
              <w:rFonts w:eastAsia="Times New Roman"/>
              <w:color w:val="222222"/>
              <w:shd w:val="clear" w:color="auto" w:fill="FFFFFF"/>
            </w:rPr>
          </w:rPrChange>
        </w:rPr>
        <w:t>are often genetically distinct from one another</w:t>
      </w:r>
      <w:r w:rsidR="000A3D75" w:rsidRPr="002F7CB0">
        <w:rPr>
          <w:rFonts w:eastAsia="Times New Roman"/>
          <w:color w:val="222222"/>
          <w:shd w:val="clear" w:color="auto" w:fill="FFFFFF"/>
          <w:rPrChange w:id="89" w:author="Peter Euclide" w:date="2017-09-22T15:33:00Z">
            <w:rPr>
              <w:rFonts w:eastAsia="Times New Roman"/>
              <w:color w:val="222222"/>
              <w:shd w:val="clear" w:color="auto" w:fill="FFFFFF"/>
            </w:rPr>
          </w:rPrChange>
        </w:rPr>
        <w:t>.</w:t>
      </w:r>
      <w:r w:rsidR="00B2706C" w:rsidRPr="002F7CB0">
        <w:rPr>
          <w:rFonts w:eastAsia="Times New Roman"/>
          <w:color w:val="222222"/>
          <w:shd w:val="clear" w:color="auto" w:fill="FFFFFF"/>
          <w:rPrChange w:id="90" w:author="Peter Euclide" w:date="2017-09-22T15:33:00Z">
            <w:rPr>
              <w:rFonts w:eastAsia="Times New Roman"/>
              <w:color w:val="222222"/>
              <w:shd w:val="clear" w:color="auto" w:fill="FFFFFF"/>
            </w:rPr>
          </w:rPrChange>
        </w:rPr>
        <w:t xml:space="preserve"> </w:t>
      </w:r>
      <w:ins w:id="91" w:author="Peter Euclide" w:date="2017-09-22T14:55:00Z">
        <w:r w:rsidR="00992478" w:rsidRPr="002F7CB0">
          <w:rPr>
            <w:rFonts w:eastAsia="Times New Roman"/>
            <w:color w:val="222222"/>
            <w:shd w:val="clear" w:color="auto" w:fill="FFFFFF"/>
            <w:rPrChange w:id="92" w:author="Peter Euclide" w:date="2017-09-22T15:33:00Z">
              <w:rPr>
                <w:rFonts w:eastAsia="Times New Roman"/>
                <w:color w:val="222222"/>
                <w:shd w:val="clear" w:color="auto" w:fill="FFFFFF"/>
              </w:rPr>
            </w:rPrChange>
          </w:rPr>
          <w:t xml:space="preserve">For example, </w:t>
        </w:r>
        <w:r w:rsidR="00992478" w:rsidRPr="002F7CB0">
          <w:rPr>
            <w:rPrChange w:id="93" w:author="Peter Euclide" w:date="2017-09-22T15:33:00Z">
              <w:rPr/>
            </w:rPrChange>
          </w:rPr>
          <w:t>h</w:t>
        </w:r>
      </w:ins>
      <w:moveToRangeStart w:id="94" w:author="Peter Euclide" w:date="2017-09-22T14:55:00Z" w:name="move493855443"/>
      <w:moveTo w:id="95" w:author="Peter Euclide" w:date="2017-09-22T14:55:00Z">
        <w:del w:id="96" w:author="Peter Euclide" w:date="2017-09-22T14:55:00Z">
          <w:r w:rsidR="00992478" w:rsidRPr="002F7CB0" w:rsidDel="00992478">
            <w:rPr>
              <w:rPrChange w:id="97" w:author="Peter Euclide" w:date="2017-09-22T15:33:00Z">
                <w:rPr/>
              </w:rPrChange>
            </w:rPr>
            <w:delText>H</w:delText>
          </w:r>
        </w:del>
        <w:r w:rsidR="00992478" w:rsidRPr="002F7CB0">
          <w:rPr>
            <w:rPrChange w:id="98" w:author="Peter Euclide" w:date="2017-09-22T15:33:00Z">
              <w:rPr/>
            </w:rPrChange>
          </w:rPr>
          <w:t>ome ranges of 21 fish</w:t>
        </w:r>
        <w:r w:rsidR="00992478" w:rsidRPr="00FC2692">
          <w:rPr>
            <w:rPrChange w:id="99" w:author="Peter Euclide" w:date="2017-09-22T15:31:00Z">
              <w:rPr/>
            </w:rPrChange>
          </w:rPr>
          <w:t xml:space="preserve"> species in lakes were found to be 19 – 23 times larger than 25 fish species in rivers by Minns (1995), indicating movement patterns </w:t>
        </w:r>
        <w:del w:id="100" w:author="Peter Euclide" w:date="2017-09-22T14:56:00Z">
          <w:r w:rsidR="00992478" w:rsidRPr="00FC2692" w:rsidDel="00992478">
            <w:rPr>
              <w:rPrChange w:id="101" w:author="Peter Euclide" w:date="2017-09-22T15:31:00Z">
                <w:rPr/>
              </w:rPrChange>
            </w:rPr>
            <w:delText xml:space="preserve">also </w:delText>
          </w:r>
        </w:del>
        <w:r w:rsidR="00992478" w:rsidRPr="00FC2692">
          <w:rPr>
            <w:rPrChange w:id="102" w:author="Peter Euclide" w:date="2017-09-22T15:31:00Z">
              <w:rPr/>
            </w:rPrChange>
          </w:rPr>
          <w:t>differ between lotic and lentic habitats.</w:t>
        </w:r>
      </w:moveTo>
      <w:ins w:id="103" w:author="Peter Euclide" w:date="2017-09-22T14:55:00Z">
        <w:r w:rsidR="00992478" w:rsidRPr="00FC2692">
          <w:rPr>
            <w:rFonts w:eastAsia="Times New Roman"/>
            <w:color w:val="222222"/>
            <w:shd w:val="clear" w:color="auto" w:fill="FFFFFF"/>
            <w:rPrChange w:id="104" w:author="Peter Euclide" w:date="2017-09-22T15:31:00Z">
              <w:rPr>
                <w:rFonts w:eastAsia="Times New Roman"/>
                <w:color w:val="222222"/>
                <w:shd w:val="clear" w:color="auto" w:fill="FFFFFF"/>
              </w:rPr>
            </w:rPrChange>
          </w:rPr>
          <w:t xml:space="preserve"> </w:t>
        </w:r>
      </w:ins>
    </w:p>
    <w:moveToRangeEnd w:id="94"/>
    <w:p w14:paraId="73CC6542" w14:textId="28B13ACA" w:rsidR="0040750E" w:rsidRPr="00FC2692" w:rsidRDefault="006F571E" w:rsidP="00992478">
      <w:pPr>
        <w:spacing w:before="240" w:line="360" w:lineRule="auto"/>
        <w:rPr>
          <w:rPrChange w:id="105" w:author="Peter Euclide" w:date="2017-09-22T15:31:00Z">
            <w:rPr/>
          </w:rPrChange>
        </w:rPr>
      </w:pPr>
      <w:del w:id="106" w:author="Peter Euclide" w:date="2017-09-22T14:56:00Z">
        <w:r w:rsidRPr="00FC2692" w:rsidDel="00992478">
          <w:rPr>
            <w:rFonts w:eastAsia="Times New Roman"/>
            <w:color w:val="222222"/>
            <w:shd w:val="clear" w:color="auto" w:fill="FFFFFF"/>
            <w:rPrChange w:id="107" w:author="Peter Euclide" w:date="2017-09-22T15:31:00Z">
              <w:rPr>
                <w:rFonts w:eastAsia="Times New Roman"/>
                <w:color w:val="222222"/>
                <w:shd w:val="clear" w:color="auto" w:fill="FFFFFF"/>
              </w:rPr>
            </w:rPrChange>
          </w:rPr>
          <w:delText>For example</w:delText>
        </w:r>
      </w:del>
      <w:ins w:id="108" w:author="Peter Euclide" w:date="2017-09-22T14:56:00Z">
        <w:r w:rsidR="00992478" w:rsidRPr="00FC2692">
          <w:rPr>
            <w:rFonts w:eastAsia="Times New Roman"/>
            <w:color w:val="222222"/>
            <w:shd w:val="clear" w:color="auto" w:fill="FFFFFF"/>
            <w:rPrChange w:id="109" w:author="Peter Euclide" w:date="2017-09-22T15:31:00Z">
              <w:rPr>
                <w:rFonts w:eastAsia="Times New Roman"/>
                <w:color w:val="222222"/>
                <w:shd w:val="clear" w:color="auto" w:fill="FFFFFF"/>
              </w:rPr>
            </w:rPrChange>
          </w:rPr>
          <w:t>Additionally</w:t>
        </w:r>
      </w:ins>
      <w:r w:rsidRPr="00FC2692">
        <w:rPr>
          <w:rFonts w:eastAsia="Times New Roman"/>
          <w:color w:val="222222"/>
          <w:shd w:val="clear" w:color="auto" w:fill="FFFFFF"/>
          <w:rPrChange w:id="110" w:author="Peter Euclide" w:date="2017-09-22T15:31:00Z">
            <w:rPr>
              <w:rFonts w:asciiTheme="majorBidi" w:eastAsia="Times New Roman" w:hAnsiTheme="majorBidi" w:cstheme="majorBidi"/>
              <w:color w:val="222222"/>
              <w:shd w:val="clear" w:color="auto" w:fill="FFFFFF"/>
            </w:rPr>
          </w:rPrChange>
        </w:rPr>
        <w:t xml:space="preserve">, </w:t>
      </w:r>
      <w:del w:id="111" w:author="Peter Euclide" w:date="2017-09-22T14:57:00Z">
        <w:r w:rsidRPr="00FC2692" w:rsidDel="00992478">
          <w:rPr>
            <w:rFonts w:eastAsia="Times New Roman"/>
            <w:color w:val="222222"/>
            <w:shd w:val="clear" w:color="auto" w:fill="FFFFFF"/>
            <w:rPrChange w:id="112" w:author="Peter Euclide" w:date="2017-09-22T15:31:00Z">
              <w:rPr>
                <w:rFonts w:asciiTheme="majorBidi" w:eastAsia="Times New Roman" w:hAnsiTheme="majorBidi" w:cstheme="majorBidi"/>
                <w:color w:val="222222"/>
                <w:shd w:val="clear" w:color="auto" w:fill="FFFFFF"/>
              </w:rPr>
            </w:rPrChange>
          </w:rPr>
          <w:delText xml:space="preserve">comparable </w:delText>
        </w:r>
      </w:del>
      <w:r w:rsidRPr="00FC2692">
        <w:rPr>
          <w:rFonts w:eastAsia="Times New Roman"/>
          <w:color w:val="222222"/>
          <w:shd w:val="clear" w:color="auto" w:fill="FFFFFF"/>
          <w:rPrChange w:id="113" w:author="Peter Euclide" w:date="2017-09-22T15:31:00Z">
            <w:rPr>
              <w:rFonts w:asciiTheme="majorBidi" w:eastAsia="Times New Roman" w:hAnsiTheme="majorBidi" w:cstheme="majorBidi"/>
              <w:color w:val="222222"/>
              <w:shd w:val="clear" w:color="auto" w:fill="FFFFFF"/>
            </w:rPr>
          </w:rPrChange>
        </w:rPr>
        <w:t>patterns of genetic differentiation have been found between lentic and lotic populations of s</w:t>
      </w:r>
      <w:r w:rsidR="00B2706C" w:rsidRPr="00FC2692">
        <w:rPr>
          <w:rFonts w:eastAsia="Times New Roman"/>
          <w:color w:val="222222"/>
          <w:shd w:val="clear" w:color="auto" w:fill="FFFFFF"/>
        </w:rPr>
        <w:t>ticklebacks and cyprinids</w:t>
      </w:r>
      <w:r w:rsidRPr="002F7CB0">
        <w:rPr>
          <w:rFonts w:eastAsia="Times New Roman"/>
          <w:color w:val="222222"/>
          <w:shd w:val="clear" w:color="auto" w:fill="FFFFFF"/>
        </w:rPr>
        <w:t xml:space="preserve"> </w:t>
      </w:r>
      <w:r w:rsidR="00A166A2" w:rsidRPr="00FC2692">
        <w:fldChar w:fldCharType="begin" w:fldLock="1"/>
      </w:r>
      <w:r w:rsidR="00645E71" w:rsidRPr="00FC2692">
        <w:rPr>
          <w:rPrChange w:id="114" w:author="Peter Euclide" w:date="2017-09-22T15:31:00Z">
            <w:rPr/>
          </w:rPrChange>
        </w:rPr>
        <w:instrText>ADDIN CSL_CITATION { "citationItems" : [ { "id" : "ITEM-1", "itemData" : { "DOI" : "10.1111/j.1365-294X.2011.05284.x", "ISBN" : "1365-294X", "ISSN" : "09621083", "PMID" : "21951706", "abstract" : "Natural selection drives local adaptation, potentially even at small temporal and spatial scales. As a result, adaptive genetic and phenotypic divergence can occur among populations living in different habitats. We investigated patterns of differentiation between contrasting lake and stream habitats in the cyprinid fish European minnow (Phoxinus phoxinus) at both the morphological and genomic levels using geometric morphometrics and AFLP markers, respectively. We also used a spatial correlative approach to identify AFLP loci associated with environmental variables representing potential selective forces responsible for adaptation to divergent habitats. Our results identified different morphologies between lakes and streams, with lake fish presenting a deeper body and caudal peduncle compared to stream fish. Body shape variation conformed to a priori predictions concerning biomechanics and swimming performance in lakes vs. streams. Moreover, morphological differentiation was found to be associated with several environmental variables, which could impose selection on body and caudal peduncle shape. We found adaptive genetic divergence between these contrasting habitats in the form of 'outlier' loci (2.9%) whose genetic divergence exceeded neutral expectations. We also detected additional loci (6.6%) not associated with habitat type (lake vs. stream), but contributing to genetic divergence between populations. Specific environmental variables related to trophic dynamics, landscape topography and geography were associated with several neutral and outlier loci. These results provide new insights into the morphological divergence and genetic basis of adaptation to differentiated habitats.", "author" : [ { "dropping-particle" : "", "family" : "Collin", "given" : "H\u00e9l\u00e8ne", "non-dropping-particle" : "", "parse-names" : false, "suffix" : "" }, { "dropping-particle" : "", "family" : "Fumagalli", "given" : "Luca", "non-dropping-particle" : "", "parse-names" : false, "suffix" : "" } ], "container-title" : "Molecular Ecology", "id" : "ITEM-1", "issue" : "21", "issued" : { "date-parts" : [ [ "2011", "11" ] ] }, "page" : "4490-4502", "publisher" : "Blackwell Publishing Ltd", "title" : "Evidence for morphological and adaptive genetic divergence between lake and stream habitats in European minnows (&lt;i&gt;Phoxinus phoxinus&lt;/i&gt;, Cyprinidae)", "type" : "article-journal", "volume" : "20" }, "uris" : [ "http://www.mendeley.com/documents/?uuid=8869be25-6f7f-38ba-a3f6-05cacdd32c44" ] }, { "id" : "ITEM-2", "itemData" : { "DOI" : "10.1016/S0169-5347(02)02579-X", "ISSN" : "01695347", "abstract" : "The threespine stickleback Gasterosteus aculeatus species complex is an important natural model for speciation research because it includes several replicated sets of coexisting, divergent forms that are also experimentally tractable. Recent research has begun to emphasize lesser known divergences within the complex in addition to the well-studied limnetic\u2013benthic pairs, as well as exploring a broader range of speciation mechanisms. With the goals of making general inferences about speciation in nature and bringing this body of research to a wider audience, we have surveyed studies from the entire species complex. We find that stickleback speciation is often rapid, that the geographical context of speciation is variable and often complex, and that many, diverse traits have often diverged early in the speciation process. We find no unambiguous evidence of founder-effect speciation, but much evidence that divergent natural and sexual selection have been central to the evolution of reproductive isolation in this species complex.", "author" : [ { "dropping-particle" : "", "family" : "McKinnon", "given" : "Jeffrey S.", "non-dropping-particle" : "", "parse-names" : false, "suffix" : "" }, { "dropping-particle" : "", "family" : "Rundle", "given" : "Howard D.", "non-dropping-particle" : "", "parse-names" : false, "suffix" : "" } ], "container-title" : "Trends in Ecology &amp; Evolution", "id" : "ITEM-2", "issue" : "10", "issued" : { "date-parts" : [ [ "2002" ] ] }, "page" : "480-488", "title" : "Speciation in nature: the threespine stickleback model systems", "type" : "article-journal", "volume" : "17" }, "uris" : [ "http://www.mendeley.com/documents/?uuid=bab98188-7bc2-3b68-b817-97c0f5cbaa2b" ] } ], "mendeley" : { "formattedCitation" : "(McKinnon &amp; Rundle, 2002; Collin &amp; Fumagalli, 2011)", "plainTextFormattedCitation" : "(McKinnon &amp; Rundle, 2002; Collin &amp; Fumagalli, 2011)", "previouslyFormattedCitation" : "(McKinnon &amp; Rundle, 2002; Collin &amp; Fumagalli, 2011)" }, "properties" : { "noteIndex" : 0 }, "schema" : "https://github.com/citation-style-language/schema/raw/master/csl-citation.json" }</w:instrText>
      </w:r>
      <w:r w:rsidR="00A166A2" w:rsidRPr="00FC2692">
        <w:rPr>
          <w:rPrChange w:id="115" w:author="Peter Euclide" w:date="2017-09-22T15:31:00Z">
            <w:rPr/>
          </w:rPrChange>
        </w:rPr>
        <w:fldChar w:fldCharType="separate"/>
      </w:r>
      <w:r w:rsidR="00A166A2" w:rsidRPr="002F7CB0">
        <w:rPr>
          <w:noProof/>
        </w:rPr>
        <w:t>(McKinnon &amp; Rundle, 2002; Collin &amp; Fumagalli, 2011)</w:t>
      </w:r>
      <w:r w:rsidR="00A166A2" w:rsidRPr="002F7CB0">
        <w:fldChar w:fldCharType="end"/>
      </w:r>
      <w:r w:rsidR="00915D7C" w:rsidRPr="00FC2692">
        <w:t>.</w:t>
      </w:r>
      <w:r w:rsidR="00B37F75" w:rsidRPr="002F7CB0">
        <w:t xml:space="preserve"> </w:t>
      </w:r>
      <w:moveFromRangeStart w:id="116" w:author="Peter Euclide" w:date="2017-09-22T14:55:00Z" w:name="move493855443"/>
      <w:moveFrom w:id="117" w:author="Peter Euclide" w:date="2017-09-22T14:55:00Z">
        <w:r w:rsidR="000A3D75" w:rsidRPr="002F7CB0" w:rsidDel="00992478">
          <w:t>H</w:t>
        </w:r>
        <w:r w:rsidR="0018697E" w:rsidRPr="002F7CB0" w:rsidDel="00992478">
          <w:t xml:space="preserve">ome ranges of </w:t>
        </w:r>
        <w:r w:rsidR="00EA3DD2" w:rsidRPr="002F7CB0" w:rsidDel="00992478">
          <w:t xml:space="preserve">21 </w:t>
        </w:r>
        <w:r w:rsidR="000A3D75" w:rsidRPr="002F7CB0" w:rsidDel="00992478">
          <w:t xml:space="preserve">fish </w:t>
        </w:r>
        <w:r w:rsidR="00EA3DD2" w:rsidRPr="002F7CB0" w:rsidDel="00992478">
          <w:t xml:space="preserve">species </w:t>
        </w:r>
        <w:r w:rsidR="0018697E" w:rsidRPr="002F7CB0" w:rsidDel="00992478">
          <w:t xml:space="preserve">in lakes were </w:t>
        </w:r>
        <w:r w:rsidR="000A3D75" w:rsidRPr="002F7CB0" w:rsidDel="00992478">
          <w:t xml:space="preserve">found to be </w:t>
        </w:r>
        <w:r w:rsidR="0018697E" w:rsidRPr="002F7CB0" w:rsidDel="00992478">
          <w:t xml:space="preserve">19 – 23 times larger than </w:t>
        </w:r>
        <w:r w:rsidR="00EA3DD2" w:rsidRPr="002F7CB0" w:rsidDel="00992478">
          <w:t xml:space="preserve">25 </w:t>
        </w:r>
        <w:r w:rsidR="000A3D75" w:rsidRPr="0077141F" w:rsidDel="00992478">
          <w:t xml:space="preserve">fish </w:t>
        </w:r>
        <w:r w:rsidR="00EA3DD2" w:rsidRPr="0077141F" w:rsidDel="00992478">
          <w:t xml:space="preserve">species </w:t>
        </w:r>
        <w:r w:rsidR="0018697E" w:rsidRPr="0077141F" w:rsidDel="00992478">
          <w:t>in rivers</w:t>
        </w:r>
        <w:r w:rsidR="000A3D75" w:rsidRPr="0094235E" w:rsidDel="00992478">
          <w:t xml:space="preserve"> </w:t>
        </w:r>
        <w:r w:rsidR="00AB4318" w:rsidRPr="003F5A10" w:rsidDel="00992478">
          <w:t xml:space="preserve">by </w:t>
        </w:r>
        <w:r w:rsidR="000A3D75" w:rsidRPr="003F5A10" w:rsidDel="00992478">
          <w:t>Minns (1995)</w:t>
        </w:r>
        <w:r w:rsidR="00965482" w:rsidRPr="003F5A10" w:rsidDel="00992478">
          <w:t>,</w:t>
        </w:r>
        <w:r w:rsidR="00C00F42" w:rsidRPr="00FC2692" w:rsidDel="00992478">
          <w:rPr>
            <w:rPrChange w:id="118" w:author="Peter Euclide" w:date="2017-09-22T15:31:00Z">
              <w:rPr/>
            </w:rPrChange>
          </w:rPr>
          <w:t xml:space="preserve"> indicating movement patterns also differ between lotic and lentic habitats.</w:t>
        </w:r>
      </w:moveFrom>
      <w:moveFromRangeEnd w:id="116"/>
    </w:p>
    <w:p w14:paraId="28A4153D" w14:textId="10150F1A" w:rsidR="005C5E7F" w:rsidRPr="0094235E" w:rsidRDefault="00992478" w:rsidP="00F03A36">
      <w:pPr>
        <w:spacing w:before="240" w:line="360" w:lineRule="auto"/>
      </w:pPr>
      <w:ins w:id="119" w:author="Peter Euclide" w:date="2017-09-22T14:58:00Z">
        <w:r w:rsidRPr="002F7CB0">
          <w:rPr>
            <w:rFonts w:eastAsia="Times New Roman"/>
            <w:color w:val="222222"/>
            <w:shd w:val="clear" w:color="auto" w:fill="FFFFFF"/>
            <w:rPrChange w:id="120" w:author="Peter Euclide" w:date="2017-09-22T15:33:00Z">
              <w:rPr>
                <w:rFonts w:ascii="Arial" w:eastAsia="Times New Roman" w:hAnsi="Arial" w:cs="Arial"/>
                <w:color w:val="222222"/>
                <w:sz w:val="19"/>
                <w:szCs w:val="19"/>
                <w:shd w:val="clear" w:color="auto" w:fill="FFFFFF"/>
              </w:rPr>
            </w:rPrChange>
          </w:rPr>
          <w:t>Though sculpins (Cottidae) are widely distributed in lakes and streams, little is known about their genetic structure in lentic systems</w:t>
        </w:r>
      </w:ins>
      <w:del w:id="121" w:author="Peter Euclide" w:date="2017-09-22T14:58:00Z">
        <w:r w:rsidR="00AC17EC" w:rsidRPr="002F7CB0" w:rsidDel="00992478">
          <w:delText>S</w:delText>
        </w:r>
        <w:r w:rsidR="005B03A8" w:rsidRPr="002F7CB0" w:rsidDel="00992478">
          <w:delText>culpins</w:delText>
        </w:r>
        <w:r w:rsidR="009F0FD5" w:rsidRPr="002F7CB0" w:rsidDel="00992478">
          <w:delText xml:space="preserve"> (Cottidae)</w:delText>
        </w:r>
        <w:r w:rsidR="00AC17EC" w:rsidRPr="002F7CB0" w:rsidDel="00992478">
          <w:delText xml:space="preserve"> are widely distributed </w:delText>
        </w:r>
        <w:r w:rsidR="0038766F" w:rsidRPr="002F7CB0" w:rsidDel="00992478">
          <w:delText xml:space="preserve">in </w:delText>
        </w:r>
        <w:r w:rsidR="00AC17EC" w:rsidRPr="0077141F" w:rsidDel="00992478">
          <w:delText>lakes and streams</w:delText>
        </w:r>
        <w:r w:rsidR="00784B5E" w:rsidRPr="0077141F" w:rsidDel="00992478">
          <w:delText>,</w:delText>
        </w:r>
        <w:r w:rsidR="006F571E" w:rsidRPr="0077141F" w:rsidDel="00992478">
          <w:delText xml:space="preserve"> </w:delText>
        </w:r>
        <w:r w:rsidR="00784B5E" w:rsidRPr="0094235E" w:rsidDel="00992478">
          <w:delText xml:space="preserve">but </w:delText>
        </w:r>
        <w:r w:rsidR="006F571E" w:rsidRPr="003F5A10" w:rsidDel="00992478">
          <w:delText xml:space="preserve">few studies have </w:delText>
        </w:r>
        <w:r w:rsidR="00784B5E" w:rsidRPr="003F5A10" w:rsidDel="00992478">
          <w:delText>examined genetic structure in lentic systems</w:delText>
        </w:r>
      </w:del>
      <w:r w:rsidR="00784B5E" w:rsidRPr="003F5A10">
        <w:t>.</w:t>
      </w:r>
      <w:r w:rsidR="00AC17EC" w:rsidRPr="002F7CB0">
        <w:rPr>
          <w:rPrChange w:id="122" w:author="Peter Euclide" w:date="2017-09-22T15:33:00Z">
            <w:rPr/>
          </w:rPrChange>
        </w:rPr>
        <w:t xml:space="preserve"> </w:t>
      </w:r>
      <w:r w:rsidR="0006328B" w:rsidRPr="002F7CB0">
        <w:rPr>
          <w:rPrChange w:id="123" w:author="Peter Euclide" w:date="2017-09-22T15:33:00Z">
            <w:rPr/>
          </w:rPrChange>
        </w:rPr>
        <w:t>B</w:t>
      </w:r>
      <w:r w:rsidR="00C06C93" w:rsidRPr="002F7CB0">
        <w:rPr>
          <w:rPrChange w:id="124" w:author="Peter Euclide" w:date="2017-09-22T15:33:00Z">
            <w:rPr/>
          </w:rPrChange>
        </w:rPr>
        <w:t xml:space="preserve">ased </w:t>
      </w:r>
      <w:r w:rsidR="006A516C" w:rsidRPr="002F7CB0">
        <w:rPr>
          <w:rPrChange w:id="125" w:author="Peter Euclide" w:date="2017-09-22T15:33:00Z">
            <w:rPr/>
          </w:rPrChange>
        </w:rPr>
        <w:t xml:space="preserve">primarily </w:t>
      </w:r>
      <w:r w:rsidR="00C06C93" w:rsidRPr="002F7CB0">
        <w:rPr>
          <w:rPrChange w:id="126" w:author="Peter Euclide" w:date="2017-09-22T15:33:00Z">
            <w:rPr/>
          </w:rPrChange>
        </w:rPr>
        <w:t>on</w:t>
      </w:r>
      <w:r w:rsidR="006A516C" w:rsidRPr="002F7CB0">
        <w:rPr>
          <w:rPrChange w:id="127" w:author="Peter Euclide" w:date="2017-09-22T15:33:00Z">
            <w:rPr/>
          </w:rPrChange>
        </w:rPr>
        <w:t xml:space="preserve"> lotic research</w:t>
      </w:r>
      <w:r w:rsidR="00AB4318" w:rsidRPr="002F7CB0">
        <w:rPr>
          <w:rPrChange w:id="128" w:author="Peter Euclide" w:date="2017-09-22T15:33:00Z">
            <w:rPr/>
          </w:rPrChange>
        </w:rPr>
        <w:t>,</w:t>
      </w:r>
      <w:r w:rsidR="006A516C" w:rsidRPr="002F7CB0">
        <w:rPr>
          <w:rPrChange w:id="129" w:author="Peter Euclide" w:date="2017-09-22T15:33:00Z">
            <w:rPr/>
          </w:rPrChange>
        </w:rPr>
        <w:t xml:space="preserve"> </w:t>
      </w:r>
      <w:r w:rsidR="0006328B" w:rsidRPr="002F7CB0">
        <w:rPr>
          <w:rPrChange w:id="130" w:author="Peter Euclide" w:date="2017-09-22T15:33:00Z">
            <w:rPr/>
          </w:rPrChange>
        </w:rPr>
        <w:t>sculpin</w:t>
      </w:r>
      <w:r w:rsidR="00F34644" w:rsidRPr="002F7CB0">
        <w:rPr>
          <w:rPrChange w:id="131" w:author="Peter Euclide" w:date="2017-09-22T15:33:00Z">
            <w:rPr/>
          </w:rPrChange>
        </w:rPr>
        <w:t xml:space="preserve"> </w:t>
      </w:r>
      <w:proofErr w:type="gramStart"/>
      <w:r w:rsidR="002D7138" w:rsidRPr="002F7CB0">
        <w:rPr>
          <w:rPrChange w:id="132" w:author="Peter Euclide" w:date="2017-09-22T15:33:00Z">
            <w:rPr/>
          </w:rPrChange>
        </w:rPr>
        <w:t>are</w:t>
      </w:r>
      <w:proofErr w:type="gramEnd"/>
      <w:r w:rsidR="002D7138" w:rsidRPr="002F7CB0">
        <w:rPr>
          <w:rPrChange w:id="133" w:author="Peter Euclide" w:date="2017-09-22T15:33:00Z">
            <w:rPr/>
          </w:rPrChange>
        </w:rPr>
        <w:t xml:space="preserve"> genera</w:t>
      </w:r>
      <w:r w:rsidR="008E5B67" w:rsidRPr="002F7CB0">
        <w:rPr>
          <w:rPrChange w:id="134" w:author="Peter Euclide" w:date="2017-09-22T15:33:00Z">
            <w:rPr/>
          </w:rPrChange>
        </w:rPr>
        <w:t xml:space="preserve">lly considered </w:t>
      </w:r>
      <w:r w:rsidR="00AC17EC" w:rsidRPr="002F7CB0">
        <w:rPr>
          <w:rPrChange w:id="135" w:author="Peter Euclide" w:date="2017-09-22T15:33:00Z">
            <w:rPr/>
          </w:rPrChange>
        </w:rPr>
        <w:t xml:space="preserve">to be </w:t>
      </w:r>
      <w:r w:rsidR="008E5B67" w:rsidRPr="002F7CB0">
        <w:rPr>
          <w:rPrChange w:id="136" w:author="Peter Euclide" w:date="2017-09-22T15:33:00Z">
            <w:rPr/>
          </w:rPrChange>
        </w:rPr>
        <w:t>sedentary</w:t>
      </w:r>
      <w:r w:rsidR="009C73FF" w:rsidRPr="002F7CB0">
        <w:rPr>
          <w:rPrChange w:id="137" w:author="Peter Euclide" w:date="2017-09-22T15:33:00Z">
            <w:rPr/>
          </w:rPrChange>
        </w:rPr>
        <w:t xml:space="preserve">, </w:t>
      </w:r>
      <w:r w:rsidR="0006328B" w:rsidRPr="002F7CB0">
        <w:rPr>
          <w:rPrChange w:id="138" w:author="Peter Euclide" w:date="2017-09-22T15:33:00Z">
            <w:rPr/>
          </w:rPrChange>
        </w:rPr>
        <w:t>and disperse only short distances</w:t>
      </w:r>
      <w:r w:rsidR="002D7138" w:rsidRPr="002F7CB0">
        <w:rPr>
          <w:rPrChange w:id="139" w:author="Peter Euclide" w:date="2017-09-22T15:33:00Z">
            <w:rPr/>
          </w:rPrChange>
        </w:rPr>
        <w:t>.</w:t>
      </w:r>
      <w:r w:rsidR="002D7138" w:rsidRPr="00FC2692">
        <w:rPr>
          <w:rPrChange w:id="140" w:author="Peter Euclide" w:date="2017-09-22T15:31:00Z">
            <w:rPr/>
          </w:rPrChange>
        </w:rPr>
        <w:t xml:space="preserve"> </w:t>
      </w:r>
      <w:r w:rsidR="00C00F42" w:rsidRPr="00FC2692">
        <w:rPr>
          <w:rPrChange w:id="141" w:author="Peter Euclide" w:date="2017-09-22T15:31:00Z">
            <w:rPr/>
          </w:rPrChange>
        </w:rPr>
        <w:t>For example, m</w:t>
      </w:r>
      <w:r w:rsidR="002D7138" w:rsidRPr="00FC2692">
        <w:rPr>
          <w:rPrChange w:id="142" w:author="Peter Euclide" w:date="2017-09-22T15:31:00Z">
            <w:rPr/>
          </w:rPrChange>
        </w:rPr>
        <w:t xml:space="preserve">ottled sculpins </w:t>
      </w:r>
      <w:ins w:id="143" w:author="Peter Euclide" w:date="2017-09-22T14:59:00Z">
        <w:r w:rsidR="00375EF1" w:rsidRPr="00FC2692">
          <w:rPr>
            <w:rPrChange w:id="144" w:author="Peter Euclide" w:date="2017-09-22T15:31:00Z">
              <w:rPr/>
            </w:rPrChange>
          </w:rPr>
          <w:t>(</w:t>
        </w:r>
      </w:ins>
      <w:r w:rsidR="00E86E34" w:rsidRPr="00FC2692">
        <w:rPr>
          <w:i/>
          <w:rPrChange w:id="145" w:author="Peter Euclide" w:date="2017-09-22T15:31:00Z">
            <w:rPr>
              <w:i/>
            </w:rPr>
          </w:rPrChange>
        </w:rPr>
        <w:t>Cottus bairdi</w:t>
      </w:r>
      <w:del w:id="146" w:author="Peter Euclide" w:date="2017-09-22T14:59:00Z">
        <w:r w:rsidR="00E86E34" w:rsidRPr="00FC2692" w:rsidDel="00375EF1">
          <w:rPr>
            <w:rPrChange w:id="147" w:author="Peter Euclide" w:date="2017-09-22T15:31:00Z">
              <w:rPr/>
            </w:rPrChange>
          </w:rPr>
          <w:delText xml:space="preserve"> </w:delText>
        </w:r>
      </w:del>
      <w:ins w:id="148" w:author="Peter Euclide" w:date="2017-09-22T14:59:00Z">
        <w:r w:rsidR="00375EF1" w:rsidRPr="00FC2692">
          <w:rPr>
            <w:rPrChange w:id="149" w:author="Peter Euclide" w:date="2017-09-22T15:31:00Z">
              <w:rPr/>
            </w:rPrChange>
          </w:rPr>
          <w:t xml:space="preserve">) </w:t>
        </w:r>
      </w:ins>
      <w:r w:rsidR="002D7138" w:rsidRPr="00FC2692">
        <w:rPr>
          <w:rPrChange w:id="150" w:author="Peter Euclide" w:date="2017-09-22T15:31:00Z">
            <w:rPr/>
          </w:rPrChange>
        </w:rPr>
        <w:t xml:space="preserve">in a small tributary in North Carolina showed patterns of </w:t>
      </w:r>
      <w:r w:rsidR="00572CDE" w:rsidRPr="00FC2692">
        <w:rPr>
          <w:rPrChange w:id="151" w:author="Peter Euclide" w:date="2017-09-22T15:31:00Z">
            <w:rPr/>
          </w:rPrChange>
        </w:rPr>
        <w:t xml:space="preserve">genetic </w:t>
      </w:r>
      <w:r w:rsidR="002D7138" w:rsidRPr="00FC2692">
        <w:rPr>
          <w:rPrChange w:id="152" w:author="Peter Euclide" w:date="2017-09-22T15:31:00Z">
            <w:rPr/>
          </w:rPrChange>
        </w:rPr>
        <w:t>isolation by distance across 5.6 km, and the estimated migration rates between sites separated by less than 300 m w</w:t>
      </w:r>
      <w:r w:rsidR="00330BBB" w:rsidRPr="00FC2692">
        <w:rPr>
          <w:rPrChange w:id="153" w:author="Peter Euclide" w:date="2017-09-22T15:31:00Z">
            <w:rPr/>
          </w:rPrChange>
        </w:rPr>
        <w:t>ere</w:t>
      </w:r>
      <w:r w:rsidR="002D7138" w:rsidRPr="00FC2692">
        <w:rPr>
          <w:rPrChange w:id="154" w:author="Peter Euclide" w:date="2017-09-22T15:31:00Z">
            <w:rPr/>
          </w:rPrChange>
        </w:rPr>
        <w:t xml:space="preserve"> </w:t>
      </w:r>
      <w:r w:rsidR="00C40E9B" w:rsidRPr="00FC2692">
        <w:rPr>
          <w:rPrChange w:id="155" w:author="Peter Euclide" w:date="2017-09-22T15:31:00Z">
            <w:rPr/>
          </w:rPrChange>
        </w:rPr>
        <w:t>small</w:t>
      </w:r>
      <w:r w:rsidR="002D7138" w:rsidRPr="00FC2692">
        <w:rPr>
          <w:rPrChange w:id="156" w:author="Peter Euclide" w:date="2017-09-22T15:31:00Z">
            <w:rPr/>
          </w:rPrChange>
        </w:rPr>
        <w:t xml:space="preserve"> </w:t>
      </w:r>
      <w:r w:rsidR="002D7138" w:rsidRPr="00FC2692">
        <w:fldChar w:fldCharType="begin" w:fldLock="1"/>
      </w:r>
      <w:r w:rsidR="002D7138" w:rsidRPr="00FC2692">
        <w:rPr>
          <w:rPrChange w:id="157" w:author="Peter Euclide" w:date="2017-09-22T15:31:00Z">
            <w:rPr/>
          </w:rPrChange>
        </w:rPr>
        <w:instrText>ADDIN CSL_CITATION { "citationItems" : [ { "id" : "ITEM-1", "itemData" : { "DOI" : "10.1111/j.1600-0633.2011.00525.x", "ISBN" : "09066691", "author" : [ { "dropping-particle" : "", "family" : "Lamphere", "given" : "Bradley A", "non-dropping-particle" : "", "parse-names" : false, "suffix" : "" }, { "dropping-particle" : "", "family" : "Blum", "given" : "Michael J", "non-dropping-particle" : "", "parse-names" : false, "suffix" : "" } ], "container-title" : "Ecology of Freshwater Fish", "id" : "ITEM-1", "issue" : "1", "issued" : { "date-parts" : [ [ "2012" ] ] }, "page" : "75-86", "title" : "Genetic estimates of population structure and dispersal in a benthic stream fish", "type" : "article-journal", "volume" : "21" }, "uris" : [ "http://www.mendeley.com/documents/?uuid=8d867410-fa21-4751-acd9-e8583c7372d9" ] } ], "mendeley" : { "formattedCitation" : "(Lamphere &amp; Blum, 2012)", "plainTextFormattedCitation" : "(Lamphere &amp; Blum, 2012)", "previouslyFormattedCitation" : "(Lamphere &amp; Blum, 2012)" }, "properties" : { "noteIndex" : 0 }, "schema" : "https://github.com/citation-style-language/schema/raw/master/csl-citation.json" }</w:instrText>
      </w:r>
      <w:r w:rsidR="002D7138" w:rsidRPr="00FC2692">
        <w:rPr>
          <w:rPrChange w:id="158" w:author="Peter Euclide" w:date="2017-09-22T15:31:00Z">
            <w:rPr/>
          </w:rPrChange>
        </w:rPr>
        <w:fldChar w:fldCharType="separate"/>
      </w:r>
      <w:r w:rsidR="002D7138" w:rsidRPr="002F7CB0">
        <w:rPr>
          <w:noProof/>
        </w:rPr>
        <w:t>(Lamphere &amp; Blum, 2012)</w:t>
      </w:r>
      <w:r w:rsidR="002D7138" w:rsidRPr="002F7CB0">
        <w:fldChar w:fldCharType="end"/>
      </w:r>
      <w:r w:rsidR="002D7138" w:rsidRPr="00FC2692">
        <w:t>.</w:t>
      </w:r>
      <w:r w:rsidR="00634648" w:rsidRPr="002F7CB0">
        <w:t xml:space="preserve"> </w:t>
      </w:r>
      <w:r w:rsidR="00B2706C" w:rsidRPr="002F7CB0">
        <w:t>Mottled</w:t>
      </w:r>
      <w:r w:rsidR="005B03A8" w:rsidRPr="002F7CB0">
        <w:t xml:space="preserve"> sculpin sampled in tributaries of </w:t>
      </w:r>
      <w:r w:rsidR="00330BBB" w:rsidRPr="002F7CB0">
        <w:t>e</w:t>
      </w:r>
      <w:r w:rsidR="005B03A8" w:rsidRPr="002F7CB0">
        <w:t>aster</w:t>
      </w:r>
      <w:r w:rsidR="00572CDE" w:rsidRPr="002F7CB0">
        <w:t>n</w:t>
      </w:r>
      <w:r w:rsidR="005B03A8" w:rsidRPr="002F7CB0">
        <w:t xml:space="preserve"> Lake Michigan </w:t>
      </w:r>
      <w:r w:rsidR="00B2706C" w:rsidRPr="002F7CB0">
        <w:t xml:space="preserve">also </w:t>
      </w:r>
      <w:r w:rsidR="00572CDE" w:rsidRPr="002F7CB0">
        <w:t>showed</w:t>
      </w:r>
      <w:r w:rsidR="005B03A8" w:rsidRPr="002F7CB0">
        <w:t xml:space="preserve"> strong patterns of genetic structure even across short distances </w:t>
      </w:r>
      <w:r w:rsidR="005B03A8" w:rsidRPr="00FC2692">
        <w:fldChar w:fldCharType="begin" w:fldLock="1"/>
      </w:r>
      <w:r w:rsidR="00A166A2" w:rsidRPr="00FC2692">
        <w:rPr>
          <w:rPrChange w:id="159" w:author="Peter Euclide" w:date="2017-09-22T15:31:00Z">
            <w:rPr/>
          </w:rPrChange>
        </w:rPr>
        <w:instrText>ADDIN CSL_CITATION { "citationItems" : [ { "id" : "ITEM-1", "itemData" : { "DOI" : "10.1111/jfb.13101", "ISSN" : "10958649", "PMID" : "27616022", "abstract" : "This study used analyses of the genetic structure of a non-game fish species, the mottled sculpin Cottus bairdii to hypothesize probable recolonization routes used by cottids and possibly other Laurentian Great Lakes fishes following glacial recession. Based on samples from 16 small streams in five major Lake Michigan, U.S.A., tributary basins, significant interpopulation differentiation was documented (overall FST = 0\u00b7235). Differentiation was complex, however, with unexpectedly high genetic similarity among basins as well as occasionally strong differentiation within basins, despite relatively close geographic proximity of populations. Genetic dissimilarities were identified between eastern and western populations within river basins, with similarities existing between eastern and western populations across basins. Given such patterns, recolonization is hypothesized to have occurred on three occasions from more than one glacial refugium, with a secondary vicariant event resulting from reduction in the water level of ancestral Lake Michigan. By studying the phylogeography of a small, non-game fish species, this study provides insight into recolonization dynamics of the region that could be difficult to infer from game species that are often broadly dispersed by humans.", "author" : [ { "dropping-particle" : "", "family" : "Homola", "given" : "J. J.", "non-dropping-particle" : "", "parse-names" : false, "suffix" : "" }, { "dropping-particle" : "", "family" : "Ruetz", "given" : "C. R.", "non-dropping-particle" : "", "parse-names" : false, "suffix" : "" }, { "dropping-particle" : "", "family" : "Kohler", "given" : "S. L.", "non-dropping-particle" : "", "parse-names" : false, "suffix" : "" }, { "dropping-particle" : "", "family" : "Thum", "given" : "R. A.", "non-dropping-particle" : "", "parse-names" : false, "suffix" : "" } ], "container-title" : "Journal of Fish Biology", "id" : "ITEM-1", "issue" : "5", "issued" : { "date-parts" : [ [ "2016", "9" ] ] }, "note" : "look up supplemental materials for IBD plots", "page" : "2234-2250", "title" : "Complex postglacial recolonization inferred from population genetic structure of mottled sculpin &lt;i&gt;Cottus bairdii&lt;/i&gt; in tributaries of eastern Lake Michigan, U.S.A.", "type" : "article-journal", "volume" : "89" }, "uris" : [ "http://www.mendeley.com/documents/?uuid=6acf85a6-ba93-34cc-9e91-b6ddb5689a31" ] } ], "mendeley" : { "formattedCitation" : "(Homola et al., 2016)", "manualFormatting" : "(Homola, Ruetz, Kohler, &amp; Thum, 2016)", "plainTextFormattedCitation" : "(Homola et al., 2016)", "previouslyFormattedCitation" : "(Homola et al., 2016)" }, "properties" : { "noteIndex" : 0 }, "schema" : "https://github.com/citation-style-language/schema/raw/master/csl-citation.json" }</w:instrText>
      </w:r>
      <w:r w:rsidR="005B03A8" w:rsidRPr="00FC2692">
        <w:rPr>
          <w:rPrChange w:id="160" w:author="Peter Euclide" w:date="2017-09-22T15:31:00Z">
            <w:rPr/>
          </w:rPrChange>
        </w:rPr>
        <w:fldChar w:fldCharType="separate"/>
      </w:r>
      <w:r w:rsidR="00E21C8B" w:rsidRPr="002F7CB0">
        <w:rPr>
          <w:noProof/>
        </w:rPr>
        <w:t>(Homola, Ruetz, Kohler</w:t>
      </w:r>
      <w:r w:rsidR="005B03A8" w:rsidRPr="002F7CB0">
        <w:rPr>
          <w:noProof/>
        </w:rPr>
        <w:t>,</w:t>
      </w:r>
      <w:r w:rsidR="00E21C8B" w:rsidRPr="002F7CB0">
        <w:rPr>
          <w:noProof/>
        </w:rPr>
        <w:t xml:space="preserve"> &amp; Thum,</w:t>
      </w:r>
      <w:r w:rsidR="005B03A8" w:rsidRPr="002F7CB0">
        <w:rPr>
          <w:noProof/>
        </w:rPr>
        <w:t xml:space="preserve"> 2016)</w:t>
      </w:r>
      <w:r w:rsidR="005B03A8" w:rsidRPr="002F7CB0">
        <w:fldChar w:fldCharType="end"/>
      </w:r>
      <w:r w:rsidR="005B03A8" w:rsidRPr="00FC2692">
        <w:t xml:space="preserve">. </w:t>
      </w:r>
      <w:r w:rsidR="00687885" w:rsidRPr="002F7CB0">
        <w:t xml:space="preserve">Assessment of sculpin behavior </w:t>
      </w:r>
      <w:r w:rsidR="00D67805" w:rsidRPr="002F7CB0">
        <w:t xml:space="preserve">and ecology </w:t>
      </w:r>
      <w:r w:rsidR="00687885" w:rsidRPr="002F7CB0">
        <w:t>also suggest</w:t>
      </w:r>
      <w:r w:rsidR="000A2568" w:rsidRPr="002F7CB0">
        <w:t>s</w:t>
      </w:r>
      <w:r w:rsidR="00687885" w:rsidRPr="002F7CB0">
        <w:t xml:space="preserve"> that sculpin do not move long </w:t>
      </w:r>
      <w:r w:rsidR="00921101" w:rsidRPr="002F7CB0">
        <w:t>distance</w:t>
      </w:r>
      <w:r w:rsidR="00330BBB" w:rsidRPr="002F7CB0">
        <w:t>s</w:t>
      </w:r>
      <w:r w:rsidR="00687885" w:rsidRPr="002F7CB0">
        <w:t xml:space="preserve">. </w:t>
      </w:r>
      <w:r w:rsidR="009D0565" w:rsidRPr="002F7CB0">
        <w:t>M</w:t>
      </w:r>
      <w:r w:rsidR="002D7138" w:rsidRPr="002F7CB0">
        <w:t>ottled sculpin implanted with PIT</w:t>
      </w:r>
      <w:r w:rsidR="002D7138" w:rsidRPr="0077141F">
        <w:t xml:space="preserve"> tags </w:t>
      </w:r>
      <w:r w:rsidR="004E2E4D" w:rsidRPr="0077141F">
        <w:t>had</w:t>
      </w:r>
      <w:r w:rsidR="00BC7BD6" w:rsidRPr="0077141F">
        <w:t xml:space="preserve"> a</w:t>
      </w:r>
      <w:r w:rsidR="002D7138" w:rsidRPr="0094235E">
        <w:t xml:space="preserve"> </w:t>
      </w:r>
      <w:r w:rsidR="00BC7BD6" w:rsidRPr="003F5A10">
        <w:t xml:space="preserve">maximum </w:t>
      </w:r>
      <w:r w:rsidR="004E2E4D" w:rsidRPr="003F5A10">
        <w:t xml:space="preserve">displacement </w:t>
      </w:r>
      <w:r w:rsidR="00BC7BD6" w:rsidRPr="003F5A10">
        <w:t>distance</w:t>
      </w:r>
      <w:r w:rsidR="004E2E4D" w:rsidRPr="00FC2692">
        <w:rPr>
          <w:rPrChange w:id="161" w:author="Peter Euclide" w:date="2017-09-22T15:31:00Z">
            <w:rPr/>
          </w:rPrChange>
        </w:rPr>
        <w:t xml:space="preserve"> from </w:t>
      </w:r>
      <w:r w:rsidR="009D0565" w:rsidRPr="00FC2692">
        <w:rPr>
          <w:rPrChange w:id="162" w:author="Peter Euclide" w:date="2017-09-22T15:31:00Z">
            <w:rPr/>
          </w:rPrChange>
        </w:rPr>
        <w:t>the</w:t>
      </w:r>
      <w:r w:rsidR="004E2E4D" w:rsidRPr="00FC2692">
        <w:rPr>
          <w:rPrChange w:id="163" w:author="Peter Euclide" w:date="2017-09-22T15:31:00Z">
            <w:rPr/>
          </w:rPrChange>
        </w:rPr>
        <w:t xml:space="preserve"> tagg</w:t>
      </w:r>
      <w:r w:rsidR="009D0565" w:rsidRPr="00FC2692">
        <w:rPr>
          <w:rPrChange w:id="164" w:author="Peter Euclide" w:date="2017-09-22T15:31:00Z">
            <w:rPr/>
          </w:rPrChange>
        </w:rPr>
        <w:t>ing location</w:t>
      </w:r>
      <w:r w:rsidR="002D7138" w:rsidRPr="00FC2692">
        <w:rPr>
          <w:rPrChange w:id="165" w:author="Peter Euclide" w:date="2017-09-22T15:31:00Z">
            <w:rPr/>
          </w:rPrChange>
        </w:rPr>
        <w:t xml:space="preserve"> of </w:t>
      </w:r>
      <w:r w:rsidR="00BC7BD6" w:rsidRPr="00FC2692">
        <w:rPr>
          <w:rPrChange w:id="166" w:author="Peter Euclide" w:date="2017-09-22T15:31:00Z">
            <w:rPr/>
          </w:rPrChange>
        </w:rPr>
        <w:t xml:space="preserve">about </w:t>
      </w:r>
      <w:r w:rsidR="002D7138" w:rsidRPr="00FC2692">
        <w:rPr>
          <w:rPrChange w:id="167" w:author="Peter Euclide" w:date="2017-09-22T15:31:00Z">
            <w:rPr/>
          </w:rPrChange>
        </w:rPr>
        <w:t xml:space="preserve">511 m </w:t>
      </w:r>
      <w:r w:rsidR="004E2E4D" w:rsidRPr="00FC2692">
        <w:rPr>
          <w:rPrChange w:id="168" w:author="Peter Euclide" w:date="2017-09-22T15:31:00Z">
            <w:rPr/>
          </w:rPrChange>
        </w:rPr>
        <w:t xml:space="preserve">over one year, and </w:t>
      </w:r>
      <w:r w:rsidR="002D7138" w:rsidRPr="00FC2692">
        <w:rPr>
          <w:rPrChange w:id="169" w:author="Peter Euclide" w:date="2017-09-22T15:31:00Z">
            <w:rPr/>
          </w:rPrChange>
        </w:rPr>
        <w:t xml:space="preserve">more </w:t>
      </w:r>
      <w:r w:rsidR="00634648" w:rsidRPr="00FC2692">
        <w:rPr>
          <w:rPrChange w:id="170" w:author="Peter Euclide" w:date="2017-09-22T15:31:00Z">
            <w:rPr/>
          </w:rPrChange>
        </w:rPr>
        <w:t xml:space="preserve">than </w:t>
      </w:r>
      <w:r w:rsidR="002D7138" w:rsidRPr="00FC2692">
        <w:rPr>
          <w:rPrChange w:id="171" w:author="Peter Euclide" w:date="2017-09-22T15:31:00Z">
            <w:rPr/>
          </w:rPrChange>
        </w:rPr>
        <w:t xml:space="preserve">74% </w:t>
      </w:r>
      <w:r w:rsidR="00BC7BD6" w:rsidRPr="00FC2692">
        <w:rPr>
          <w:rPrChange w:id="172" w:author="Peter Euclide" w:date="2017-09-22T15:31:00Z">
            <w:rPr/>
          </w:rPrChange>
        </w:rPr>
        <w:t xml:space="preserve">of individuals </w:t>
      </w:r>
      <w:r w:rsidR="002D7138" w:rsidRPr="00FC2692">
        <w:rPr>
          <w:rPrChange w:id="173" w:author="Peter Euclide" w:date="2017-09-22T15:31:00Z">
            <w:rPr/>
          </w:rPrChange>
        </w:rPr>
        <w:t xml:space="preserve">moved less than 100 m from where they were tagged during </w:t>
      </w:r>
      <w:r w:rsidR="007E7C40" w:rsidRPr="00FC2692">
        <w:rPr>
          <w:rPrChange w:id="174" w:author="Peter Euclide" w:date="2017-09-22T15:31:00Z">
            <w:rPr/>
          </w:rPrChange>
        </w:rPr>
        <w:t xml:space="preserve">a </w:t>
      </w:r>
      <w:r w:rsidR="002D7138" w:rsidRPr="00FC2692">
        <w:rPr>
          <w:rPrChange w:id="175" w:author="Peter Euclide" w:date="2017-09-22T15:31:00Z">
            <w:rPr/>
          </w:rPrChange>
        </w:rPr>
        <w:t>one</w:t>
      </w:r>
      <w:r w:rsidR="00634648" w:rsidRPr="00FC2692">
        <w:rPr>
          <w:rPrChange w:id="176" w:author="Peter Euclide" w:date="2017-09-22T15:31:00Z">
            <w:rPr/>
          </w:rPrChange>
        </w:rPr>
        <w:t>-</w:t>
      </w:r>
      <w:r w:rsidR="002D7138" w:rsidRPr="00FC2692">
        <w:rPr>
          <w:rPrChange w:id="177" w:author="Peter Euclide" w:date="2017-09-22T15:31:00Z">
            <w:rPr/>
          </w:rPrChange>
        </w:rPr>
        <w:t xml:space="preserve">year study </w:t>
      </w:r>
      <w:r w:rsidR="002D7138" w:rsidRPr="00FC2692">
        <w:fldChar w:fldCharType="begin" w:fldLock="1"/>
      </w:r>
      <w:r w:rsidR="00A166A2" w:rsidRPr="00FC2692">
        <w:rPr>
          <w:rPrChange w:id="178" w:author="Peter Euclide" w:date="2017-09-22T15:31:00Z">
            <w:rPr/>
          </w:rPrChange>
        </w:rPr>
        <w:instrText>ADDIN CSL_CITATION { "citationItems" : [ { "id" : "ITEM-1", "itemData" : { "DOI" : "10.1139/F08-189", "ISBN" : "0706-652X", "ISSN" : "0706-652X", "abstract" : "We monitored 94 mottled sculpins (Cottus bairdii) marked with passive integrated transponder (PIT) tags to examine seasonal movement patterns. High detection efficiency (mean \u00b1 standard error = 0.76 \u00b1 0.03) of PIT-tagged fish was obtained with a portable antenna. Nighttime searches were more effective than daytime relocations in summer, and smaller fish (&lt;65 mm) were detected more readily than larger fish (\u226565 mm). Sculpins used erosional habitats more than depositional habitats, particularly during summer and nighttime. Search attempts within a 150 m reach showed that displacement, mean movement distance, and home range did not differ significantly between summer and winter, suggesting that season did not strongly influence movement. Additionally, movement metrics were unrelated to sculpin size. However, supplementary searches of a larger reach (700 m) showed that 16% of PIT-tagged fish moved more than 100 m over 1 year, with a maximum displacement of 511 m, and mobile fish typically displayed upstream bias. Although most mottled sculpins in our system were relatively sedentary, a small proportion of individuals moved further than previously reported for other systems.", "author" : [ { "dropping-particle" : "", "family" : "Breen", "given" : "Matthew J.", "non-dropping-particle" : "", "parse-names" : false, "suffix" : "" }, { "dropping-particle" : "", "family" : "Ruetz", "given" : "Carl", "non-dropping-particle" : "", "parse-names" : false, "suffix" : "" }, { "dropping-particle" : "", "family" : "Thompson", "given" : "Kurt J.", "non-dropping-particle" : "", "parse-names" : false, "suffix" : "" }, { "dropping-particle" : "", "family" : "Kohler", "given" : "Steven L.", "non-dropping-particle" : "", "parse-names" : false, "suffix" : "" } ], "container-title" : "Canadian Journal of Fisheries and Aquatic Sciences", "id" : "ITEM-1", "issue" : "1", "issued" : { "date-parts" : [ [ "2009", "1" ] ] }, "page" : "31-41", "title" : "Movements of mottled sculpins (&lt;i&gt;Cottus bairdii&lt;/i&gt;) in a Michigan stream: how restricted are they?", "type" : "article-journal", "volume" : "66" }, "uris" : [ "http://www.mendeley.com/documents/?uuid=6b2701f4-190f-3e7d-8d87-762180e8d93f" ] } ], "mendeley" : { "formattedCitation" : "(Breen et al., 2009)", "manualFormatting" : "(Breen, Ruetz, Thompson, &amp; Kohler, 2009)", "plainTextFormattedCitation" : "(Breen et al., 2009)", "previouslyFormattedCitation" : "(Breen et al., 2009)" }, "properties" : { "noteIndex" : 0 }, "schema" : "https://github.com/citation-style-language/schema/raw/master/csl-citation.json" }</w:instrText>
      </w:r>
      <w:r w:rsidR="002D7138" w:rsidRPr="00FC2692">
        <w:rPr>
          <w:rPrChange w:id="179" w:author="Peter Euclide" w:date="2017-09-22T15:31:00Z">
            <w:rPr/>
          </w:rPrChange>
        </w:rPr>
        <w:fldChar w:fldCharType="separate"/>
      </w:r>
      <w:r w:rsidR="002D7138" w:rsidRPr="002F7CB0">
        <w:rPr>
          <w:noProof/>
        </w:rPr>
        <w:t>(Breen</w:t>
      </w:r>
      <w:r w:rsidR="00E21C8B" w:rsidRPr="002F7CB0">
        <w:rPr>
          <w:noProof/>
        </w:rPr>
        <w:t>, Ruetz, Thompson, &amp; Kohler</w:t>
      </w:r>
      <w:r w:rsidR="002D7138" w:rsidRPr="002F7CB0">
        <w:rPr>
          <w:noProof/>
        </w:rPr>
        <w:t>, 2009)</w:t>
      </w:r>
      <w:r w:rsidR="002D7138" w:rsidRPr="002F7CB0">
        <w:fldChar w:fldCharType="end"/>
      </w:r>
      <w:r w:rsidR="002D7138" w:rsidRPr="00FC2692">
        <w:t xml:space="preserve">. </w:t>
      </w:r>
      <w:r w:rsidR="004E2E4D" w:rsidRPr="002F7CB0">
        <w:t>Similarly, s</w:t>
      </w:r>
      <w:r w:rsidR="002D7138" w:rsidRPr="002F7CB0">
        <w:t xml:space="preserve">limy sculpins </w:t>
      </w:r>
      <w:ins w:id="180" w:author="Peter Euclide" w:date="2017-09-22T14:59:00Z">
        <w:r w:rsidR="00375EF1" w:rsidRPr="002F7CB0">
          <w:t>(</w:t>
        </w:r>
      </w:ins>
      <w:r w:rsidR="00463514" w:rsidRPr="002F7CB0">
        <w:rPr>
          <w:i/>
        </w:rPr>
        <w:t>Cottus cognatus</w:t>
      </w:r>
      <w:del w:id="181" w:author="Peter Euclide" w:date="2017-09-22T14:59:00Z">
        <w:r w:rsidR="00634648" w:rsidRPr="002F7CB0" w:rsidDel="00375EF1">
          <w:delText xml:space="preserve"> </w:delText>
        </w:r>
      </w:del>
      <w:ins w:id="182" w:author="Peter Euclide" w:date="2017-09-22T14:59:00Z">
        <w:r w:rsidR="00375EF1" w:rsidRPr="002F7CB0">
          <w:t xml:space="preserve">) </w:t>
        </w:r>
      </w:ins>
      <w:r w:rsidR="002D7138" w:rsidRPr="002F7CB0">
        <w:t>in Little River, New Brunswick</w:t>
      </w:r>
      <w:r w:rsidR="00634648" w:rsidRPr="002F7CB0">
        <w:t>,</w:t>
      </w:r>
      <w:r w:rsidR="002D7138" w:rsidRPr="002F7CB0">
        <w:t xml:space="preserve"> had </w:t>
      </w:r>
      <w:r w:rsidR="002D7138" w:rsidRPr="0077141F">
        <w:t>detectable differences in stable isotope composition among sites separated by less than 10 km</w:t>
      </w:r>
      <w:r w:rsidR="00634648" w:rsidRPr="0077141F">
        <w:t>,</w:t>
      </w:r>
      <w:r w:rsidR="002D7138" w:rsidRPr="0094235E">
        <w:t xml:space="preserve"> suggesting </w:t>
      </w:r>
      <w:r w:rsidR="00D67805" w:rsidRPr="003F5A10">
        <w:t>slimy sculpin have small home ranges</w:t>
      </w:r>
      <w:r w:rsidR="002D7138" w:rsidRPr="003F5A10">
        <w:t xml:space="preserve"> </w:t>
      </w:r>
      <w:r w:rsidR="002D7138" w:rsidRPr="002F7CB0">
        <w:fldChar w:fldCharType="begin" w:fldLock="1"/>
      </w:r>
      <w:r w:rsidR="00D5224F" w:rsidRPr="002F7CB0">
        <w:rPr>
          <w:rPrChange w:id="183" w:author="Peter Euclide" w:date="2017-09-22T15:32:00Z">
            <w:rPr/>
          </w:rPrChange>
        </w:rPr>
        <w:instrText>ADDIN CSL_CITATION { "citationItems" : [ { "id" : "ITEM-1", "itemData" : { "DOI" : "10.1139/f04-108", "ISBN" : "0706-652X", "ISSN" : "0706652X", "abstract" : "Concerns regarding sentinel species for assessing environmental impacts include residency, abundance, and suitability for measuring responses, if effects are to be attributable to local conditions. Stable isotope analysis was used as a tool to investigate site fidelity of slimy sculpin (Cottus cognatus) to establish residency and exposure for the scul-pin. We predicted that sculpin collected from sites adjacent to agricultural activity would show higher \u03b4 15 N values than those collected from sites in forested areas because of isotopic enrichment by fertilizers in the former. The predominant use of chemical fertilizer applications in the region, however, resulted in no specific enrichment of 15 N in sculpin col-lected in the agricultural region. However, there was an incremental enrichment in the fish muscle tissue of approxi-mately 5\u2030 in \u03b4 13 C values in a downstream direction, irrespective of surrounding land use. As a result, the dual-isotope comparison was successful at demonstrating site-specific isotopic signatures across sites for 30 km of the river system. The site-specific signatures suggest that slimy sculpin are not moving considerable distances among sites and are incor-porating their isotopic signatures over a narrow spatial scale. The results support the use of the slimy sculpin as a sen-tinel species for investigating site-specific environmental impacts. R\u00e9sum\u00e9 : Les pr\u00e9occupations associ\u00e9es \u00e0 l'utilisation des esp\u00e8ces sentinelles pour l'\u00e9valuation des impacts environne-mentaux incluent leur r\u00e9sidence dans le milieu, leur abondance et leur aptitude pour la mesure des r\u00e9actions, si l'on veut attribuer les effets aux conditions locales. Une analyse des isotopes stables nous a servi \u00e0 \u00e9valuer la fid\u00e9lit\u00e9 au site de chabots visqueux (Cottus cognatus) afin de d\u00e9terminer la r\u00e9sidence et l'exposition de ce poisson. Nous avons pr\u00e9dit que des chabots r\u00e9colt\u00e9s dans des sites adjacents \u00e0 des activit\u00e9s agricoles devraient avoir des valeurs de \u03b4 15 N plus \u00e9lev\u00e9es que d'autres provenant de sites forestiers, \u00e0 cause de l'enrichissement en isotopes provoqu\u00e9 par les en-grais. Cependant, l'utilisation g\u00e9n\u00e9ralis\u00e9e d'engrais chimiques dans la r\u00e9gion n'a pas caus\u00e9 d'enrichissement sp\u00e9cifique de 15 N chez les chabots r\u00e9colt\u00e9s dans la zone agricole. Il y a toutefois un enrichissement progressif de \u03b4 13 C de l'ordre de 5 \u2030 dans le tissu musculaire des poissons vers l'aval, quelle que soit l'utilisation des terres adjacentes. En cons\u00e9-quence, la comparaison \u00e0 l'a\u2026", "author" : [ { "dropping-particle" : "", "family" : "Gray", "given" : "M A", "non-dropping-particle" : "", "parse-names" : false, "suffix" : "" }, { "dropping-particle" : "", "family" : "Cunjak", "given" : "R A", "non-dropping-particle" : "", "parse-names" : false, "suffix" : "" }, { "dropping-particle" : "", "family" : "Munkittrick", "given" : "K R", "non-dropping-particle" : "", "parse-names" : false, "suffix" : "" } ], "container-title" : "Canadian Journal of Fisheries and Aquatic Sciences", "id" : "ITEM-1", "issue" : "9", "issued" : { "date-parts" : [ [ "2004", "9" ] ] }, "page" : "1717-1722", "publisher" : "NRC Research Press Ottawa, Canada", "title" : "Site fidelity of slimy sculpin (&lt;i&gt;Cottus cognatus&lt;/i&gt;): insights from stable carbon and nitrogen analysis", "type" : "article-journal", "volume" : "61" }, "uris" : [ "http://www.mendeley.com/documents/?uuid=6934da37-ee1b-4a3a-a5b0-db4f3d0bb2b2" ] } ], "mendeley" : { "formattedCitation" : "(Gray, Cunjak, &amp; Munkittrick, 2004)", "plainTextFormattedCitation" : "(Gray, Cunjak, &amp; Munkittrick, 2004)", "previouslyFormattedCitation" : "(Gray, Cunjak, &amp; Munkittrick, 2004)" }, "properties" : { "noteIndex" : 0 }, "schema" : "https://github.com/citation-style-language/schema/raw/master/csl-citation.json" }</w:instrText>
      </w:r>
      <w:r w:rsidR="002D7138" w:rsidRPr="002F7CB0">
        <w:rPr>
          <w:rPrChange w:id="184" w:author="Peter Euclide" w:date="2017-09-22T15:32:00Z">
            <w:rPr/>
          </w:rPrChange>
        </w:rPr>
        <w:fldChar w:fldCharType="separate"/>
      </w:r>
      <w:r w:rsidR="00B40639" w:rsidRPr="002F7CB0">
        <w:rPr>
          <w:noProof/>
        </w:rPr>
        <w:t>(Gray, Cunjak, &amp; Munkittrick, 2004)</w:t>
      </w:r>
      <w:r w:rsidR="002D7138" w:rsidRPr="002F7CB0">
        <w:fldChar w:fldCharType="end"/>
      </w:r>
      <w:r w:rsidR="002D7138" w:rsidRPr="002F7CB0">
        <w:t>.</w:t>
      </w:r>
      <w:r w:rsidR="00634648" w:rsidRPr="002F7CB0">
        <w:t xml:space="preserve"> </w:t>
      </w:r>
      <w:r w:rsidR="00E740FB" w:rsidRPr="002F7CB0">
        <w:t>O</w:t>
      </w:r>
      <w:r w:rsidR="002D7138" w:rsidRPr="002F7CB0">
        <w:t xml:space="preserve">tolith microchemistry of slimy sculpin </w:t>
      </w:r>
      <w:r w:rsidR="00116277" w:rsidRPr="002F7CB0">
        <w:t xml:space="preserve">also indicated </w:t>
      </w:r>
      <w:r w:rsidR="004E2E4D" w:rsidRPr="0077141F">
        <w:t xml:space="preserve">that individuals generally </w:t>
      </w:r>
      <w:r w:rsidR="002D7138" w:rsidRPr="0094235E">
        <w:t>move less than 10 km</w:t>
      </w:r>
      <w:r w:rsidR="004E2E4D" w:rsidRPr="003F5A10">
        <w:t xml:space="preserve"> from their natal location</w:t>
      </w:r>
      <w:r w:rsidR="002D7138" w:rsidRPr="003F5A10">
        <w:t xml:space="preserve"> throughout </w:t>
      </w:r>
      <w:r w:rsidR="002D7138" w:rsidRPr="003F5A10">
        <w:lastRenderedPageBreak/>
        <w:t xml:space="preserve">their lifetime </w:t>
      </w:r>
      <w:r w:rsidR="002D7138" w:rsidRPr="002F7CB0">
        <w:fldChar w:fldCharType="begin" w:fldLock="1"/>
      </w:r>
      <w:r w:rsidR="00D5224F" w:rsidRPr="002F7CB0">
        <w:rPr>
          <w:rPrChange w:id="185" w:author="Peter Euclide" w:date="2017-09-22T15:32:00Z">
            <w:rPr/>
          </w:rPrChange>
        </w:rPr>
        <w:instrText>ADDIN CSL_CITATION { "citationItems" : [ { "id" : "ITEM-1", "itemData" : { "DOI" : "10.1007/s10641-015-0384-6", "ISSN" : "03781909", "abstract" : "We examined movement patterns in two wide ranging species of freshwater fish, a putative resident species the slimy sculpin, Cottus cognatus, and a migratory species the Arctic grayling, Thymallus arcticus. We attempted to trace the extent and patterns of movement over the life history of individual fish using elemental signatures deposited in otoliths of fish that reflect distinctive freshwater chemistries. Patterns of movement were highly variable within both species of fish among the rivers examined. Patterns included movement among major river systems, use of smaller tributaries within a river, but also some individuals exhibited limited movement. Although the diversity of water chemistry signatures varied among watersheds, this was not reflected in a difference between the two species. There was a tendency for less variability in elemental signatures during the older life stages of the fish, particularly for sculpin. The life history information gained in this study demonstrates that both species make extensive movements within a watershed during their life history. Our otolith microchemistry analysis suggests excellent dispersal abilities, and reveals that, despite being referred to as migratory and resident, putative movements by many individuals from both species were extensive.", "author" : [ { "dropping-particle" : "", "family" : "Clarke", "given" : "Adrian D.", "non-dropping-particle" : "", "parse-names" : false, "suffix" : "" }, { "dropping-particle" : "", "family" : "Telmer", "given" : "Kevin H.", "non-dropping-particle" : "", "parse-names" : false, "suffix" : "" }, { "dropping-particle" : "", "family" : "Shrimpton", "given" : "J. Mark", "non-dropping-particle" : "", "parse-names" : false, "suffix" : "" } ], "container-title" : "Environmental Biology of Fishes", "id" : "ITEM-1", "issue" : "6", "issued" : { "date-parts" : [ [ "2015", "6", "8" ] ] }, "page" : "1583-1597", "title" : "Movement patterns of fish revealed by otolith microchemistry: a comparison of putative migratory and resident species", "type" : "article-journal", "volume" : "98" }, "uris" : [ "http://www.mendeley.com/documents/?uuid=dc3f0e81-2067-3229-84e4-422325306cba" ] } ], "mendeley" : { "formattedCitation" : "(Clarke, Telmer, &amp; Shrimpton, 2015)", "plainTextFormattedCitation" : "(Clarke, Telmer, &amp; Shrimpton, 2015)", "previouslyFormattedCitation" : "(Clarke, Telmer, &amp; Shrimpton, 2015)" }, "properties" : { "noteIndex" : 0 }, "schema" : "https://github.com/citation-style-language/schema/raw/master/csl-citation.json" }</w:instrText>
      </w:r>
      <w:r w:rsidR="002D7138" w:rsidRPr="002F7CB0">
        <w:rPr>
          <w:rPrChange w:id="186" w:author="Peter Euclide" w:date="2017-09-22T15:32:00Z">
            <w:rPr/>
          </w:rPrChange>
        </w:rPr>
        <w:fldChar w:fldCharType="separate"/>
      </w:r>
      <w:r w:rsidR="00B40639" w:rsidRPr="002F7CB0">
        <w:rPr>
          <w:noProof/>
        </w:rPr>
        <w:t>(Clarke, Telmer, &amp; Shrimpton, 2015)</w:t>
      </w:r>
      <w:r w:rsidR="002D7138" w:rsidRPr="002F7CB0">
        <w:fldChar w:fldCharType="end"/>
      </w:r>
      <w:r w:rsidR="002D7138" w:rsidRPr="002F7CB0">
        <w:t>.</w:t>
      </w:r>
      <w:r w:rsidR="00637C3F" w:rsidRPr="002F7CB0">
        <w:t xml:space="preserve"> </w:t>
      </w:r>
      <w:ins w:id="187" w:author="Peter Euclide" w:date="2017-09-22T15:01:00Z">
        <w:r w:rsidR="00375EF1" w:rsidRPr="002F7CB0">
          <w:rPr>
            <w:rFonts w:eastAsia="Times New Roman"/>
            <w:color w:val="222222"/>
            <w:shd w:val="clear" w:color="auto" w:fill="FFFFFF"/>
            <w:rPrChange w:id="188" w:author="Peter Euclide" w:date="2017-09-22T15:32:00Z">
              <w:rPr>
                <w:rFonts w:ascii="Arial" w:eastAsia="Times New Roman" w:hAnsi="Arial" w:cs="Arial"/>
                <w:color w:val="222222"/>
                <w:sz w:val="19"/>
                <w:szCs w:val="19"/>
                <w:shd w:val="clear" w:color="auto" w:fill="FFFFFF"/>
              </w:rPr>
            </w:rPrChange>
          </w:rPr>
          <w:t>Few studies, however, have examined sculpin movement or genetic structure in lentic systems.</w:t>
        </w:r>
      </w:ins>
      <w:del w:id="189" w:author="Peter Euclide" w:date="2017-09-22T15:01:00Z">
        <w:r w:rsidR="00116277" w:rsidRPr="002F7CB0" w:rsidDel="00375EF1">
          <w:rPr>
            <w:rFonts w:eastAsia="Times New Roman"/>
            <w:color w:val="222222"/>
            <w:shd w:val="clear" w:color="auto" w:fill="FFFFFF"/>
          </w:rPr>
          <w:delText>However</w:delText>
        </w:r>
        <w:r w:rsidR="00C00F42" w:rsidRPr="002F7CB0" w:rsidDel="00375EF1">
          <w:rPr>
            <w:rFonts w:eastAsia="Times New Roman"/>
            <w:color w:val="222222"/>
            <w:shd w:val="clear" w:color="auto" w:fill="FFFFFF"/>
          </w:rPr>
          <w:delText>, little is known about the nature of sculpin movement or genetic structure in lentic systems</w:delText>
        </w:r>
      </w:del>
      <w:del w:id="190" w:author="Peter Euclide" w:date="2017-09-22T15:32:00Z">
        <w:r w:rsidR="00C00F42" w:rsidRPr="002F7CB0" w:rsidDel="002F7CB0">
          <w:rPr>
            <w:rFonts w:eastAsia="Times New Roman"/>
            <w:color w:val="222222"/>
            <w:shd w:val="clear" w:color="auto" w:fill="FFFFFF"/>
          </w:rPr>
          <w:delText>.</w:delText>
        </w:r>
      </w:del>
      <w:r w:rsidR="00C00F42" w:rsidRPr="002F7CB0">
        <w:rPr>
          <w:rFonts w:eastAsia="Times New Roman"/>
          <w:color w:val="222222"/>
          <w:shd w:val="clear" w:color="auto" w:fill="FFFFFF"/>
        </w:rPr>
        <w:t xml:space="preserve"> </w:t>
      </w:r>
      <w:r w:rsidR="00F03A36" w:rsidRPr="002F7CB0">
        <w:t xml:space="preserve">Behavioral studies of slimy sculpin in lakes are challenging because they prefer depths greater than 25 m and cold water (less than 15ºC; </w:t>
      </w:r>
      <w:r w:rsidR="00F03A36" w:rsidRPr="00FC2692">
        <w:fldChar w:fldCharType="begin" w:fldLock="1"/>
      </w:r>
      <w:r w:rsidR="000468F5" w:rsidRPr="00FC2692">
        <w:rPr>
          <w:rPrChange w:id="191" w:author="Peter Euclide" w:date="2017-09-22T15:31:00Z">
            <w:rPr/>
          </w:rPrChange>
        </w:rPr>
        <w:instrText>ADDIN CSL_CITATION { "citationItems" : [ { "id" : "ITEM-1", "itemData" : { "DOI" : "10.1577/1548-8659(1977)106&lt;89:ROAFSC&gt;2.0.CO;2", "ISSN" : "0002-8487", "abstract" : "Abstract Temperature tolerance, avoidance, and preference of a freshwater sculpin, Cottus cognatus gracilis, are described for fish acclimated to constant temperatures ranging from 5 to 20 C. Critical thermal maxima varied from 23.5 C for fish acclimated to 5 C, to 29.4 C for fish acclimated to 20 C. Incipient upper lethal temperatures ranged from 18.5 C to 23.5 C. The ultimate upper lethal temperature was approximately 26.5 C. Avoidance temperatures ranged from 15.2 C at 5 C to 21.5 C at 15 C. Preferred temperatures for 5 C- and 15 C-acclimated fish were 9 and 12 C, respectively, and the final preferendum was about 10 C.", "author" : [ { "dropping-particle" : "", "family" : "Otto", "given" : "Robert G.", "non-dropping-particle" : "", "parse-names" : false, "suffix" : "" }, { "dropping-particle" : "", "family" : "Rice", "given" : "John O'Hara", "non-dropping-particle" : "", "parse-names" : false, "suffix" : "" } ], "container-title" : "Transactions of the American Fisheries Society", "id" : "ITEM-1", "issue" : "1", "issued" : { "date-parts" : [ [ "1977", "1" ] ] }, "page" : "89-94", "publisher" : "Taylor &amp; Francis Group", "title" : "Responses of a freshwater sculpin (Cottus cognatus gracilis) to temperature", "type" : "article-journal", "volume" : "106" }, "uris" : [ "http://www.mendeley.com/documents/?uuid=29fa4af4-f6f9-3948-a446-47f11d9731aa" ] }, { "id" : "ITEM-2", "itemData" : { "DOI" : "10.1577/1548-8659(1986)115&lt;711:osihda&gt;2.0.co;2", "ISBN" : "0002-8487", "author" : [ { "dropping-particle" : "", "family" : "Brandt", "given" : "S B", "non-dropping-particle" : "", "parse-names" : false, "suffix" : "" } ], "container-title" : "Transactions of the American Fisheries Society", "id" : "ITEM-2", "issue" : "5", "issued" : { "date-parts" : [ [ "1986" ] ] }, "note" : "Times Cited: 47\n49", "page" : "711-715", "title" : "Otogenic shifts in habitat, diet, and diet-feeding periodicity of slimy sculpin in Lake Ontraio", "type" : "article-journal", "volume" : "115" }, "uris" : [ "http://www.mendeley.com/documents/?uuid=82bba484-cd76-4b38-bb30-ed1539b6c5ee" ] } ], "mendeley" : { "formattedCitation" : "(Otto &amp; Rice, 1977; Brandt, 1986)", "manualFormatting" : "Otto &amp; Rice, 1977; Brandt, 1986)", "plainTextFormattedCitation" : "(Otto &amp; Rice, 1977; Brandt, 1986)", "previouslyFormattedCitation" : "(Otto &amp; Rice, 1977; Brandt, 1986)" }, "properties" : { "noteIndex" : 0 }, "schema" : "https://github.com/citation-style-language/schema/raw/master/csl-citation.json" }</w:instrText>
      </w:r>
      <w:r w:rsidR="00F03A36" w:rsidRPr="00FC2692">
        <w:rPr>
          <w:rPrChange w:id="192" w:author="Peter Euclide" w:date="2017-09-22T15:31:00Z">
            <w:rPr/>
          </w:rPrChange>
        </w:rPr>
        <w:fldChar w:fldCharType="separate"/>
      </w:r>
      <w:r w:rsidR="00F03A36" w:rsidRPr="002F7CB0">
        <w:rPr>
          <w:noProof/>
        </w:rPr>
        <w:t>Otto &amp; Rice, 1977; Brandt, 1986)</w:t>
      </w:r>
      <w:r w:rsidR="00F03A36" w:rsidRPr="002F7CB0">
        <w:fldChar w:fldCharType="end"/>
      </w:r>
      <w:r w:rsidR="00F03A36" w:rsidRPr="00FC2692">
        <w:t xml:space="preserve">. </w:t>
      </w:r>
      <w:r w:rsidR="00C00F42" w:rsidRPr="002F7CB0">
        <w:rPr>
          <w:rFonts w:eastAsia="Times New Roman"/>
          <w:color w:val="222222"/>
          <w:shd w:val="clear" w:color="auto" w:fill="FFFFFF"/>
        </w:rPr>
        <w:t xml:space="preserve">Lakes generally </w:t>
      </w:r>
      <w:r w:rsidR="00562EF3" w:rsidRPr="002F7CB0">
        <w:rPr>
          <w:rFonts w:eastAsia="Times New Roman"/>
          <w:color w:val="222222"/>
          <w:shd w:val="clear" w:color="auto" w:fill="FFFFFF"/>
        </w:rPr>
        <w:t xml:space="preserve">have </w:t>
      </w:r>
      <w:r w:rsidR="0006328B" w:rsidRPr="002F7CB0">
        <w:rPr>
          <w:rFonts w:eastAsia="Times New Roman"/>
          <w:color w:val="222222"/>
          <w:shd w:val="clear" w:color="auto" w:fill="FFFFFF"/>
        </w:rPr>
        <w:t xml:space="preserve">lower habitat complexity and </w:t>
      </w:r>
      <w:r w:rsidR="00C00F42" w:rsidRPr="002F7CB0">
        <w:rPr>
          <w:rFonts w:eastAsia="Times New Roman"/>
          <w:color w:val="222222"/>
          <w:shd w:val="clear" w:color="auto" w:fill="FFFFFF"/>
        </w:rPr>
        <w:t xml:space="preserve">have few or no barriers akin to dams to limit dispersal, thus </w:t>
      </w:r>
      <w:r w:rsidR="0006328B" w:rsidRPr="002F7CB0">
        <w:rPr>
          <w:rFonts w:eastAsia="Times New Roman"/>
          <w:color w:val="222222"/>
          <w:shd w:val="clear" w:color="auto" w:fill="FFFFFF"/>
        </w:rPr>
        <w:t xml:space="preserve">we predict that </w:t>
      </w:r>
      <w:r w:rsidR="00C00F42" w:rsidRPr="002F7CB0">
        <w:rPr>
          <w:rFonts w:eastAsia="Times New Roman"/>
          <w:color w:val="222222"/>
          <w:shd w:val="clear" w:color="auto" w:fill="FFFFFF"/>
        </w:rPr>
        <w:t>population connectivity and genetic structure of sculpin may be different in lakes than in streams.</w:t>
      </w:r>
    </w:p>
    <w:p w14:paraId="1FDA6ED3" w14:textId="3765E644" w:rsidR="00117FA2" w:rsidRPr="00FC2692" w:rsidRDefault="00F82110" w:rsidP="002F0B2D">
      <w:pPr>
        <w:spacing w:before="240" w:line="360" w:lineRule="auto"/>
        <w:rPr>
          <w:rPrChange w:id="193" w:author="Peter Euclide" w:date="2017-09-22T15:31:00Z">
            <w:rPr/>
          </w:rPrChange>
        </w:rPr>
      </w:pPr>
      <w:r w:rsidRPr="00FC2692">
        <w:rPr>
          <w:rPrChange w:id="194" w:author="Peter Euclide" w:date="2017-09-22T15:31:00Z">
            <w:rPr/>
          </w:rPrChange>
        </w:rPr>
        <w:t xml:space="preserve">To better understand </w:t>
      </w:r>
      <w:r w:rsidR="00D61C58" w:rsidRPr="00FC2692">
        <w:rPr>
          <w:rPrChange w:id="195" w:author="Peter Euclide" w:date="2017-09-22T15:31:00Z">
            <w:rPr/>
          </w:rPrChange>
        </w:rPr>
        <w:t xml:space="preserve">sculpin </w:t>
      </w:r>
      <w:r w:rsidR="00D61C58" w:rsidRPr="002F7CB0">
        <w:rPr>
          <w:rPrChange w:id="196" w:author="Peter Euclide" w:date="2017-09-22T15:32:00Z">
            <w:rPr/>
          </w:rPrChange>
        </w:rPr>
        <w:t xml:space="preserve">ecology </w:t>
      </w:r>
      <w:r w:rsidR="006C13A1" w:rsidRPr="002F7CB0">
        <w:rPr>
          <w:rPrChange w:id="197" w:author="Peter Euclide" w:date="2017-09-22T15:32:00Z">
            <w:rPr/>
          </w:rPrChange>
        </w:rPr>
        <w:t>and</w:t>
      </w:r>
      <w:r w:rsidR="00D61C58" w:rsidRPr="002F7CB0">
        <w:rPr>
          <w:rPrChange w:id="198" w:author="Peter Euclide" w:date="2017-09-22T15:32:00Z">
            <w:rPr/>
          </w:rPrChange>
        </w:rPr>
        <w:t xml:space="preserve"> population connectivity</w:t>
      </w:r>
      <w:r w:rsidR="006C13A1" w:rsidRPr="002F7CB0">
        <w:rPr>
          <w:rPrChange w:id="199" w:author="Peter Euclide" w:date="2017-09-22T15:32:00Z">
            <w:rPr/>
          </w:rPrChange>
        </w:rPr>
        <w:t xml:space="preserve"> in lentic systems</w:t>
      </w:r>
      <w:r w:rsidR="00F03A36" w:rsidRPr="002F7CB0">
        <w:rPr>
          <w:rPrChange w:id="200" w:author="Peter Euclide" w:date="2017-09-22T15:32:00Z">
            <w:rPr/>
          </w:rPrChange>
        </w:rPr>
        <w:t>,</w:t>
      </w:r>
      <w:r w:rsidR="00D61C58" w:rsidRPr="002F7CB0">
        <w:rPr>
          <w:rPrChange w:id="201" w:author="Peter Euclide" w:date="2017-09-22T15:32:00Z">
            <w:rPr/>
          </w:rPrChange>
        </w:rPr>
        <w:t xml:space="preserve"> </w:t>
      </w:r>
      <w:r w:rsidRPr="002F7CB0">
        <w:rPr>
          <w:rPrChange w:id="202" w:author="Peter Euclide" w:date="2017-09-22T15:32:00Z">
            <w:rPr/>
          </w:rPrChange>
        </w:rPr>
        <w:t xml:space="preserve">we examined </w:t>
      </w:r>
      <w:r w:rsidR="00D61C58" w:rsidRPr="002F7CB0">
        <w:rPr>
          <w:rPrChange w:id="203" w:author="Peter Euclide" w:date="2017-09-22T15:32:00Z">
            <w:rPr/>
          </w:rPrChange>
        </w:rPr>
        <w:t xml:space="preserve">the genetic structure of </w:t>
      </w:r>
      <w:r w:rsidR="00F920FD" w:rsidRPr="002F7CB0">
        <w:rPr>
          <w:rPrChange w:id="204" w:author="Peter Euclide" w:date="2017-09-22T15:32:00Z">
            <w:rPr/>
          </w:rPrChange>
        </w:rPr>
        <w:t xml:space="preserve">slimy </w:t>
      </w:r>
      <w:r w:rsidR="00D61C58" w:rsidRPr="002F7CB0">
        <w:rPr>
          <w:rPrChange w:id="205" w:author="Peter Euclide" w:date="2017-09-22T15:32:00Z">
            <w:rPr/>
          </w:rPrChange>
        </w:rPr>
        <w:t xml:space="preserve">sculpins in two large lakes. </w:t>
      </w:r>
      <w:ins w:id="206" w:author="Peter Euclide" w:date="2017-09-22T15:01:00Z">
        <w:r w:rsidR="00375EF1" w:rsidRPr="002F7CB0">
          <w:rPr>
            <w:rFonts w:eastAsia="Times New Roman"/>
            <w:color w:val="222222"/>
            <w:shd w:val="clear" w:color="auto" w:fill="FFFFFF"/>
            <w:rPrChange w:id="207" w:author="Peter Euclide" w:date="2017-09-22T15:32:00Z">
              <w:rPr>
                <w:rFonts w:ascii="Arial" w:eastAsia="Times New Roman" w:hAnsi="Arial" w:cs="Arial"/>
                <w:color w:val="222222"/>
                <w:sz w:val="19"/>
                <w:szCs w:val="19"/>
                <w:shd w:val="clear" w:color="auto" w:fill="FFFFFF"/>
              </w:rPr>
            </w:rPrChange>
          </w:rPr>
          <w:t xml:space="preserve">Lake Champlain served </w:t>
        </w:r>
      </w:ins>
      <w:del w:id="208" w:author="Peter Euclide" w:date="2017-09-22T15:01:00Z">
        <w:r w:rsidR="00B158B7" w:rsidRPr="002F7CB0" w:rsidDel="00375EF1">
          <w:delText xml:space="preserve">We </w:delText>
        </w:r>
        <w:r w:rsidR="004D7AB7" w:rsidRPr="002F7CB0" w:rsidDel="00375EF1">
          <w:delText>used</w:delText>
        </w:r>
        <w:r w:rsidRPr="002F7CB0" w:rsidDel="00375EF1">
          <w:delText xml:space="preserve"> Lake Champlain </w:delText>
        </w:r>
      </w:del>
      <w:r w:rsidRPr="002F7CB0">
        <w:t xml:space="preserve">as our focal system. Lake Champlain is </w:t>
      </w:r>
      <w:r w:rsidR="00116277" w:rsidRPr="0094235E">
        <w:t>a</w:t>
      </w:r>
      <w:r w:rsidRPr="003F5A10">
        <w:t xml:space="preserve"> partially</w:t>
      </w:r>
      <w:r w:rsidR="00116277" w:rsidRPr="003F5A10">
        <w:t xml:space="preserve"> fragmented </w:t>
      </w:r>
      <w:r w:rsidR="004D7AB7" w:rsidRPr="003F5A10">
        <w:t xml:space="preserve">lake </w:t>
      </w:r>
      <w:r w:rsidR="005C5E7F" w:rsidRPr="003F5A10">
        <w:t>divided into three basins by causeways that may restrict slimy sculpin dispersal</w:t>
      </w:r>
      <w:r w:rsidRPr="002F7CB0">
        <w:rPr>
          <w:rPrChange w:id="209" w:author="Peter Euclide" w:date="2017-09-22T15:32:00Z">
            <w:rPr/>
          </w:rPrChange>
        </w:rPr>
        <w:t>, providing a lentic</w:t>
      </w:r>
      <w:r w:rsidRPr="00FC2692">
        <w:rPr>
          <w:rPrChange w:id="210" w:author="Peter Euclide" w:date="2017-09-22T15:31:00Z">
            <w:rPr/>
          </w:rPrChange>
        </w:rPr>
        <w:t xml:space="preserve"> equivalent to a fragmented lotic system</w:t>
      </w:r>
      <w:r w:rsidR="005C5E7F" w:rsidRPr="00FC2692">
        <w:rPr>
          <w:rPrChange w:id="211" w:author="Peter Euclide" w:date="2017-09-22T15:31:00Z">
            <w:rPr/>
          </w:rPrChange>
        </w:rPr>
        <w:t xml:space="preserve"> </w:t>
      </w:r>
      <w:r w:rsidR="00D76062" w:rsidRPr="00FC2692">
        <w:fldChar w:fldCharType="begin" w:fldLock="1"/>
      </w:r>
      <w:r w:rsidR="00BB30A2" w:rsidRPr="00FC2692">
        <w:rPr>
          <w:rPrChange w:id="212" w:author="Peter Euclide" w:date="2017-09-22T15:31:00Z">
            <w:rPr/>
          </w:rPrChange>
        </w:rPr>
        <w:instrText>ADDIN CSL_CITATION { "citationItems" : [ { "id" : "ITEM-1", "itemData" : { "DOI" : "10.1016/j.jglr.2011.09.007", "ISSN" : "03801330", "author" : [ { "dropping-particle" : "", "family" : "Marsden", "given" : "J. Ellen", "non-dropping-particle" : "", "parse-names" : false, "suffix" : "" }, { "dropping-particle" : "", "family" : "Langdon", "given" : "Richard W.", "non-dropping-particle" : "", "parse-names" : false, "suffix" : "" } ], "container-title" : "Journal of Great Lakes Research", "id" : "ITEM-1", "issued" : { "date-parts" : [ [ "2012", "1" ] ] }, "page" : "19-34", "title" : "The history and future of Lake Champlain's fishes and fisheries", "type" : "article-journal", "volume" : "38" }, "uris" : [ "http://www.mendeley.com/documents/?uuid=57548183-fa7a-477c-9f1a-50871e8c2951" ] } ], "mendeley" : { "formattedCitation" : "(Marsden &amp; Langdon, 2012)", "plainTextFormattedCitation" : "(Marsden &amp; Langdon, 2012)", "previouslyFormattedCitation" : "(Marsden &amp; Langdon, 2012)" }, "properties" : { "noteIndex" : 0 }, "schema" : "https://github.com/citation-style-language/schema/raw/master/csl-citation.json" }</w:instrText>
      </w:r>
      <w:r w:rsidR="00D76062" w:rsidRPr="00FC2692">
        <w:rPr>
          <w:rPrChange w:id="213" w:author="Peter Euclide" w:date="2017-09-22T15:31:00Z">
            <w:rPr/>
          </w:rPrChange>
        </w:rPr>
        <w:fldChar w:fldCharType="separate"/>
      </w:r>
      <w:r w:rsidR="00D76062" w:rsidRPr="002F7CB0">
        <w:rPr>
          <w:noProof/>
        </w:rPr>
        <w:t>(Marsden &amp; Langdon, 2012)</w:t>
      </w:r>
      <w:r w:rsidR="00D76062" w:rsidRPr="002F7CB0">
        <w:fldChar w:fldCharType="end"/>
      </w:r>
      <w:r w:rsidR="00EB3A45" w:rsidRPr="00FC2692">
        <w:t xml:space="preserve">. </w:t>
      </w:r>
      <w:r w:rsidR="004D7AB7" w:rsidRPr="002F7CB0">
        <w:t xml:space="preserve">We also examined two slimy sculpin populations from </w:t>
      </w:r>
      <w:r w:rsidR="0023159B" w:rsidRPr="002F7CB0">
        <w:t>Lake Ontario as an outgroup</w:t>
      </w:r>
      <w:r w:rsidR="00AD5E6F" w:rsidRPr="002F7CB0">
        <w:t xml:space="preserve"> to assess consistency of trends in population structure among lakes</w:t>
      </w:r>
      <w:r w:rsidR="004A6DBA" w:rsidRPr="002F7CB0">
        <w:t>, and between lake and stream populations</w:t>
      </w:r>
      <w:r w:rsidR="00AD5E6F" w:rsidRPr="0094235E">
        <w:t>.</w:t>
      </w:r>
      <w:r w:rsidR="004D7AB7" w:rsidRPr="003F5A10">
        <w:t xml:space="preserve"> </w:t>
      </w:r>
      <w:r w:rsidR="008C2F6A" w:rsidRPr="003F5A10">
        <w:t xml:space="preserve">The two lakes have a similar fish community and trophic status, but </w:t>
      </w:r>
      <w:r w:rsidR="004D7AB7" w:rsidRPr="00FC2692">
        <w:rPr>
          <w:rPrChange w:id="214" w:author="Peter Euclide" w:date="2017-09-22T15:31:00Z">
            <w:rPr/>
          </w:rPrChange>
        </w:rPr>
        <w:t xml:space="preserve">Lake Ontario </w:t>
      </w:r>
      <w:r w:rsidR="008C2F6A" w:rsidRPr="00FC2692">
        <w:rPr>
          <w:rPrChange w:id="215" w:author="Peter Euclide" w:date="2017-09-22T15:31:00Z">
            <w:rPr/>
          </w:rPrChange>
        </w:rPr>
        <w:t>is much larger than La</w:t>
      </w:r>
      <w:r w:rsidR="00697C57" w:rsidRPr="00FC2692">
        <w:rPr>
          <w:rPrChange w:id="216" w:author="Peter Euclide" w:date="2017-09-22T15:31:00Z">
            <w:rPr/>
          </w:rPrChange>
        </w:rPr>
        <w:t>ke Champlain (longest axis is 311</w:t>
      </w:r>
      <w:r w:rsidR="008C2F6A" w:rsidRPr="00FC2692">
        <w:rPr>
          <w:rPrChange w:id="217" w:author="Peter Euclide" w:date="2017-09-22T15:31:00Z">
            <w:rPr/>
          </w:rPrChange>
        </w:rPr>
        <w:t xml:space="preserve"> km</w:t>
      </w:r>
      <w:r w:rsidR="00BC5E02" w:rsidRPr="00FC2692">
        <w:rPr>
          <w:rPrChange w:id="218" w:author="Peter Euclide" w:date="2017-09-22T15:31:00Z">
            <w:rPr/>
          </w:rPrChange>
        </w:rPr>
        <w:t xml:space="preserve"> relative to 193 km in Lake Cham</w:t>
      </w:r>
      <w:r w:rsidR="008C2F6A" w:rsidRPr="00FC2692">
        <w:rPr>
          <w:rPrChange w:id="219" w:author="Peter Euclide" w:date="2017-09-22T15:31:00Z">
            <w:rPr/>
          </w:rPrChange>
        </w:rPr>
        <w:t xml:space="preserve">plain), </w:t>
      </w:r>
      <w:r w:rsidR="004D7AB7" w:rsidRPr="00FC2692">
        <w:rPr>
          <w:rPrChange w:id="220" w:author="Peter Euclide" w:date="2017-09-22T15:31:00Z">
            <w:rPr/>
          </w:rPrChange>
        </w:rPr>
        <w:t xml:space="preserve">lacks habitat fragmentation, </w:t>
      </w:r>
      <w:r w:rsidR="008C2F6A" w:rsidRPr="00FC2692">
        <w:rPr>
          <w:rPrChange w:id="221" w:author="Peter Euclide" w:date="2017-09-22T15:31:00Z">
            <w:rPr/>
          </w:rPrChange>
        </w:rPr>
        <w:t>and</w:t>
      </w:r>
      <w:r w:rsidR="00AD5E6F" w:rsidRPr="00FC2692">
        <w:rPr>
          <w:rPrChange w:id="222" w:author="Peter Euclide" w:date="2017-09-22T15:31:00Z">
            <w:rPr/>
          </w:rPrChange>
        </w:rPr>
        <w:t xml:space="preserve"> due to its size is more likely to have higher isolation </w:t>
      </w:r>
      <w:r w:rsidR="00AD5E6F" w:rsidRPr="002F7CB0">
        <w:rPr>
          <w:rPrChange w:id="223" w:author="Peter Euclide" w:date="2017-09-22T15:32:00Z">
            <w:rPr/>
          </w:rPrChange>
        </w:rPr>
        <w:t>by distance among fish popuations.</w:t>
      </w:r>
      <w:r w:rsidR="004D7AB7" w:rsidRPr="002F7CB0">
        <w:rPr>
          <w:rPrChange w:id="224" w:author="Peter Euclide" w:date="2017-09-22T15:32:00Z">
            <w:rPr/>
          </w:rPrChange>
        </w:rPr>
        <w:t xml:space="preserve"> </w:t>
      </w:r>
      <w:r w:rsidR="00AD5E6F" w:rsidRPr="002F7CB0">
        <w:rPr>
          <w:rPrChange w:id="225" w:author="Peter Euclide" w:date="2017-09-22T15:32:00Z">
            <w:rPr/>
          </w:rPrChange>
        </w:rPr>
        <w:t>The two lakes have been isolated for approximately 10,000 years, providing a context for genetic differe</w:t>
      </w:r>
      <w:r w:rsidR="00697C57" w:rsidRPr="002F7CB0">
        <w:rPr>
          <w:rPrChange w:id="226" w:author="Peter Euclide" w:date="2017-09-22T15:32:00Z">
            <w:rPr/>
          </w:rPrChange>
        </w:rPr>
        <w:t xml:space="preserve">nces resulting from isolation. </w:t>
      </w:r>
      <w:ins w:id="227" w:author="Peter Euclide" w:date="2017-09-22T15:03:00Z">
        <w:r w:rsidR="00375EF1" w:rsidRPr="002F7CB0">
          <w:rPr>
            <w:rFonts w:eastAsia="Times New Roman"/>
            <w:color w:val="222222"/>
            <w:shd w:val="clear" w:color="auto" w:fill="FFFFFF"/>
            <w:rPrChange w:id="228" w:author="Peter Euclide" w:date="2017-09-22T15:32:00Z">
              <w:rPr>
                <w:rFonts w:ascii="Arial" w:eastAsia="Times New Roman" w:hAnsi="Arial" w:cs="Arial"/>
                <w:color w:val="222222"/>
                <w:sz w:val="19"/>
                <w:szCs w:val="19"/>
                <w:shd w:val="clear" w:color="auto" w:fill="FFFFFF"/>
              </w:rPr>
            </w:rPrChange>
          </w:rPr>
          <w:t>Examining sculpin in Lake Champlain and Lake Ontario allows us to assess potential</w:t>
        </w:r>
        <w:r w:rsidR="00375EF1" w:rsidRPr="002F7CB0" w:rsidDel="00375EF1">
          <w:t xml:space="preserve"> </w:t>
        </w:r>
      </w:ins>
      <w:del w:id="229" w:author="Peter Euclide" w:date="2017-09-22T15:03:00Z">
        <w:r w:rsidR="008C2F6A" w:rsidRPr="002F7CB0" w:rsidDel="00375EF1">
          <w:delText xml:space="preserve">The differences between Lake Champlain and Lake Ontario allow us to compare </w:delText>
        </w:r>
      </w:del>
      <w:r w:rsidR="008C2F6A" w:rsidRPr="002F7CB0">
        <w:t>genetic differences resulting from isolation between lakes, isolation by distance</w:t>
      </w:r>
      <w:r w:rsidR="00697C57" w:rsidRPr="002F7CB0">
        <w:t xml:space="preserve"> within lakes</w:t>
      </w:r>
      <w:r w:rsidR="008C2F6A" w:rsidRPr="002F7CB0">
        <w:t xml:space="preserve">, and isolation by fragmentation in two systems with similar environments. </w:t>
      </w:r>
      <w:del w:id="230" w:author="Peter Euclide" w:date="2017-09-22T15:05:00Z">
        <w:r w:rsidR="00697C57" w:rsidRPr="002F7CB0" w:rsidDel="00375EF1">
          <w:delText xml:space="preserve">We characterized </w:delText>
        </w:r>
        <w:r w:rsidR="00697C57" w:rsidRPr="002F7CB0" w:rsidDel="00375EF1">
          <w:rPr>
            <w:rFonts w:eastAsia="Times New Roman"/>
            <w:color w:val="222222"/>
            <w:shd w:val="clear" w:color="auto" w:fill="FFFFFF"/>
          </w:rPr>
          <w:delText>a</w:delText>
        </w:r>
        <w:r w:rsidR="00F920FD" w:rsidRPr="0077141F" w:rsidDel="00375EF1">
          <w:rPr>
            <w:rFonts w:eastAsia="Times New Roman"/>
            <w:color w:val="222222"/>
            <w:shd w:val="clear" w:color="auto" w:fill="FFFFFF"/>
          </w:rPr>
          <w:delText xml:space="preserve">llelic variation at a suite of microsatellite markers in slimy sculpin </w:delText>
        </w:r>
        <w:r w:rsidR="004A6DBA" w:rsidRPr="0077141F" w:rsidDel="00375EF1">
          <w:rPr>
            <w:rFonts w:eastAsia="Times New Roman"/>
            <w:color w:val="222222"/>
            <w:shd w:val="clear" w:color="auto" w:fill="FFFFFF"/>
          </w:rPr>
          <w:delText>to</w:delText>
        </w:r>
        <w:r w:rsidR="006F687D" w:rsidRPr="0094235E" w:rsidDel="00375EF1">
          <w:rPr>
            <w:rFonts w:eastAsia="Times New Roman"/>
            <w:color w:val="222222"/>
            <w:shd w:val="clear" w:color="auto" w:fill="FFFFFF"/>
          </w:rPr>
          <w:delText xml:space="preserve"> assess </w:delText>
        </w:r>
        <w:r w:rsidR="00F920FD" w:rsidRPr="003F5A10" w:rsidDel="00375EF1">
          <w:rPr>
            <w:rFonts w:eastAsia="Times New Roman"/>
            <w:color w:val="222222"/>
            <w:shd w:val="clear" w:color="auto" w:fill="FFFFFF"/>
          </w:rPr>
          <w:delText xml:space="preserve">population genetic structure </w:delText>
        </w:r>
        <w:r w:rsidR="004A6DBA" w:rsidRPr="003F5A10" w:rsidDel="00375EF1">
          <w:rPr>
            <w:rFonts w:eastAsia="Times New Roman"/>
            <w:color w:val="222222"/>
            <w:shd w:val="clear" w:color="auto" w:fill="FFFFFF"/>
          </w:rPr>
          <w:delText>and</w:delText>
        </w:r>
        <w:r w:rsidR="006F687D" w:rsidRPr="003F5A10" w:rsidDel="00375EF1">
          <w:rPr>
            <w:rFonts w:eastAsia="Times New Roman"/>
            <w:color w:val="222222"/>
            <w:shd w:val="clear" w:color="auto" w:fill="FFFFFF"/>
          </w:rPr>
          <w:delText xml:space="preserve"> test the </w:delText>
        </w:r>
        <w:r w:rsidR="004A6DBA" w:rsidRPr="003F5A10" w:rsidDel="00375EF1">
          <w:rPr>
            <w:rFonts w:eastAsia="Times New Roman"/>
            <w:color w:val="222222"/>
            <w:shd w:val="clear" w:color="auto" w:fill="FFFFFF"/>
          </w:rPr>
          <w:delText xml:space="preserve">relative </w:delText>
        </w:r>
        <w:r w:rsidR="006F687D" w:rsidRPr="00FC2692" w:rsidDel="00375EF1">
          <w:rPr>
            <w:rFonts w:eastAsia="Times New Roman"/>
            <w:color w:val="222222"/>
            <w:shd w:val="clear" w:color="auto" w:fill="FFFFFF"/>
            <w:rPrChange w:id="231" w:author="Peter Euclide" w:date="2017-09-22T15:31:00Z">
              <w:rPr>
                <w:rFonts w:eastAsia="Times New Roman"/>
                <w:color w:val="222222"/>
                <w:shd w:val="clear" w:color="auto" w:fill="FFFFFF"/>
              </w:rPr>
            </w:rPrChange>
          </w:rPr>
          <w:delText>impact of</w:delText>
        </w:r>
        <w:r w:rsidR="00F920FD" w:rsidRPr="00FC2692" w:rsidDel="00375EF1">
          <w:rPr>
            <w:rFonts w:eastAsia="Times New Roman"/>
            <w:color w:val="222222"/>
            <w:shd w:val="clear" w:color="auto" w:fill="FFFFFF"/>
            <w:rPrChange w:id="232" w:author="Peter Euclide" w:date="2017-09-22T15:31:00Z">
              <w:rPr>
                <w:rFonts w:eastAsia="Times New Roman"/>
                <w:color w:val="222222"/>
                <w:shd w:val="clear" w:color="auto" w:fill="FFFFFF"/>
              </w:rPr>
            </w:rPrChange>
          </w:rPr>
          <w:delText xml:space="preserve"> isolation by distance and </w:delText>
        </w:r>
        <w:r w:rsidR="006F687D" w:rsidRPr="00FC2692" w:rsidDel="00375EF1">
          <w:rPr>
            <w:rFonts w:eastAsia="Times New Roman"/>
            <w:color w:val="222222"/>
            <w:shd w:val="clear" w:color="auto" w:fill="FFFFFF"/>
            <w:rPrChange w:id="233" w:author="Peter Euclide" w:date="2017-09-22T15:31:00Z">
              <w:rPr>
                <w:rFonts w:eastAsia="Times New Roman"/>
                <w:color w:val="222222"/>
                <w:shd w:val="clear" w:color="auto" w:fill="FFFFFF"/>
              </w:rPr>
            </w:rPrChange>
          </w:rPr>
          <w:delText>habitat</w:delText>
        </w:r>
        <w:r w:rsidR="00116277" w:rsidRPr="00FC2692" w:rsidDel="00375EF1">
          <w:rPr>
            <w:rFonts w:eastAsia="Times New Roman"/>
            <w:color w:val="222222"/>
            <w:shd w:val="clear" w:color="auto" w:fill="FFFFFF"/>
            <w:rPrChange w:id="234" w:author="Peter Euclide" w:date="2017-09-22T15:31:00Z">
              <w:rPr>
                <w:rFonts w:eastAsia="Times New Roman"/>
                <w:color w:val="222222"/>
                <w:shd w:val="clear" w:color="auto" w:fill="FFFFFF"/>
              </w:rPr>
            </w:rPrChange>
          </w:rPr>
          <w:delText xml:space="preserve"> fragmentation</w:delText>
        </w:r>
        <w:r w:rsidR="00F920FD" w:rsidRPr="00FC2692" w:rsidDel="00375EF1">
          <w:rPr>
            <w:rFonts w:eastAsia="Times New Roman"/>
            <w:color w:val="222222"/>
            <w:shd w:val="clear" w:color="auto" w:fill="FFFFFF"/>
            <w:rPrChange w:id="235" w:author="Peter Euclide" w:date="2017-09-22T15:31:00Z">
              <w:rPr>
                <w:rFonts w:eastAsia="Times New Roman"/>
                <w:color w:val="222222"/>
                <w:shd w:val="clear" w:color="auto" w:fill="FFFFFF"/>
              </w:rPr>
            </w:rPrChange>
          </w:rPr>
          <w:delText xml:space="preserve">. </w:delText>
        </w:r>
      </w:del>
    </w:p>
    <w:p w14:paraId="6B189197" w14:textId="6D94DA0C" w:rsidR="00117FA2" w:rsidRPr="00FC2692" w:rsidRDefault="00117FA2" w:rsidP="00991D83">
      <w:pPr>
        <w:spacing w:before="240" w:line="360" w:lineRule="auto"/>
        <w:outlineLvl w:val="0"/>
        <w:rPr>
          <w:b/>
          <w:rPrChange w:id="236" w:author="Peter Euclide" w:date="2017-09-22T15:31:00Z">
            <w:rPr>
              <w:b/>
            </w:rPr>
          </w:rPrChange>
        </w:rPr>
      </w:pPr>
      <w:r w:rsidRPr="00FC2692">
        <w:rPr>
          <w:b/>
          <w:rPrChange w:id="237" w:author="Peter Euclide" w:date="2017-09-22T15:31:00Z">
            <w:rPr>
              <w:b/>
            </w:rPr>
          </w:rPrChange>
        </w:rPr>
        <w:t>Methods</w:t>
      </w:r>
    </w:p>
    <w:p w14:paraId="27D61770" w14:textId="70EEE908" w:rsidR="00117FA2" w:rsidRPr="00FC2692" w:rsidRDefault="00951E5D" w:rsidP="00991D83">
      <w:pPr>
        <w:spacing w:before="240" w:line="360" w:lineRule="auto"/>
        <w:rPr>
          <w:rPrChange w:id="238" w:author="Peter Euclide" w:date="2017-09-22T15:31:00Z">
            <w:rPr/>
          </w:rPrChange>
        </w:rPr>
      </w:pPr>
      <w:r w:rsidRPr="00FC2692">
        <w:rPr>
          <w:i/>
          <w:rPrChange w:id="239" w:author="Peter Euclide" w:date="2017-09-22T15:31:00Z">
            <w:rPr>
              <w:i/>
            </w:rPr>
          </w:rPrChange>
        </w:rPr>
        <w:t>S</w:t>
      </w:r>
      <w:r w:rsidR="008D0092" w:rsidRPr="00FC2692">
        <w:rPr>
          <w:i/>
          <w:rPrChange w:id="240" w:author="Peter Euclide" w:date="2017-09-22T15:31:00Z">
            <w:rPr>
              <w:i/>
            </w:rPr>
          </w:rPrChange>
        </w:rPr>
        <w:t xml:space="preserve">tudy </w:t>
      </w:r>
      <w:r w:rsidRPr="00FC2692">
        <w:rPr>
          <w:i/>
          <w:rPrChange w:id="241" w:author="Peter Euclide" w:date="2017-09-22T15:31:00Z">
            <w:rPr>
              <w:i/>
            </w:rPr>
          </w:rPrChange>
        </w:rPr>
        <w:t>site</w:t>
      </w:r>
      <w:r w:rsidR="00914A6B" w:rsidRPr="00FC2692">
        <w:rPr>
          <w:i/>
          <w:rPrChange w:id="242" w:author="Peter Euclide" w:date="2017-09-22T15:31:00Z">
            <w:rPr>
              <w:i/>
            </w:rPr>
          </w:rPrChange>
        </w:rPr>
        <w:t>s</w:t>
      </w:r>
      <w:r w:rsidR="00117FA2" w:rsidRPr="00FC2692">
        <w:rPr>
          <w:i/>
          <w:rPrChange w:id="243" w:author="Peter Euclide" w:date="2017-09-22T15:31:00Z">
            <w:rPr>
              <w:i/>
            </w:rPr>
          </w:rPrChange>
        </w:rPr>
        <w:t>:</w:t>
      </w:r>
    </w:p>
    <w:p w14:paraId="0CDDB10F" w14:textId="6E5DD6FE" w:rsidR="007024B6" w:rsidRPr="00FC2692" w:rsidRDefault="00117FA2" w:rsidP="00B417A8">
      <w:pPr>
        <w:spacing w:before="240" w:line="360" w:lineRule="auto"/>
        <w:rPr>
          <w:rPrChange w:id="244" w:author="Peter Euclide" w:date="2017-09-22T15:31:00Z">
            <w:rPr/>
          </w:rPrChange>
        </w:rPr>
      </w:pPr>
      <w:r w:rsidRPr="00FC2692">
        <w:rPr>
          <w:rPrChange w:id="245" w:author="Peter Euclide" w:date="2017-09-22T15:31:00Z">
            <w:rPr/>
          </w:rPrChange>
        </w:rPr>
        <w:t xml:space="preserve">Lake Champlain is a long (193 km) </w:t>
      </w:r>
      <w:r w:rsidR="00FF2BAA" w:rsidRPr="00FC2692">
        <w:rPr>
          <w:rPrChange w:id="246" w:author="Peter Euclide" w:date="2017-09-22T15:31:00Z">
            <w:rPr/>
          </w:rPrChange>
        </w:rPr>
        <w:t>and</w:t>
      </w:r>
      <w:r w:rsidRPr="00FC2692">
        <w:rPr>
          <w:rPrChange w:id="247" w:author="Peter Euclide" w:date="2017-09-22T15:31:00Z">
            <w:rPr/>
          </w:rPrChange>
        </w:rPr>
        <w:t xml:space="preserve"> narrow (20 km at the widest point) </w:t>
      </w:r>
      <w:r w:rsidR="00FF2BAA" w:rsidRPr="00FC2692">
        <w:rPr>
          <w:rPrChange w:id="248" w:author="Peter Euclide" w:date="2017-09-22T15:31:00Z">
            <w:rPr/>
          </w:rPrChange>
        </w:rPr>
        <w:t xml:space="preserve">lake </w:t>
      </w:r>
      <w:r w:rsidRPr="00FC2692">
        <w:rPr>
          <w:rPrChange w:id="249" w:author="Peter Euclide" w:date="2017-09-22T15:31:00Z">
            <w:rPr/>
          </w:rPrChange>
        </w:rPr>
        <w:t>spanning the border of New York and Vermont, USA</w:t>
      </w:r>
      <w:r w:rsidR="00A879AA" w:rsidRPr="00FC2692">
        <w:rPr>
          <w:rPrChange w:id="250" w:author="Peter Euclide" w:date="2017-09-22T15:31:00Z">
            <w:rPr/>
          </w:rPrChange>
        </w:rPr>
        <w:t xml:space="preserve"> and Quebec, C</w:t>
      </w:r>
      <w:r w:rsidR="0012385F" w:rsidRPr="00FC2692">
        <w:rPr>
          <w:rPrChange w:id="251" w:author="Peter Euclide" w:date="2017-09-22T15:31:00Z">
            <w:rPr/>
          </w:rPrChange>
        </w:rPr>
        <w:t>anada</w:t>
      </w:r>
      <w:r w:rsidRPr="00FC2692">
        <w:rPr>
          <w:rPrChange w:id="252" w:author="Peter Euclide" w:date="2017-09-22T15:31:00Z">
            <w:rPr/>
          </w:rPrChange>
        </w:rPr>
        <w:t xml:space="preserve">. </w:t>
      </w:r>
      <w:r w:rsidR="00B417A8" w:rsidRPr="00FC2692">
        <w:rPr>
          <w:rPrChange w:id="253" w:author="Peter Euclide" w:date="2017-09-22T15:31:00Z">
            <w:rPr/>
          </w:rPrChange>
        </w:rPr>
        <w:t xml:space="preserve">The portion of the lake with deep water suitable for slimy sculpin is approximately </w:t>
      </w:r>
      <w:r w:rsidR="005A10EC" w:rsidRPr="00FC2692">
        <w:rPr>
          <w:rPrChange w:id="254" w:author="Peter Euclide" w:date="2017-09-22T15:31:00Z">
            <w:rPr/>
          </w:rPrChange>
        </w:rPr>
        <w:t xml:space="preserve">110 km long. </w:t>
      </w:r>
      <w:r w:rsidR="00B417A8" w:rsidRPr="00FC2692">
        <w:rPr>
          <w:rPrChange w:id="255" w:author="Peter Euclide" w:date="2017-09-22T15:31:00Z">
            <w:rPr/>
          </w:rPrChange>
        </w:rPr>
        <w:t>The l</w:t>
      </w:r>
      <w:r w:rsidR="00CB0E0F" w:rsidRPr="00FC2692">
        <w:rPr>
          <w:rPrChange w:id="256" w:author="Peter Euclide" w:date="2017-09-22T15:31:00Z">
            <w:rPr/>
          </w:rPrChange>
        </w:rPr>
        <w:t xml:space="preserve">ake </w:t>
      </w:r>
      <w:r w:rsidR="00B1285F" w:rsidRPr="00FC2692">
        <w:rPr>
          <w:rPrChange w:id="257" w:author="Peter Euclide" w:date="2017-09-22T15:31:00Z">
            <w:rPr/>
          </w:rPrChange>
        </w:rPr>
        <w:t>has a maximum depth of 122 m</w:t>
      </w:r>
      <w:r w:rsidR="007178FB" w:rsidRPr="00FC2692">
        <w:rPr>
          <w:rPrChange w:id="258" w:author="Peter Euclide" w:date="2017-09-22T15:31:00Z">
            <w:rPr/>
          </w:rPrChange>
        </w:rPr>
        <w:t xml:space="preserve"> and</w:t>
      </w:r>
      <w:r w:rsidR="00C40E9B" w:rsidRPr="00FC2692">
        <w:rPr>
          <w:rPrChange w:id="259" w:author="Peter Euclide" w:date="2017-09-22T15:31:00Z">
            <w:rPr/>
          </w:rPrChange>
        </w:rPr>
        <w:t xml:space="preserve"> a</w:t>
      </w:r>
      <w:r w:rsidR="00A879AA" w:rsidRPr="00FC2692">
        <w:rPr>
          <w:rPrChange w:id="260" w:author="Peter Euclide" w:date="2017-09-22T15:31:00Z">
            <w:rPr/>
          </w:rPrChange>
        </w:rPr>
        <w:t>n</w:t>
      </w:r>
      <w:r w:rsidRPr="00FC2692">
        <w:rPr>
          <w:rPrChange w:id="261" w:author="Peter Euclide" w:date="2017-09-22T15:31:00Z">
            <w:rPr/>
          </w:rPrChange>
        </w:rPr>
        <w:t xml:space="preserve"> average depth </w:t>
      </w:r>
      <w:r w:rsidR="00C40E9B" w:rsidRPr="00FC2692">
        <w:rPr>
          <w:rPrChange w:id="262" w:author="Peter Euclide" w:date="2017-09-22T15:31:00Z">
            <w:rPr/>
          </w:rPrChange>
        </w:rPr>
        <w:t>of</w:t>
      </w:r>
      <w:r w:rsidRPr="00FC2692">
        <w:rPr>
          <w:rPrChange w:id="263" w:author="Peter Euclide" w:date="2017-09-22T15:31:00Z">
            <w:rPr/>
          </w:rPrChange>
        </w:rPr>
        <w:t xml:space="preserve"> 19.5 m. Three large islands naturally divide the northern portion of Lake Champlain into </w:t>
      </w:r>
      <w:r w:rsidR="00951E5D" w:rsidRPr="00FC2692">
        <w:rPr>
          <w:rPrChange w:id="264" w:author="Peter Euclide" w:date="2017-09-22T15:31:00Z">
            <w:rPr/>
          </w:rPrChange>
        </w:rPr>
        <w:t>e</w:t>
      </w:r>
      <w:r w:rsidR="008D0092" w:rsidRPr="00FC2692">
        <w:rPr>
          <w:rPrChange w:id="265" w:author="Peter Euclide" w:date="2017-09-22T15:31:00Z">
            <w:rPr/>
          </w:rPrChange>
        </w:rPr>
        <w:t>ast</w:t>
      </w:r>
      <w:r w:rsidR="00951E5D" w:rsidRPr="00FC2692">
        <w:rPr>
          <w:rPrChange w:id="266" w:author="Peter Euclide" w:date="2017-09-22T15:31:00Z">
            <w:rPr/>
          </w:rPrChange>
        </w:rPr>
        <w:t>ern</w:t>
      </w:r>
      <w:r w:rsidR="008D0092" w:rsidRPr="00FC2692">
        <w:rPr>
          <w:rPrChange w:id="267" w:author="Peter Euclide" w:date="2017-09-22T15:31:00Z">
            <w:rPr/>
          </w:rPrChange>
        </w:rPr>
        <w:t xml:space="preserve"> and </w:t>
      </w:r>
      <w:r w:rsidR="00951E5D" w:rsidRPr="00FC2692">
        <w:rPr>
          <w:rPrChange w:id="268" w:author="Peter Euclide" w:date="2017-09-22T15:31:00Z">
            <w:rPr/>
          </w:rPrChange>
        </w:rPr>
        <w:t>w</w:t>
      </w:r>
      <w:r w:rsidR="008D0092" w:rsidRPr="00FC2692">
        <w:rPr>
          <w:rPrChange w:id="269" w:author="Peter Euclide" w:date="2017-09-22T15:31:00Z">
            <w:rPr/>
          </w:rPrChange>
        </w:rPr>
        <w:t>est</w:t>
      </w:r>
      <w:r w:rsidR="00951E5D" w:rsidRPr="00FC2692">
        <w:rPr>
          <w:rPrChange w:id="270" w:author="Peter Euclide" w:date="2017-09-22T15:31:00Z">
            <w:rPr/>
          </w:rPrChange>
        </w:rPr>
        <w:t>ern</w:t>
      </w:r>
      <w:r w:rsidR="008D0092" w:rsidRPr="00FC2692">
        <w:rPr>
          <w:rPrChange w:id="271" w:author="Peter Euclide" w:date="2017-09-22T15:31:00Z">
            <w:rPr/>
          </w:rPrChange>
        </w:rPr>
        <w:t xml:space="preserve"> arms (Fig</w:t>
      </w:r>
      <w:r w:rsidR="00951E5D" w:rsidRPr="00FC2692">
        <w:rPr>
          <w:rPrChange w:id="272" w:author="Peter Euclide" w:date="2017-09-22T15:31:00Z">
            <w:rPr/>
          </w:rPrChange>
        </w:rPr>
        <w:t>.</w:t>
      </w:r>
      <w:r w:rsidR="00CB0E0F" w:rsidRPr="00FC2692">
        <w:rPr>
          <w:rPrChange w:id="273" w:author="Peter Euclide" w:date="2017-09-22T15:31:00Z">
            <w:rPr/>
          </w:rPrChange>
        </w:rPr>
        <w:t xml:space="preserve"> 1)</w:t>
      </w:r>
      <w:r w:rsidR="00951E5D" w:rsidRPr="00FC2692">
        <w:rPr>
          <w:rPrChange w:id="274" w:author="Peter Euclide" w:date="2017-09-22T15:31:00Z">
            <w:rPr/>
          </w:rPrChange>
        </w:rPr>
        <w:t>.</w:t>
      </w:r>
      <w:r w:rsidR="00CB0E0F" w:rsidRPr="00FC2692">
        <w:rPr>
          <w:rPrChange w:id="275" w:author="Peter Euclide" w:date="2017-09-22T15:31:00Z">
            <w:rPr/>
          </w:rPrChange>
        </w:rPr>
        <w:t xml:space="preserve"> </w:t>
      </w:r>
      <w:r w:rsidR="00951E5D" w:rsidRPr="00FC2692">
        <w:rPr>
          <w:rPrChange w:id="276" w:author="Peter Euclide" w:date="2017-09-22T15:31:00Z">
            <w:rPr/>
          </w:rPrChange>
        </w:rPr>
        <w:t>T</w:t>
      </w:r>
      <w:r w:rsidR="00CB0E0F" w:rsidRPr="00FC2692">
        <w:rPr>
          <w:rPrChange w:id="277" w:author="Peter Euclide" w:date="2017-09-22T15:31:00Z">
            <w:rPr/>
          </w:rPrChange>
        </w:rPr>
        <w:t xml:space="preserve">he construction of </w:t>
      </w:r>
      <w:r w:rsidR="0018495C" w:rsidRPr="00FC2692">
        <w:rPr>
          <w:rPrChange w:id="278" w:author="Peter Euclide" w:date="2017-09-22T15:31:00Z">
            <w:rPr/>
          </w:rPrChange>
        </w:rPr>
        <w:t xml:space="preserve">six </w:t>
      </w:r>
      <w:r w:rsidR="00CB0E0F" w:rsidRPr="00FC2692">
        <w:rPr>
          <w:rPrChange w:id="279" w:author="Peter Euclide" w:date="2017-09-22T15:31:00Z">
            <w:rPr/>
          </w:rPrChange>
        </w:rPr>
        <w:t xml:space="preserve">causeways </w:t>
      </w:r>
      <w:r w:rsidR="00951E5D" w:rsidRPr="00FC2692">
        <w:rPr>
          <w:rPrChange w:id="280" w:author="Peter Euclide" w:date="2017-09-22T15:31:00Z">
            <w:rPr/>
          </w:rPrChange>
        </w:rPr>
        <w:t>built between 18</w:t>
      </w:r>
      <w:r w:rsidR="007178FB" w:rsidRPr="00FC2692">
        <w:rPr>
          <w:rPrChange w:id="281" w:author="Peter Euclide" w:date="2017-09-22T15:31:00Z">
            <w:rPr/>
          </w:rPrChange>
        </w:rPr>
        <w:t>5</w:t>
      </w:r>
      <w:r w:rsidR="00951E5D" w:rsidRPr="00FC2692">
        <w:rPr>
          <w:rPrChange w:id="282" w:author="Peter Euclide" w:date="2017-09-22T15:31:00Z">
            <w:rPr/>
          </w:rPrChange>
        </w:rPr>
        <w:t xml:space="preserve">0 and 1900 </w:t>
      </w:r>
      <w:ins w:id="283" w:author="Peter Euclide" w:date="2017-09-22T15:06:00Z">
        <w:r w:rsidR="00375EF1" w:rsidRPr="00FC2692">
          <w:rPr>
            <w:rPrChange w:id="284" w:author="Peter Euclide" w:date="2017-09-22T15:31:00Z">
              <w:rPr/>
            </w:rPrChange>
          </w:rPr>
          <w:t xml:space="preserve">have </w:t>
        </w:r>
      </w:ins>
      <w:r w:rsidR="00C40E9B" w:rsidRPr="00FC2692">
        <w:rPr>
          <w:rPrChange w:id="285" w:author="Peter Euclide" w:date="2017-09-22T15:31:00Z">
            <w:rPr/>
          </w:rPrChange>
        </w:rPr>
        <w:t>link</w:t>
      </w:r>
      <w:r w:rsidR="00951E5D" w:rsidRPr="00FC2692">
        <w:rPr>
          <w:rPrChange w:id="286" w:author="Peter Euclide" w:date="2017-09-22T15:31:00Z">
            <w:rPr/>
          </w:rPrChange>
        </w:rPr>
        <w:t>ed</w:t>
      </w:r>
      <w:r w:rsidR="00C40E9B" w:rsidRPr="00FC2692">
        <w:rPr>
          <w:rPrChange w:id="287" w:author="Peter Euclide" w:date="2017-09-22T15:31:00Z">
            <w:rPr/>
          </w:rPrChange>
        </w:rPr>
        <w:t xml:space="preserve"> the islands to the mainland </w:t>
      </w:r>
      <w:r w:rsidR="00951E5D" w:rsidRPr="00FC2692">
        <w:rPr>
          <w:rPrChange w:id="288" w:author="Peter Euclide" w:date="2017-09-22T15:31:00Z">
            <w:rPr/>
          </w:rPrChange>
        </w:rPr>
        <w:t>and</w:t>
      </w:r>
      <w:r w:rsidR="00CB0E0F" w:rsidRPr="00FC2692">
        <w:rPr>
          <w:rPrChange w:id="289" w:author="Peter Euclide" w:date="2017-09-22T15:31:00Z">
            <w:rPr/>
          </w:rPrChange>
        </w:rPr>
        <w:t xml:space="preserve"> </w:t>
      </w:r>
      <w:ins w:id="290" w:author="Peter Euclide" w:date="2017-09-22T15:06:00Z">
        <w:r w:rsidR="00375EF1" w:rsidRPr="00FC2692">
          <w:rPr>
            <w:rPrChange w:id="291" w:author="Peter Euclide" w:date="2017-09-22T15:31:00Z">
              <w:rPr/>
            </w:rPrChange>
          </w:rPr>
          <w:t xml:space="preserve">have </w:t>
        </w:r>
      </w:ins>
      <w:r w:rsidR="00CB0E0F" w:rsidRPr="00FC2692">
        <w:rPr>
          <w:rPrChange w:id="292" w:author="Peter Euclide" w:date="2017-09-22T15:31:00Z">
            <w:rPr/>
          </w:rPrChange>
        </w:rPr>
        <w:t xml:space="preserve">isolated </w:t>
      </w:r>
      <w:r w:rsidR="008D0092" w:rsidRPr="00FC2692">
        <w:rPr>
          <w:rPrChange w:id="293" w:author="Peter Euclide" w:date="2017-09-22T15:31:00Z">
            <w:rPr/>
          </w:rPrChange>
        </w:rPr>
        <w:t xml:space="preserve">the lake further into three major basins: </w:t>
      </w:r>
      <w:proofErr w:type="gramStart"/>
      <w:r w:rsidR="008D0092" w:rsidRPr="00FC2692">
        <w:rPr>
          <w:rPrChange w:id="294" w:author="Peter Euclide" w:date="2017-09-22T15:31:00Z">
            <w:rPr/>
          </w:rPrChange>
        </w:rPr>
        <w:t>the</w:t>
      </w:r>
      <w:proofErr w:type="gramEnd"/>
      <w:r w:rsidR="008D0092" w:rsidRPr="00FC2692">
        <w:rPr>
          <w:rPrChange w:id="295" w:author="Peter Euclide" w:date="2017-09-22T15:31:00Z">
            <w:rPr/>
          </w:rPrChange>
        </w:rPr>
        <w:t xml:space="preserve"> </w:t>
      </w:r>
      <w:r w:rsidR="00C40E9B" w:rsidRPr="00FC2692">
        <w:rPr>
          <w:rPrChange w:id="296" w:author="Peter Euclide" w:date="2017-09-22T15:31:00Z">
            <w:rPr/>
          </w:rPrChange>
        </w:rPr>
        <w:t>M</w:t>
      </w:r>
      <w:r w:rsidR="008D0092" w:rsidRPr="00FC2692">
        <w:rPr>
          <w:rPrChange w:id="297" w:author="Peter Euclide" w:date="2017-09-22T15:31:00Z">
            <w:rPr/>
          </w:rPrChange>
        </w:rPr>
        <w:t>ain Lake, Malletts Bay, and the Inland Sea</w:t>
      </w:r>
      <w:r w:rsidR="007178FB" w:rsidRPr="00FC2692">
        <w:rPr>
          <w:rPrChange w:id="298" w:author="Peter Euclide" w:date="2017-09-22T15:31:00Z">
            <w:rPr/>
          </w:rPrChange>
        </w:rPr>
        <w:t xml:space="preserve"> (</w:t>
      </w:r>
      <w:r w:rsidR="0024209A" w:rsidRPr="00FC2692">
        <w:rPr>
          <w:rPrChange w:id="299" w:author="Peter Euclide" w:date="2017-09-22T15:31:00Z">
            <w:rPr/>
          </w:rPrChange>
        </w:rPr>
        <w:t xml:space="preserve">Fig. 1; </w:t>
      </w:r>
      <w:r w:rsidR="007178FB" w:rsidRPr="00FC2692">
        <w:rPr>
          <w:rPrChange w:id="300" w:author="Peter Euclide" w:date="2017-09-22T15:31:00Z">
            <w:rPr/>
          </w:rPrChange>
        </w:rPr>
        <w:t xml:space="preserve">Marsden </w:t>
      </w:r>
      <w:r w:rsidR="007178FB" w:rsidRPr="00FC2692">
        <w:rPr>
          <w:rPrChange w:id="301" w:author="Peter Euclide" w:date="2017-09-22T15:31:00Z">
            <w:rPr/>
          </w:rPrChange>
        </w:rPr>
        <w:lastRenderedPageBreak/>
        <w:t>and Langdon 2012)</w:t>
      </w:r>
      <w:r w:rsidR="00CB0E0F" w:rsidRPr="00FC2692">
        <w:rPr>
          <w:rPrChange w:id="302" w:author="Peter Euclide" w:date="2017-09-22T15:31:00Z">
            <w:rPr/>
          </w:rPrChange>
        </w:rPr>
        <w:t xml:space="preserve">. </w:t>
      </w:r>
      <w:r w:rsidR="002D46C6" w:rsidRPr="00FC2692">
        <w:rPr>
          <w:rPrChange w:id="303" w:author="Peter Euclide" w:date="2017-09-22T15:31:00Z">
            <w:rPr/>
          </w:rPrChange>
        </w:rPr>
        <w:t>All</w:t>
      </w:r>
      <w:r w:rsidR="00CB0E0F" w:rsidRPr="00FC2692">
        <w:rPr>
          <w:rPrChange w:id="304" w:author="Peter Euclide" w:date="2017-09-22T15:31:00Z">
            <w:rPr/>
          </w:rPrChange>
        </w:rPr>
        <w:t xml:space="preserve"> the</w:t>
      </w:r>
      <w:r w:rsidRPr="00FC2692">
        <w:rPr>
          <w:rPrChange w:id="305" w:author="Peter Euclide" w:date="2017-09-22T15:31:00Z">
            <w:rPr/>
          </w:rPrChange>
        </w:rPr>
        <w:t xml:space="preserve"> causeways have </w:t>
      </w:r>
      <w:r w:rsidR="0024209A" w:rsidRPr="00FC2692">
        <w:rPr>
          <w:rPrChange w:id="306" w:author="Peter Euclide" w:date="2017-09-22T15:31:00Z">
            <w:rPr/>
          </w:rPrChange>
        </w:rPr>
        <w:t xml:space="preserve">at least </w:t>
      </w:r>
      <w:r w:rsidR="00951E5D" w:rsidRPr="00FC2692">
        <w:rPr>
          <w:rPrChange w:id="307" w:author="Peter Euclide" w:date="2017-09-22T15:31:00Z">
            <w:rPr/>
          </w:rPrChange>
        </w:rPr>
        <w:t>one</w:t>
      </w:r>
      <w:r w:rsidRPr="00FC2692">
        <w:rPr>
          <w:rPrChange w:id="308" w:author="Peter Euclide" w:date="2017-09-22T15:31:00Z">
            <w:rPr/>
          </w:rPrChange>
        </w:rPr>
        <w:t xml:space="preserve"> </w:t>
      </w:r>
      <w:r w:rsidR="00587630" w:rsidRPr="00FC2692">
        <w:rPr>
          <w:rPrChange w:id="309" w:author="Peter Euclide" w:date="2017-09-22T15:31:00Z">
            <w:rPr/>
          </w:rPrChange>
        </w:rPr>
        <w:t>shallow (1-7</w:t>
      </w:r>
      <w:r w:rsidR="00C07AAA" w:rsidRPr="00FC2692">
        <w:rPr>
          <w:rPrChange w:id="310" w:author="Peter Euclide" w:date="2017-09-22T15:31:00Z">
            <w:rPr/>
          </w:rPrChange>
        </w:rPr>
        <w:t xml:space="preserve"> m deep) </w:t>
      </w:r>
      <w:r w:rsidRPr="00FC2692">
        <w:rPr>
          <w:rPrChange w:id="311" w:author="Peter Euclide" w:date="2017-09-22T15:31:00Z">
            <w:rPr/>
          </w:rPrChange>
        </w:rPr>
        <w:t>opening</w:t>
      </w:r>
      <w:r w:rsidR="0024209A" w:rsidRPr="00FC2692">
        <w:rPr>
          <w:rPrChange w:id="312" w:author="Peter Euclide" w:date="2017-09-22T15:31:00Z">
            <w:rPr/>
          </w:rPrChange>
        </w:rPr>
        <w:t xml:space="preserve"> </w:t>
      </w:r>
      <w:r w:rsidR="00951E5D" w:rsidRPr="00FC2692">
        <w:rPr>
          <w:rPrChange w:id="313" w:author="Peter Euclide" w:date="2017-09-22T15:31:00Z">
            <w:rPr/>
          </w:rPrChange>
        </w:rPr>
        <w:t>that</w:t>
      </w:r>
      <w:r w:rsidRPr="00FC2692">
        <w:rPr>
          <w:rPrChange w:id="314" w:author="Peter Euclide" w:date="2017-09-22T15:31:00Z">
            <w:rPr/>
          </w:rPrChange>
        </w:rPr>
        <w:t xml:space="preserve"> allow</w:t>
      </w:r>
      <w:r w:rsidR="0024209A" w:rsidRPr="00FC2692">
        <w:rPr>
          <w:rPrChange w:id="315" w:author="Peter Euclide" w:date="2017-09-22T15:31:00Z">
            <w:rPr/>
          </w:rPrChange>
        </w:rPr>
        <w:t>s</w:t>
      </w:r>
      <w:r w:rsidRPr="00FC2692">
        <w:rPr>
          <w:rPrChange w:id="316" w:author="Peter Euclide" w:date="2017-09-22T15:31:00Z">
            <w:rPr/>
          </w:rPrChange>
        </w:rPr>
        <w:t xml:space="preserve"> some flow of water and passage of boats and fish</w:t>
      </w:r>
      <w:r w:rsidR="0024209A" w:rsidRPr="00FC2692">
        <w:rPr>
          <w:rPrChange w:id="317" w:author="Peter Euclide" w:date="2017-09-22T15:31:00Z">
            <w:rPr/>
          </w:rPrChange>
        </w:rPr>
        <w:t>; Carry Bay and the Island Line causeways each have an additional non-navigable opening</w:t>
      </w:r>
      <w:r w:rsidR="004F3038" w:rsidRPr="00FC2692">
        <w:rPr>
          <w:rPrChange w:id="318" w:author="Peter Euclide" w:date="2017-09-22T15:31:00Z">
            <w:rPr/>
          </w:rPrChange>
        </w:rPr>
        <w:t xml:space="preserve">. </w:t>
      </w:r>
      <w:r w:rsidR="000310C1" w:rsidRPr="00FC2692">
        <w:rPr>
          <w:rPrChange w:id="319" w:author="Peter Euclide" w:date="2017-09-22T15:31:00Z">
            <w:rPr/>
          </w:rPrChange>
        </w:rPr>
        <w:t xml:space="preserve">Lake Ontario is </w:t>
      </w:r>
      <w:r w:rsidR="00B417A8" w:rsidRPr="00FC2692">
        <w:rPr>
          <w:rPrChange w:id="320" w:author="Peter Euclide" w:date="2017-09-22T15:31:00Z">
            <w:rPr/>
          </w:rPrChange>
        </w:rPr>
        <w:t>311</w:t>
      </w:r>
      <w:r w:rsidR="000310C1" w:rsidRPr="00FC2692">
        <w:rPr>
          <w:rPrChange w:id="321" w:author="Peter Euclide" w:date="2017-09-22T15:31:00Z">
            <w:rPr/>
          </w:rPrChange>
        </w:rPr>
        <w:t xml:space="preserve"> km </w:t>
      </w:r>
      <w:r w:rsidR="00B417A8" w:rsidRPr="00FC2692">
        <w:rPr>
          <w:rPrChange w:id="322" w:author="Peter Euclide" w:date="2017-09-22T15:31:00Z">
            <w:rPr/>
          </w:rPrChange>
        </w:rPr>
        <w:t>long</w:t>
      </w:r>
      <w:r w:rsidR="000310C1" w:rsidRPr="00FC2692">
        <w:rPr>
          <w:rPrChange w:id="323" w:author="Peter Euclide" w:date="2017-09-22T15:31:00Z">
            <w:rPr/>
          </w:rPrChange>
        </w:rPr>
        <w:t xml:space="preserve">, with a maximum depth </w:t>
      </w:r>
      <w:r w:rsidR="00B417A8" w:rsidRPr="00FC2692">
        <w:rPr>
          <w:rPrChange w:id="324" w:author="Peter Euclide" w:date="2017-09-22T15:31:00Z">
            <w:rPr/>
          </w:rPrChange>
        </w:rPr>
        <w:t xml:space="preserve">of 802 </w:t>
      </w:r>
      <w:r w:rsidR="000310C1" w:rsidRPr="00FC2692">
        <w:rPr>
          <w:rPrChange w:id="325" w:author="Peter Euclide" w:date="2017-09-22T15:31:00Z">
            <w:rPr/>
          </w:rPrChange>
        </w:rPr>
        <w:t>m; apart from a series of isla</w:t>
      </w:r>
      <w:r w:rsidR="006C46F9" w:rsidRPr="00FC2692">
        <w:rPr>
          <w:rPrChange w:id="326" w:author="Peter Euclide" w:date="2017-09-22T15:31:00Z">
            <w:rPr/>
          </w:rPrChange>
        </w:rPr>
        <w:t>nds in the northeastern portion (Bay of Quinte)</w:t>
      </w:r>
      <w:r w:rsidR="000310C1" w:rsidRPr="00FC2692">
        <w:rPr>
          <w:rPrChange w:id="327" w:author="Peter Euclide" w:date="2017-09-22T15:31:00Z">
            <w:rPr/>
          </w:rPrChange>
        </w:rPr>
        <w:t>, the lake lacks physical isolating structures.</w:t>
      </w:r>
    </w:p>
    <w:p w14:paraId="37E1893A" w14:textId="31A77BB7" w:rsidR="00117FA2" w:rsidRPr="00FC2692" w:rsidRDefault="002A03B0" w:rsidP="00991D83">
      <w:pPr>
        <w:spacing w:before="240" w:line="360" w:lineRule="auto"/>
        <w:rPr>
          <w:rPrChange w:id="328" w:author="Peter Euclide" w:date="2017-09-22T15:31:00Z">
            <w:rPr/>
          </w:rPrChange>
        </w:rPr>
      </w:pPr>
      <w:r w:rsidRPr="00FC2692">
        <w:rPr>
          <w:rPrChange w:id="329" w:author="Peter Euclide" w:date="2017-09-22T15:31:00Z">
            <w:rPr/>
          </w:rPrChange>
        </w:rPr>
        <w:t xml:space="preserve">Slimy sculpin </w:t>
      </w:r>
      <w:proofErr w:type="gramStart"/>
      <w:r w:rsidRPr="00FC2692">
        <w:rPr>
          <w:rPrChange w:id="330" w:author="Peter Euclide" w:date="2017-09-22T15:31:00Z">
            <w:rPr/>
          </w:rPrChange>
        </w:rPr>
        <w:t>prefer</w:t>
      </w:r>
      <w:proofErr w:type="gramEnd"/>
      <w:r w:rsidRPr="00FC2692">
        <w:rPr>
          <w:rPrChange w:id="331" w:author="Peter Euclide" w:date="2017-09-22T15:31:00Z">
            <w:rPr/>
          </w:rPrChange>
        </w:rPr>
        <w:t xml:space="preserve"> water</w:t>
      </w:r>
      <w:r w:rsidR="00116277" w:rsidRPr="00FC2692">
        <w:rPr>
          <w:rPrChange w:id="332" w:author="Peter Euclide" w:date="2017-09-22T15:31:00Z">
            <w:rPr/>
          </w:rPrChange>
        </w:rPr>
        <w:t xml:space="preserve"> </w:t>
      </w:r>
      <w:r w:rsidRPr="00FC2692">
        <w:rPr>
          <w:rPrChange w:id="333" w:author="Peter Euclide" w:date="2017-09-22T15:31:00Z">
            <w:rPr/>
          </w:rPrChange>
        </w:rPr>
        <w:t xml:space="preserve">temperatures less than </w:t>
      </w:r>
      <w:r w:rsidR="00327EFB" w:rsidRPr="00FC2692">
        <w:rPr>
          <w:rPrChange w:id="334" w:author="Peter Euclide" w:date="2017-09-22T15:31:00Z">
            <w:rPr/>
          </w:rPrChange>
        </w:rPr>
        <w:t>10</w:t>
      </w:r>
      <w:r w:rsidRPr="00FC2692">
        <w:rPr>
          <w:rPrChange w:id="335" w:author="Peter Euclide" w:date="2017-09-22T15:31:00Z">
            <w:rPr/>
          </w:rPrChange>
        </w:rPr>
        <w:t>ºC</w:t>
      </w:r>
      <w:r w:rsidR="00327EFB" w:rsidRPr="00FC2692">
        <w:rPr>
          <w:rPrChange w:id="336" w:author="Peter Euclide" w:date="2017-09-22T15:31:00Z">
            <w:rPr/>
          </w:rPrChange>
        </w:rPr>
        <w:t xml:space="preserve"> and rarely inhabit temperatures greater than 15ºC</w:t>
      </w:r>
      <w:r w:rsidR="00116277" w:rsidRPr="00FC2692">
        <w:rPr>
          <w:rPrChange w:id="337" w:author="Peter Euclide" w:date="2017-09-22T15:31:00Z">
            <w:rPr/>
          </w:rPrChange>
        </w:rPr>
        <w:t>;</w:t>
      </w:r>
      <w:r w:rsidRPr="00FC2692">
        <w:rPr>
          <w:rPrChange w:id="338" w:author="Peter Euclide" w:date="2017-09-22T15:31:00Z">
            <w:rPr/>
          </w:rPrChange>
        </w:rPr>
        <w:t xml:space="preserve"> to</w:t>
      </w:r>
      <w:r w:rsidR="00117FA2" w:rsidRPr="00FC2692">
        <w:rPr>
          <w:rPrChange w:id="339" w:author="Peter Euclide" w:date="2017-09-22T15:31:00Z">
            <w:rPr/>
          </w:rPrChange>
        </w:rPr>
        <w:t xml:space="preserve"> assess </w:t>
      </w:r>
      <w:r w:rsidR="00951E5D" w:rsidRPr="00FC2692">
        <w:rPr>
          <w:rPrChange w:id="340" w:author="Peter Euclide" w:date="2017-09-22T15:31:00Z">
            <w:rPr/>
          </w:rPrChange>
        </w:rPr>
        <w:t>whether</w:t>
      </w:r>
      <w:r w:rsidR="000025FA" w:rsidRPr="00FC2692">
        <w:rPr>
          <w:rPrChange w:id="341" w:author="Peter Euclide" w:date="2017-09-22T15:31:00Z">
            <w:rPr/>
          </w:rPrChange>
        </w:rPr>
        <w:t xml:space="preserve"> </w:t>
      </w:r>
      <w:r w:rsidR="00CB0E0F" w:rsidRPr="00FC2692">
        <w:rPr>
          <w:rPrChange w:id="342" w:author="Peter Euclide" w:date="2017-09-22T15:31:00Z">
            <w:rPr/>
          </w:rPrChange>
        </w:rPr>
        <w:t xml:space="preserve">causeways </w:t>
      </w:r>
      <w:r w:rsidR="00E73DD4" w:rsidRPr="00FC2692">
        <w:rPr>
          <w:rPrChange w:id="343" w:author="Peter Euclide" w:date="2017-09-22T15:31:00Z">
            <w:rPr/>
          </w:rPrChange>
        </w:rPr>
        <w:t xml:space="preserve">would be expected to </w:t>
      </w:r>
      <w:r w:rsidR="00CB0E0F" w:rsidRPr="00FC2692">
        <w:rPr>
          <w:rPrChange w:id="344" w:author="Peter Euclide" w:date="2017-09-22T15:31:00Z">
            <w:rPr/>
          </w:rPrChange>
        </w:rPr>
        <w:t xml:space="preserve">act as a </w:t>
      </w:r>
      <w:r w:rsidR="00E73DD4" w:rsidRPr="00FC2692">
        <w:rPr>
          <w:rPrChange w:id="345" w:author="Peter Euclide" w:date="2017-09-22T15:31:00Z">
            <w:rPr/>
          </w:rPrChange>
        </w:rPr>
        <w:t xml:space="preserve">substantial </w:t>
      </w:r>
      <w:r w:rsidR="00CB0E0F" w:rsidRPr="00FC2692">
        <w:rPr>
          <w:rPrChange w:id="346" w:author="Peter Euclide" w:date="2017-09-22T15:31:00Z">
            <w:rPr/>
          </w:rPrChange>
        </w:rPr>
        <w:t xml:space="preserve">barrier to </w:t>
      </w:r>
      <w:r w:rsidR="000025FA" w:rsidRPr="00FC2692">
        <w:rPr>
          <w:rPrChange w:id="347" w:author="Peter Euclide" w:date="2017-09-22T15:31:00Z">
            <w:rPr/>
          </w:rPrChange>
        </w:rPr>
        <w:t>sculpin</w:t>
      </w:r>
      <w:r w:rsidR="00CB0E0F" w:rsidRPr="00FC2692">
        <w:rPr>
          <w:rPrChange w:id="348" w:author="Peter Euclide" w:date="2017-09-22T15:31:00Z">
            <w:rPr/>
          </w:rPrChange>
        </w:rPr>
        <w:t>,</w:t>
      </w:r>
      <w:r w:rsidR="0009257D" w:rsidRPr="00FC2692">
        <w:rPr>
          <w:rPrChange w:id="349" w:author="Peter Euclide" w:date="2017-09-22T15:31:00Z">
            <w:rPr/>
          </w:rPrChange>
        </w:rPr>
        <w:t xml:space="preserve"> we </w:t>
      </w:r>
      <w:r w:rsidR="007A6F6B" w:rsidRPr="00FC2692">
        <w:rPr>
          <w:rPrChange w:id="350" w:author="Peter Euclide" w:date="2017-09-22T15:31:00Z">
            <w:rPr/>
          </w:rPrChange>
        </w:rPr>
        <w:t>measured</w:t>
      </w:r>
      <w:r w:rsidR="0009257D" w:rsidRPr="00FC2692">
        <w:rPr>
          <w:rPrChange w:id="351" w:author="Peter Euclide" w:date="2017-09-22T15:31:00Z">
            <w:rPr/>
          </w:rPrChange>
        </w:rPr>
        <w:t xml:space="preserve"> </w:t>
      </w:r>
      <w:r w:rsidR="007A6F6B" w:rsidRPr="00FC2692">
        <w:rPr>
          <w:rPrChange w:id="352" w:author="Peter Euclide" w:date="2017-09-22T15:31:00Z">
            <w:rPr/>
          </w:rPrChange>
        </w:rPr>
        <w:t xml:space="preserve">seasonal changes in </w:t>
      </w:r>
      <w:r w:rsidR="0009257D" w:rsidRPr="00FC2692">
        <w:rPr>
          <w:rPrChange w:id="353" w:author="Peter Euclide" w:date="2017-09-22T15:31:00Z">
            <w:rPr/>
          </w:rPrChange>
        </w:rPr>
        <w:t xml:space="preserve">water temperature in causeway openings. </w:t>
      </w:r>
      <w:r w:rsidR="00117FA2" w:rsidRPr="00FC2692">
        <w:rPr>
          <w:rPrChange w:id="354" w:author="Peter Euclide" w:date="2017-09-22T15:31:00Z">
            <w:rPr/>
          </w:rPrChange>
        </w:rPr>
        <w:t>HOBO</w:t>
      </w:r>
      <w:r w:rsidR="00D03F82" w:rsidRPr="00FC2692">
        <w:rPr>
          <w:vertAlign w:val="superscript"/>
          <w:rPrChange w:id="355" w:author="Peter Euclide" w:date="2017-09-22T15:31:00Z">
            <w:rPr>
              <w:vertAlign w:val="superscript"/>
            </w:rPr>
          </w:rPrChange>
        </w:rPr>
        <w:t>®</w:t>
      </w:r>
      <w:r w:rsidR="00117FA2" w:rsidRPr="00FC2692">
        <w:rPr>
          <w:rPrChange w:id="356" w:author="Peter Euclide" w:date="2017-09-22T15:31:00Z">
            <w:rPr/>
          </w:rPrChange>
        </w:rPr>
        <w:t xml:space="preserve"> </w:t>
      </w:r>
      <w:r w:rsidR="00951E5D" w:rsidRPr="00FC2692">
        <w:rPr>
          <w:rPrChange w:id="357" w:author="Peter Euclide" w:date="2017-09-22T15:31:00Z">
            <w:rPr/>
          </w:rPrChange>
        </w:rPr>
        <w:t xml:space="preserve">temperature probes </w:t>
      </w:r>
      <w:r w:rsidR="0012385F" w:rsidRPr="00FC2692">
        <w:rPr>
          <w:rPrChange w:id="358" w:author="Peter Euclide" w:date="2017-09-22T15:31:00Z">
            <w:rPr/>
          </w:rPrChange>
        </w:rPr>
        <w:t xml:space="preserve">were </w:t>
      </w:r>
      <w:r w:rsidR="00951E5D" w:rsidRPr="00FC2692">
        <w:rPr>
          <w:rPrChange w:id="359" w:author="Peter Euclide" w:date="2017-09-22T15:31:00Z">
            <w:rPr/>
          </w:rPrChange>
        </w:rPr>
        <w:t xml:space="preserve">placed on the bottom of </w:t>
      </w:r>
      <w:r w:rsidR="004C1AD4" w:rsidRPr="00FC2692">
        <w:rPr>
          <w:rPrChange w:id="360" w:author="Peter Euclide" w:date="2017-09-22T15:31:00Z">
            <w:rPr/>
          </w:rPrChange>
        </w:rPr>
        <w:t xml:space="preserve">all </w:t>
      </w:r>
      <w:r w:rsidR="009649F5" w:rsidRPr="00FC2692">
        <w:rPr>
          <w:rPrChange w:id="361" w:author="Peter Euclide" w:date="2017-09-22T15:31:00Z">
            <w:rPr/>
          </w:rPrChange>
        </w:rPr>
        <w:t xml:space="preserve">causeways </w:t>
      </w:r>
      <w:r w:rsidR="00951E5D" w:rsidRPr="00FC2692">
        <w:rPr>
          <w:rPrChange w:id="362" w:author="Peter Euclide" w:date="2017-09-22T15:31:00Z">
            <w:rPr/>
          </w:rPrChange>
        </w:rPr>
        <w:t>opening</w:t>
      </w:r>
      <w:r w:rsidR="009649F5" w:rsidRPr="00FC2692">
        <w:rPr>
          <w:rPrChange w:id="363" w:author="Peter Euclide" w:date="2017-09-22T15:31:00Z">
            <w:rPr/>
          </w:rPrChange>
        </w:rPr>
        <w:t>s</w:t>
      </w:r>
      <w:r w:rsidR="00951E5D" w:rsidRPr="00FC2692">
        <w:rPr>
          <w:rPrChange w:id="364" w:author="Peter Euclide" w:date="2017-09-22T15:31:00Z">
            <w:rPr/>
          </w:rPrChange>
        </w:rPr>
        <w:t xml:space="preserve"> </w:t>
      </w:r>
      <w:r w:rsidR="004C1AD4" w:rsidRPr="00FC2692">
        <w:rPr>
          <w:rPrChange w:id="365" w:author="Peter Euclide" w:date="2017-09-22T15:31:00Z">
            <w:rPr/>
          </w:rPrChange>
        </w:rPr>
        <w:t>except</w:t>
      </w:r>
      <w:r w:rsidR="00CE3DF8" w:rsidRPr="00FC2692">
        <w:rPr>
          <w:rPrChange w:id="366" w:author="Peter Euclide" w:date="2017-09-22T15:31:00Z">
            <w:rPr/>
          </w:rPrChange>
        </w:rPr>
        <w:t xml:space="preserve"> the </w:t>
      </w:r>
      <w:proofErr w:type="gramStart"/>
      <w:r w:rsidR="00CE3DF8" w:rsidRPr="00FC2692">
        <w:rPr>
          <w:rPrChange w:id="367" w:author="Peter Euclide" w:date="2017-09-22T15:31:00Z">
            <w:rPr/>
          </w:rPrChange>
        </w:rPr>
        <w:t>North Western</w:t>
      </w:r>
      <w:proofErr w:type="gramEnd"/>
      <w:r w:rsidR="00CE3DF8" w:rsidRPr="00FC2692">
        <w:rPr>
          <w:rPrChange w:id="368" w:author="Peter Euclide" w:date="2017-09-22T15:31:00Z">
            <w:rPr/>
          </w:rPrChange>
        </w:rPr>
        <w:t xml:space="preserve"> opening to Carry Bay</w:t>
      </w:r>
      <w:r w:rsidR="007B2D6B" w:rsidRPr="00FC2692">
        <w:rPr>
          <w:rPrChange w:id="369" w:author="Peter Euclide" w:date="2017-09-22T15:31:00Z">
            <w:rPr/>
          </w:rPrChange>
        </w:rPr>
        <w:t xml:space="preserve"> </w:t>
      </w:r>
      <w:r w:rsidR="00376758" w:rsidRPr="00FC2692">
        <w:rPr>
          <w:rPrChange w:id="370" w:author="Peter Euclide" w:date="2017-09-22T15:31:00Z">
            <w:rPr/>
          </w:rPrChange>
        </w:rPr>
        <w:t>(Fig</w:t>
      </w:r>
      <w:r w:rsidR="000F09AE" w:rsidRPr="00FC2692">
        <w:rPr>
          <w:rPrChange w:id="371" w:author="Peter Euclide" w:date="2017-09-22T15:31:00Z">
            <w:rPr/>
          </w:rPrChange>
        </w:rPr>
        <w:t>.</w:t>
      </w:r>
      <w:r w:rsidR="00376758" w:rsidRPr="00FC2692">
        <w:rPr>
          <w:rPrChange w:id="372" w:author="Peter Euclide" w:date="2017-09-22T15:31:00Z">
            <w:rPr/>
          </w:rPrChange>
        </w:rPr>
        <w:t xml:space="preserve"> 1)</w:t>
      </w:r>
      <w:r w:rsidR="0009257D" w:rsidRPr="00FC2692">
        <w:rPr>
          <w:rPrChange w:id="373" w:author="Peter Euclide" w:date="2017-09-22T15:31:00Z">
            <w:rPr/>
          </w:rPrChange>
        </w:rPr>
        <w:t>.</w:t>
      </w:r>
      <w:r w:rsidR="00951E5D" w:rsidRPr="00FC2692">
        <w:rPr>
          <w:rPrChange w:id="374" w:author="Peter Euclide" w:date="2017-09-22T15:31:00Z">
            <w:rPr/>
          </w:rPrChange>
        </w:rPr>
        <w:t xml:space="preserve"> </w:t>
      </w:r>
      <w:r w:rsidR="00863A2F" w:rsidRPr="00FC2692">
        <w:rPr>
          <w:rPrChange w:id="375" w:author="Peter Euclide" w:date="2017-09-22T15:31:00Z">
            <w:rPr/>
          </w:rPrChange>
        </w:rPr>
        <w:t>T</w:t>
      </w:r>
      <w:r w:rsidR="00951E5D" w:rsidRPr="00FC2692">
        <w:rPr>
          <w:rPrChange w:id="376" w:author="Peter Euclide" w:date="2017-09-22T15:31:00Z">
            <w:rPr/>
          </w:rPrChange>
        </w:rPr>
        <w:t>emperature</w:t>
      </w:r>
      <w:r w:rsidR="00251CC1" w:rsidRPr="00FC2692">
        <w:rPr>
          <w:rPrChange w:id="377" w:author="Peter Euclide" w:date="2017-09-22T15:31:00Z">
            <w:rPr/>
          </w:rPrChange>
        </w:rPr>
        <w:t xml:space="preserve"> was recorded at openings</w:t>
      </w:r>
      <w:r w:rsidR="00951E5D" w:rsidRPr="00FC2692">
        <w:rPr>
          <w:rPrChange w:id="378" w:author="Peter Euclide" w:date="2017-09-22T15:31:00Z">
            <w:rPr/>
          </w:rPrChange>
        </w:rPr>
        <w:t xml:space="preserve"> </w:t>
      </w:r>
      <w:r w:rsidR="00251CC1" w:rsidRPr="00FC2692">
        <w:rPr>
          <w:rPrChange w:id="379" w:author="Peter Euclide" w:date="2017-09-22T15:31:00Z">
            <w:rPr/>
          </w:rPrChange>
        </w:rPr>
        <w:t>once per</w:t>
      </w:r>
      <w:r w:rsidR="00951E5D" w:rsidRPr="00FC2692">
        <w:rPr>
          <w:rPrChange w:id="380" w:author="Peter Euclide" w:date="2017-09-22T15:31:00Z">
            <w:rPr/>
          </w:rPrChange>
        </w:rPr>
        <w:t xml:space="preserve"> hour </w:t>
      </w:r>
      <w:r w:rsidR="00251CC1" w:rsidRPr="00FC2692">
        <w:rPr>
          <w:rPrChange w:id="381" w:author="Peter Euclide" w:date="2017-09-22T15:31:00Z">
            <w:rPr/>
          </w:rPrChange>
        </w:rPr>
        <w:t xml:space="preserve">for </w:t>
      </w:r>
      <w:r w:rsidR="000025FA" w:rsidRPr="00FC2692">
        <w:rPr>
          <w:rPrChange w:id="382" w:author="Peter Euclide" w:date="2017-09-22T15:31:00Z">
            <w:rPr/>
          </w:rPrChange>
        </w:rPr>
        <w:t>12</w:t>
      </w:r>
      <w:r w:rsidR="00251CC1" w:rsidRPr="00FC2692">
        <w:rPr>
          <w:rPrChange w:id="383" w:author="Peter Euclide" w:date="2017-09-22T15:31:00Z">
            <w:rPr/>
          </w:rPrChange>
        </w:rPr>
        <w:t xml:space="preserve"> months</w:t>
      </w:r>
      <w:r w:rsidR="00117FA2" w:rsidRPr="00FC2692">
        <w:rPr>
          <w:rPrChange w:id="384" w:author="Peter Euclide" w:date="2017-09-22T15:31:00Z">
            <w:rPr/>
          </w:rPrChange>
        </w:rPr>
        <w:t>.</w:t>
      </w:r>
      <w:r w:rsidR="0012385F" w:rsidRPr="00FC2692">
        <w:rPr>
          <w:rPrChange w:id="385" w:author="Peter Euclide" w:date="2017-09-22T15:31:00Z">
            <w:rPr/>
          </w:rPrChange>
        </w:rPr>
        <w:t xml:space="preserve"> </w:t>
      </w:r>
      <w:r w:rsidRPr="00FC2692">
        <w:rPr>
          <w:rPrChange w:id="386" w:author="Peter Euclide" w:date="2017-09-22T15:31:00Z">
            <w:rPr/>
          </w:rPrChange>
        </w:rPr>
        <w:t>S</w:t>
      </w:r>
      <w:r w:rsidR="008E71D6" w:rsidRPr="00FC2692">
        <w:rPr>
          <w:rPrChange w:id="387" w:author="Peter Euclide" w:date="2017-09-22T15:31:00Z">
            <w:rPr/>
          </w:rPrChange>
        </w:rPr>
        <w:t xml:space="preserve">limy sculpin </w:t>
      </w:r>
      <w:proofErr w:type="gramStart"/>
      <w:r w:rsidR="008E71D6" w:rsidRPr="00FC2692">
        <w:rPr>
          <w:rPrChange w:id="388" w:author="Peter Euclide" w:date="2017-09-22T15:31:00Z">
            <w:rPr/>
          </w:rPrChange>
        </w:rPr>
        <w:t>are</w:t>
      </w:r>
      <w:proofErr w:type="gramEnd"/>
      <w:r w:rsidR="008E71D6" w:rsidRPr="00FC2692">
        <w:rPr>
          <w:rPrChange w:id="389" w:author="Peter Euclide" w:date="2017-09-22T15:31:00Z">
            <w:rPr/>
          </w:rPrChange>
        </w:rPr>
        <w:t xml:space="preserve"> generally only found in water greater than </w:t>
      </w:r>
      <w:r w:rsidR="003F46EF" w:rsidRPr="00FC2692">
        <w:rPr>
          <w:rPrChange w:id="390" w:author="Peter Euclide" w:date="2017-09-22T15:31:00Z">
            <w:rPr/>
          </w:rPrChange>
        </w:rPr>
        <w:t>25</w:t>
      </w:r>
      <w:r w:rsidR="008E71D6" w:rsidRPr="00FC2692">
        <w:rPr>
          <w:rPrChange w:id="391" w:author="Peter Euclide" w:date="2017-09-22T15:31:00Z">
            <w:rPr/>
          </w:rPrChange>
        </w:rPr>
        <w:t xml:space="preserve"> m deep, therefore d</w:t>
      </w:r>
      <w:r w:rsidR="00251CC1" w:rsidRPr="00FC2692">
        <w:rPr>
          <w:rPrChange w:id="392" w:author="Peter Euclide" w:date="2017-09-22T15:31:00Z">
            <w:rPr/>
          </w:rPrChange>
        </w:rPr>
        <w:t>e</w:t>
      </w:r>
      <w:r w:rsidR="00117FA2" w:rsidRPr="00FC2692">
        <w:rPr>
          <w:rPrChange w:id="393" w:author="Peter Euclide" w:date="2017-09-22T15:31:00Z">
            <w:rPr/>
          </w:rPrChange>
        </w:rPr>
        <w:t xml:space="preserve">pth profiles of </w:t>
      </w:r>
      <w:r w:rsidR="008731B8" w:rsidRPr="00FC2692">
        <w:rPr>
          <w:rPrChange w:id="394" w:author="Peter Euclide" w:date="2017-09-22T15:31:00Z">
            <w:rPr/>
          </w:rPrChange>
        </w:rPr>
        <w:t xml:space="preserve">all but the </w:t>
      </w:r>
      <w:r w:rsidR="001B71A2" w:rsidRPr="00FC2692">
        <w:rPr>
          <w:rPrChange w:id="395" w:author="Peter Euclide" w:date="2017-09-22T15:31:00Z">
            <w:rPr/>
          </w:rPrChange>
        </w:rPr>
        <w:t>Island Line</w:t>
      </w:r>
      <w:r w:rsidR="008731B8" w:rsidRPr="00FC2692">
        <w:rPr>
          <w:rPrChange w:id="396" w:author="Peter Euclide" w:date="2017-09-22T15:31:00Z">
            <w:rPr/>
          </w:rPrChange>
        </w:rPr>
        <w:t xml:space="preserve"> causeway</w:t>
      </w:r>
      <w:r w:rsidR="002C354B" w:rsidRPr="00FC2692">
        <w:rPr>
          <w:rPrChange w:id="397" w:author="Peter Euclide" w:date="2017-09-22T15:31:00Z">
            <w:rPr/>
          </w:rPrChange>
        </w:rPr>
        <w:t xml:space="preserve"> </w:t>
      </w:r>
      <w:r w:rsidR="00376758" w:rsidRPr="00FC2692">
        <w:rPr>
          <w:rPrChange w:id="398" w:author="Peter Euclide" w:date="2017-09-22T15:31:00Z">
            <w:rPr/>
          </w:rPrChange>
        </w:rPr>
        <w:t>(Fi</w:t>
      </w:r>
      <w:r w:rsidR="000F09AE" w:rsidRPr="00FC2692">
        <w:rPr>
          <w:rPrChange w:id="399" w:author="Peter Euclide" w:date="2017-09-22T15:31:00Z">
            <w:rPr/>
          </w:rPrChange>
        </w:rPr>
        <w:t>g.</w:t>
      </w:r>
      <w:r w:rsidR="00376758" w:rsidRPr="00FC2692">
        <w:rPr>
          <w:rPrChange w:id="400" w:author="Peter Euclide" w:date="2017-09-22T15:31:00Z">
            <w:rPr/>
          </w:rPrChange>
        </w:rPr>
        <w:t xml:space="preserve"> 1) </w:t>
      </w:r>
      <w:r w:rsidR="00CB0E0F" w:rsidRPr="00FC2692">
        <w:rPr>
          <w:rPrChange w:id="401" w:author="Peter Euclide" w:date="2017-09-22T15:31:00Z">
            <w:rPr/>
          </w:rPrChange>
        </w:rPr>
        <w:t xml:space="preserve">openings were </w:t>
      </w:r>
      <w:r w:rsidR="00251CC1" w:rsidRPr="00FC2692">
        <w:rPr>
          <w:rPrChange w:id="402" w:author="Peter Euclide" w:date="2017-09-22T15:31:00Z">
            <w:rPr/>
          </w:rPrChange>
        </w:rPr>
        <w:t xml:space="preserve">measured </w:t>
      </w:r>
      <w:r w:rsidR="00CB0E0F" w:rsidRPr="00FC2692">
        <w:rPr>
          <w:rPrChange w:id="403" w:author="Peter Euclide" w:date="2017-09-22T15:31:00Z">
            <w:rPr/>
          </w:rPrChange>
        </w:rPr>
        <w:t xml:space="preserve">using </w:t>
      </w:r>
      <w:r w:rsidR="00C223CF" w:rsidRPr="00FC2692">
        <w:rPr>
          <w:rPrChange w:id="404" w:author="Peter Euclide" w:date="2017-09-22T15:31:00Z">
            <w:rPr/>
          </w:rPrChange>
        </w:rPr>
        <w:t>a weighted line</w:t>
      </w:r>
      <w:r w:rsidR="00CB0E0F" w:rsidRPr="00FC2692">
        <w:rPr>
          <w:rPrChange w:id="405" w:author="Peter Euclide" w:date="2017-09-22T15:31:00Z">
            <w:rPr/>
          </w:rPrChange>
        </w:rPr>
        <w:t xml:space="preserve"> </w:t>
      </w:r>
      <w:r w:rsidR="00117FA2" w:rsidRPr="00FC2692">
        <w:rPr>
          <w:rPrChange w:id="406" w:author="Peter Euclide" w:date="2017-09-22T15:31:00Z">
            <w:rPr/>
          </w:rPrChange>
        </w:rPr>
        <w:t xml:space="preserve">from a small </w:t>
      </w:r>
      <w:r w:rsidR="0012385F" w:rsidRPr="00FC2692">
        <w:rPr>
          <w:rPrChange w:id="407" w:author="Peter Euclide" w:date="2017-09-22T15:31:00Z">
            <w:rPr/>
          </w:rPrChange>
        </w:rPr>
        <w:t>boat</w:t>
      </w:r>
      <w:r w:rsidR="002C354B" w:rsidRPr="00FC2692">
        <w:rPr>
          <w:rPrChange w:id="408" w:author="Peter Euclide" w:date="2017-09-22T15:31:00Z">
            <w:rPr/>
          </w:rPrChange>
        </w:rPr>
        <w:t xml:space="preserve"> and depth of the remaining two </w:t>
      </w:r>
      <w:r w:rsidR="007013CB" w:rsidRPr="00FC2692">
        <w:rPr>
          <w:rPrChange w:id="409" w:author="Peter Euclide" w:date="2017-09-22T15:31:00Z">
            <w:rPr/>
          </w:rPrChange>
        </w:rPr>
        <w:t xml:space="preserve">Island Line causeway </w:t>
      </w:r>
      <w:r w:rsidR="002C354B" w:rsidRPr="00FC2692">
        <w:rPr>
          <w:rPrChange w:id="410" w:author="Peter Euclide" w:date="2017-09-22T15:31:00Z">
            <w:rPr/>
          </w:rPrChange>
        </w:rPr>
        <w:t>openings was estimated using chart data</w:t>
      </w:r>
      <w:r w:rsidR="00685A11" w:rsidRPr="00FC2692">
        <w:rPr>
          <w:rPrChange w:id="411" w:author="Peter Euclide" w:date="2017-09-22T15:31:00Z">
            <w:rPr/>
          </w:rPrChange>
        </w:rPr>
        <w:t>.</w:t>
      </w:r>
    </w:p>
    <w:p w14:paraId="3B628A37" w14:textId="2591981D" w:rsidR="00117FA2" w:rsidRPr="00FC2692" w:rsidRDefault="00117FA2" w:rsidP="00991D83">
      <w:pPr>
        <w:spacing w:before="240" w:line="360" w:lineRule="auto"/>
        <w:outlineLvl w:val="0"/>
        <w:rPr>
          <w:rPrChange w:id="412" w:author="Peter Euclide" w:date="2017-09-22T15:31:00Z">
            <w:rPr/>
          </w:rPrChange>
        </w:rPr>
      </w:pPr>
      <w:r w:rsidRPr="00FC2692">
        <w:rPr>
          <w:i/>
          <w:rPrChange w:id="413" w:author="Peter Euclide" w:date="2017-09-22T15:31:00Z">
            <w:rPr>
              <w:i/>
            </w:rPr>
          </w:rPrChange>
        </w:rPr>
        <w:t>Fish sampling</w:t>
      </w:r>
      <w:r w:rsidR="00B74CCC" w:rsidRPr="00FC2692">
        <w:rPr>
          <w:i/>
          <w:rPrChange w:id="414" w:author="Peter Euclide" w:date="2017-09-22T15:31:00Z">
            <w:rPr>
              <w:i/>
            </w:rPr>
          </w:rPrChange>
        </w:rPr>
        <w:t xml:space="preserve"> and genetic analysis</w:t>
      </w:r>
    </w:p>
    <w:p w14:paraId="6B68A8F9" w14:textId="7DB4BEE1" w:rsidR="00B74CCC" w:rsidRPr="00FC2692" w:rsidRDefault="00251CC1" w:rsidP="006C46F9">
      <w:pPr>
        <w:spacing w:line="360" w:lineRule="auto"/>
        <w:rPr>
          <w:rPrChange w:id="415" w:author="Peter Euclide" w:date="2017-09-22T15:31:00Z">
            <w:rPr/>
          </w:rPrChange>
        </w:rPr>
      </w:pPr>
      <w:r w:rsidRPr="00FC2692">
        <w:rPr>
          <w:rPrChange w:id="416" w:author="Peter Euclide" w:date="2017-09-22T15:31:00Z">
            <w:rPr/>
          </w:rPrChange>
        </w:rPr>
        <w:t xml:space="preserve">Two hundred </w:t>
      </w:r>
      <w:r w:rsidR="00117FA2" w:rsidRPr="00FC2692">
        <w:rPr>
          <w:rPrChange w:id="417" w:author="Peter Euclide" w:date="2017-09-22T15:31:00Z">
            <w:rPr/>
          </w:rPrChange>
        </w:rPr>
        <w:t xml:space="preserve">slimy sculpin were sampled during </w:t>
      </w:r>
      <w:r w:rsidR="005F68E4" w:rsidRPr="00FC2692">
        <w:rPr>
          <w:rPrChange w:id="418" w:author="Peter Euclide" w:date="2017-09-22T15:31:00Z">
            <w:rPr/>
          </w:rPrChange>
        </w:rPr>
        <w:t xml:space="preserve">August and September </w:t>
      </w:r>
      <w:r w:rsidR="00117FA2" w:rsidRPr="00FC2692">
        <w:rPr>
          <w:rPrChange w:id="419" w:author="Peter Euclide" w:date="2017-09-22T15:31:00Z">
            <w:rPr/>
          </w:rPrChange>
        </w:rPr>
        <w:t xml:space="preserve">2014 and </w:t>
      </w:r>
      <w:r w:rsidR="005F68E4" w:rsidRPr="00FC2692">
        <w:rPr>
          <w:rPrChange w:id="420" w:author="Peter Euclide" w:date="2017-09-22T15:31:00Z">
            <w:rPr/>
          </w:rPrChange>
        </w:rPr>
        <w:t xml:space="preserve">May, June and July </w:t>
      </w:r>
      <w:r w:rsidR="00117FA2" w:rsidRPr="00FC2692">
        <w:rPr>
          <w:rPrChange w:id="421" w:author="Peter Euclide" w:date="2017-09-22T15:31:00Z">
            <w:rPr/>
          </w:rPrChange>
        </w:rPr>
        <w:t xml:space="preserve">2015 using benthic trawls at </w:t>
      </w:r>
      <w:r w:rsidR="007D280F" w:rsidRPr="00FC2692">
        <w:rPr>
          <w:rPrChange w:id="422" w:author="Peter Euclide" w:date="2017-09-22T15:31:00Z">
            <w:rPr/>
          </w:rPrChange>
        </w:rPr>
        <w:t>seven</w:t>
      </w:r>
      <w:r w:rsidR="00117FA2" w:rsidRPr="00FC2692">
        <w:rPr>
          <w:rPrChange w:id="423" w:author="Peter Euclide" w:date="2017-09-22T15:31:00Z">
            <w:rPr/>
          </w:rPrChange>
        </w:rPr>
        <w:t xml:space="preserve"> si</w:t>
      </w:r>
      <w:r w:rsidR="007D280F" w:rsidRPr="00FC2692">
        <w:rPr>
          <w:rPrChange w:id="424" w:author="Peter Euclide" w:date="2017-09-22T15:31:00Z">
            <w:rPr/>
          </w:rPrChange>
        </w:rPr>
        <w:t>tes throughout Lake Champlain (F</w:t>
      </w:r>
      <w:r w:rsidR="00117FA2" w:rsidRPr="00FC2692">
        <w:rPr>
          <w:rPrChange w:id="425" w:author="Peter Euclide" w:date="2017-09-22T15:31:00Z">
            <w:rPr/>
          </w:rPrChange>
        </w:rPr>
        <w:t>ig</w:t>
      </w:r>
      <w:r w:rsidR="00E211F5" w:rsidRPr="00FC2692">
        <w:rPr>
          <w:rPrChange w:id="426" w:author="Peter Euclide" w:date="2017-09-22T15:31:00Z">
            <w:rPr/>
          </w:rPrChange>
        </w:rPr>
        <w:t>.</w:t>
      </w:r>
      <w:r w:rsidR="00117FA2" w:rsidRPr="00FC2692">
        <w:rPr>
          <w:rPrChange w:id="427" w:author="Peter Euclide" w:date="2017-09-22T15:31:00Z">
            <w:rPr/>
          </w:rPrChange>
        </w:rPr>
        <w:t xml:space="preserve"> 1).</w:t>
      </w:r>
      <w:r w:rsidR="000722BB" w:rsidRPr="00FC2692">
        <w:rPr>
          <w:rPrChange w:id="428" w:author="Peter Euclide" w:date="2017-09-22T15:31:00Z">
            <w:rPr/>
          </w:rPrChange>
        </w:rPr>
        <w:t xml:space="preserve"> </w:t>
      </w:r>
      <w:r w:rsidR="00914A6B" w:rsidRPr="00FC2692">
        <w:rPr>
          <w:rPrChange w:id="429" w:author="Peter Euclide" w:date="2017-09-22T15:31:00Z">
            <w:rPr/>
          </w:rPrChange>
        </w:rPr>
        <w:t>Forty-eight</w:t>
      </w:r>
      <w:r w:rsidR="000722BB" w:rsidRPr="00FC2692">
        <w:rPr>
          <w:rPrChange w:id="430" w:author="Peter Euclide" w:date="2017-09-22T15:31:00Z">
            <w:rPr/>
          </w:rPrChange>
        </w:rPr>
        <w:t xml:space="preserve"> slimy sculpin were sampled </w:t>
      </w:r>
      <w:r w:rsidR="0009257D" w:rsidRPr="00FC2692">
        <w:rPr>
          <w:rPrChange w:id="431" w:author="Peter Euclide" w:date="2017-09-22T15:31:00Z">
            <w:rPr/>
          </w:rPrChange>
        </w:rPr>
        <w:t xml:space="preserve">in </w:t>
      </w:r>
      <w:r w:rsidR="00044C88" w:rsidRPr="00FC2692">
        <w:rPr>
          <w:rPrChange w:id="432" w:author="Peter Euclide" w:date="2017-09-22T15:31:00Z">
            <w:rPr/>
          </w:rPrChange>
        </w:rPr>
        <w:t xml:space="preserve">October </w:t>
      </w:r>
      <w:r w:rsidR="0009257D" w:rsidRPr="00FC2692">
        <w:rPr>
          <w:rPrChange w:id="433" w:author="Peter Euclide" w:date="2017-09-22T15:31:00Z">
            <w:rPr/>
          </w:rPrChange>
        </w:rPr>
        <w:t xml:space="preserve">2016 </w:t>
      </w:r>
      <w:r w:rsidR="000722BB" w:rsidRPr="00FC2692">
        <w:rPr>
          <w:rPrChange w:id="434" w:author="Peter Euclide" w:date="2017-09-22T15:31:00Z">
            <w:rPr/>
          </w:rPrChange>
        </w:rPr>
        <w:t>from two location</w:t>
      </w:r>
      <w:r w:rsidR="008E13B4" w:rsidRPr="00FC2692">
        <w:rPr>
          <w:rPrChange w:id="435" w:author="Peter Euclide" w:date="2017-09-22T15:31:00Z">
            <w:rPr/>
          </w:rPrChange>
        </w:rPr>
        <w:t>s approximately 230</w:t>
      </w:r>
      <w:r w:rsidR="0090716C" w:rsidRPr="00FC2692">
        <w:rPr>
          <w:rPrChange w:id="436" w:author="Peter Euclide" w:date="2017-09-22T15:31:00Z">
            <w:rPr/>
          </w:rPrChange>
        </w:rPr>
        <w:t xml:space="preserve"> km apart</w:t>
      </w:r>
      <w:r w:rsidR="000722BB" w:rsidRPr="00FC2692">
        <w:rPr>
          <w:rPrChange w:id="437" w:author="Peter Euclide" w:date="2017-09-22T15:31:00Z">
            <w:rPr/>
          </w:rPrChange>
        </w:rPr>
        <w:t xml:space="preserve"> in Lake Ontario,</w:t>
      </w:r>
      <w:r w:rsidR="00B33181" w:rsidRPr="00FC2692">
        <w:rPr>
          <w:rPrChange w:id="438" w:author="Peter Euclide" w:date="2017-09-22T15:31:00Z">
            <w:rPr/>
          </w:rPrChange>
        </w:rPr>
        <w:t xml:space="preserve"> NY, one near Fairhaven, New York (</w:t>
      </w:r>
      <w:r w:rsidR="009C6121" w:rsidRPr="00FC2692">
        <w:rPr>
          <w:rPrChange w:id="439" w:author="Peter Euclide" w:date="2017-09-22T15:31:00Z">
            <w:rPr/>
          </w:rPrChange>
        </w:rPr>
        <w:t>43° 29.231'N</w:t>
      </w:r>
      <w:r w:rsidR="00FA6DCA" w:rsidRPr="00FC2692">
        <w:rPr>
          <w:rPrChange w:id="440" w:author="Peter Euclide" w:date="2017-09-22T15:31:00Z">
            <w:rPr/>
          </w:rPrChange>
        </w:rPr>
        <w:t xml:space="preserve">, </w:t>
      </w:r>
      <w:r w:rsidR="009C6121" w:rsidRPr="00FC2692">
        <w:rPr>
          <w:rPrChange w:id="441" w:author="Peter Euclide" w:date="2017-09-22T15:31:00Z">
            <w:rPr/>
          </w:rPrChange>
        </w:rPr>
        <w:t>-76° 38.053'W</w:t>
      </w:r>
      <w:r w:rsidR="00B33181" w:rsidRPr="00FC2692">
        <w:rPr>
          <w:rPrChange w:id="442" w:author="Peter Euclide" w:date="2017-09-22T15:31:00Z">
            <w:rPr/>
          </w:rPrChange>
        </w:rPr>
        <w:t xml:space="preserve">) and </w:t>
      </w:r>
      <w:r w:rsidR="008E13B4" w:rsidRPr="00FC2692">
        <w:rPr>
          <w:rPrChange w:id="443" w:author="Peter Euclide" w:date="2017-09-22T15:31:00Z">
            <w:rPr/>
          </w:rPrChange>
        </w:rPr>
        <w:t>one</w:t>
      </w:r>
      <w:r w:rsidR="009C6121" w:rsidRPr="00FC2692">
        <w:rPr>
          <w:rPrChange w:id="444" w:author="Peter Euclide" w:date="2017-09-22T15:31:00Z">
            <w:rPr/>
          </w:rPrChange>
        </w:rPr>
        <w:t xml:space="preserve"> </w:t>
      </w:r>
      <w:r w:rsidR="00B33181" w:rsidRPr="00FC2692">
        <w:rPr>
          <w:rPrChange w:id="445" w:author="Peter Euclide" w:date="2017-09-22T15:31:00Z">
            <w:rPr/>
          </w:rPrChange>
        </w:rPr>
        <w:t xml:space="preserve">near </w:t>
      </w:r>
      <w:r w:rsidR="00FA6DCA" w:rsidRPr="00FC2692">
        <w:rPr>
          <w:rPrChange w:id="446" w:author="Peter Euclide" w:date="2017-09-22T15:31:00Z">
            <w:rPr/>
          </w:rPrChange>
        </w:rPr>
        <w:t>Hamilton, Ontario (</w:t>
      </w:r>
      <w:r w:rsidR="009C6121" w:rsidRPr="00FC2692">
        <w:rPr>
          <w:rPrChange w:id="447" w:author="Peter Euclide" w:date="2017-09-22T15:31:00Z">
            <w:rPr/>
          </w:rPrChange>
        </w:rPr>
        <w:t>43° 20.462'N, 79° 27.736'W</w:t>
      </w:r>
      <w:r w:rsidR="00FA6DCA" w:rsidRPr="00FC2692">
        <w:rPr>
          <w:rPrChange w:id="448" w:author="Peter Euclide" w:date="2017-09-22T15:31:00Z">
            <w:rPr/>
          </w:rPrChange>
        </w:rPr>
        <w:t>)</w:t>
      </w:r>
      <w:r w:rsidR="00657BC8" w:rsidRPr="00FC2692">
        <w:rPr>
          <w:rPrChange w:id="449" w:author="Peter Euclide" w:date="2017-09-22T15:31:00Z">
            <w:rPr/>
          </w:rPrChange>
        </w:rPr>
        <w:t>.</w:t>
      </w:r>
      <w:r w:rsidR="003F46EF" w:rsidRPr="00FC2692">
        <w:rPr>
          <w:rPrChange w:id="450" w:author="Peter Euclide" w:date="2017-09-22T15:31:00Z">
            <w:rPr/>
          </w:rPrChange>
        </w:rPr>
        <w:t xml:space="preserve"> </w:t>
      </w:r>
      <w:r w:rsidR="00117FA2" w:rsidRPr="00FC2692">
        <w:rPr>
          <w:rPrChange w:id="451" w:author="Peter Euclide" w:date="2017-09-22T15:31:00Z">
            <w:rPr/>
          </w:rPrChange>
        </w:rPr>
        <w:t xml:space="preserve">Individuals were </w:t>
      </w:r>
      <w:r w:rsidR="003E70A3" w:rsidRPr="00FC2692">
        <w:rPr>
          <w:rPrChange w:id="452" w:author="Peter Euclide" w:date="2017-09-22T15:31:00Z">
            <w:rPr/>
          </w:rPrChange>
        </w:rPr>
        <w:t xml:space="preserve">euthanized </w:t>
      </w:r>
      <w:r w:rsidR="008369B1" w:rsidRPr="00FC2692">
        <w:rPr>
          <w:rPrChange w:id="453" w:author="Peter Euclide" w:date="2017-09-22T15:31:00Z">
            <w:rPr/>
          </w:rPrChange>
        </w:rPr>
        <w:t>by cooling directly on ice</w:t>
      </w:r>
      <w:r w:rsidR="00117FA2" w:rsidRPr="00FC2692">
        <w:rPr>
          <w:rPrChange w:id="454" w:author="Peter Euclide" w:date="2017-09-22T15:31:00Z">
            <w:rPr/>
          </w:rPrChange>
        </w:rPr>
        <w:t xml:space="preserve">, measured to </w:t>
      </w:r>
      <w:r w:rsidRPr="00FC2692">
        <w:rPr>
          <w:rPrChange w:id="455" w:author="Peter Euclide" w:date="2017-09-22T15:31:00Z">
            <w:rPr/>
          </w:rPrChange>
        </w:rPr>
        <w:t xml:space="preserve">the </w:t>
      </w:r>
      <w:r w:rsidR="00117FA2" w:rsidRPr="00FC2692">
        <w:rPr>
          <w:rPrChange w:id="456" w:author="Peter Euclide" w:date="2017-09-22T15:31:00Z">
            <w:rPr/>
          </w:rPrChange>
        </w:rPr>
        <w:t>nearest millimeter</w:t>
      </w:r>
      <w:r w:rsidR="008E13B4" w:rsidRPr="00FC2692">
        <w:rPr>
          <w:rPrChange w:id="457" w:author="Peter Euclide" w:date="2017-09-22T15:31:00Z">
            <w:rPr/>
          </w:rPrChange>
        </w:rPr>
        <w:t xml:space="preserve"> (total length)</w:t>
      </w:r>
      <w:r w:rsidR="00117FA2" w:rsidRPr="00FC2692">
        <w:rPr>
          <w:rPrChange w:id="458" w:author="Peter Euclide" w:date="2017-09-22T15:31:00Z">
            <w:rPr/>
          </w:rPrChange>
        </w:rPr>
        <w:t>, and caudal fins were collected followi</w:t>
      </w:r>
      <w:r w:rsidR="00E21C8B" w:rsidRPr="00FC2692">
        <w:rPr>
          <w:rPrChange w:id="459" w:author="Peter Euclide" w:date="2017-09-22T15:31:00Z">
            <w:rPr/>
          </w:rPrChange>
        </w:rPr>
        <w:t>ng protocols outlined in LaHood, Miller, Apland, &amp; Ford</w:t>
      </w:r>
      <w:r w:rsidR="00685A11" w:rsidRPr="00FC2692">
        <w:rPr>
          <w:rPrChange w:id="460" w:author="Peter Euclide" w:date="2017-09-22T15:31:00Z">
            <w:rPr/>
          </w:rPrChange>
        </w:rPr>
        <w:t xml:space="preserve"> (2008) or frozen.</w:t>
      </w:r>
    </w:p>
    <w:p w14:paraId="63EEAF3F" w14:textId="59BC60F8" w:rsidR="00B74CCC" w:rsidRPr="00FC2692" w:rsidRDefault="00B74CCC" w:rsidP="00991D83">
      <w:pPr>
        <w:spacing w:before="240" w:line="360" w:lineRule="auto"/>
        <w:rPr>
          <w:rFonts w:eastAsia="Times New Roman"/>
          <w:rPrChange w:id="461" w:author="Peter Euclide" w:date="2017-09-22T15:31:00Z">
            <w:rPr>
              <w:rFonts w:eastAsia="Times New Roman"/>
            </w:rPr>
          </w:rPrChange>
        </w:rPr>
      </w:pPr>
      <w:r w:rsidRPr="00FC2692">
        <w:rPr>
          <w:rPrChange w:id="462" w:author="Peter Euclide" w:date="2017-09-22T15:31:00Z">
            <w:rPr/>
          </w:rPrChange>
        </w:rPr>
        <w:t xml:space="preserve">DNA was extracted from fin clips using standard procedures from a DNeasy Blood and Tissue Kit (Qiagen). </w:t>
      </w:r>
      <w:r w:rsidR="00365551" w:rsidRPr="00FC2692">
        <w:rPr>
          <w:rPrChange w:id="463" w:author="Peter Euclide" w:date="2017-09-22T15:31:00Z">
            <w:rPr/>
          </w:rPrChange>
        </w:rPr>
        <w:t xml:space="preserve">The concentration of DNA template </w:t>
      </w:r>
      <w:r w:rsidR="00D2613A" w:rsidRPr="00FC2692">
        <w:rPr>
          <w:rPrChange w:id="464" w:author="Peter Euclide" w:date="2017-09-22T15:31:00Z">
            <w:rPr/>
          </w:rPrChange>
        </w:rPr>
        <w:t>was verified on a NanoDrop</w:t>
      </w:r>
      <w:r w:rsidR="00365551" w:rsidRPr="00FC2692">
        <w:rPr>
          <w:rPrChange w:id="465" w:author="Peter Euclide" w:date="2017-09-22T15:31:00Z">
            <w:rPr/>
          </w:rPrChange>
        </w:rPr>
        <w:t xml:space="preserve"> and ranged from</w:t>
      </w:r>
      <w:r w:rsidR="00D2613A" w:rsidRPr="00FC2692">
        <w:rPr>
          <w:rPrChange w:id="466" w:author="Peter Euclide" w:date="2017-09-22T15:31:00Z">
            <w:rPr/>
          </w:rPrChange>
        </w:rPr>
        <w:t xml:space="preserve"> </w:t>
      </w:r>
      <w:r w:rsidR="00365551" w:rsidRPr="00FC2692">
        <w:rPr>
          <w:rPrChange w:id="467" w:author="Peter Euclide" w:date="2017-09-22T15:31:00Z">
            <w:rPr/>
          </w:rPrChange>
        </w:rPr>
        <w:t xml:space="preserve">6 – 100 </w:t>
      </w:r>
      <w:r w:rsidR="005E617A" w:rsidRPr="00FC2692">
        <w:rPr>
          <w:rPrChange w:id="468" w:author="Peter Euclide" w:date="2017-09-22T15:31:00Z">
            <w:rPr/>
          </w:rPrChange>
        </w:rPr>
        <w:t xml:space="preserve">ng </w:t>
      </w:r>
      <w:r w:rsidR="005E617A" w:rsidRPr="00FC2692">
        <w:sym w:font="Symbol" w:char="F06D"/>
      </w:r>
      <w:r w:rsidR="005E617A" w:rsidRPr="00FC2692">
        <w:t>l</w:t>
      </w:r>
      <w:r w:rsidR="005E617A" w:rsidRPr="002F7CB0">
        <w:rPr>
          <w:vertAlign w:val="superscript"/>
        </w:rPr>
        <w:t>-1</w:t>
      </w:r>
      <w:r w:rsidR="00365551" w:rsidRPr="002F7CB0">
        <w:t xml:space="preserve"> of DNA</w:t>
      </w:r>
      <w:r w:rsidR="005F68E4" w:rsidRPr="002F7CB0">
        <w:t>,</w:t>
      </w:r>
      <w:r w:rsidR="00365551" w:rsidRPr="002F7CB0">
        <w:t xml:space="preserve"> </w:t>
      </w:r>
      <w:r w:rsidR="005F68E4" w:rsidRPr="002F7CB0">
        <w:t xml:space="preserve">though </w:t>
      </w:r>
      <w:r w:rsidR="00365551" w:rsidRPr="002F7CB0">
        <w:t xml:space="preserve">most samples contained </w:t>
      </w:r>
      <w:r w:rsidR="002D0E6E" w:rsidRPr="002F7CB0">
        <w:t xml:space="preserve">between </w:t>
      </w:r>
      <w:r w:rsidR="00365551" w:rsidRPr="0077141F">
        <w:t>30 and 50</w:t>
      </w:r>
      <w:r w:rsidR="00365551" w:rsidRPr="00FC2692">
        <w:rPr>
          <w:rStyle w:val="CommentReference"/>
          <w:rPrChange w:id="469" w:author="Peter Euclide" w:date="2017-09-22T15:31:00Z">
            <w:rPr>
              <w:rStyle w:val="CommentReference"/>
              <w:rFonts w:asciiTheme="minorHAnsi" w:hAnsiTheme="minorHAnsi" w:cstheme="minorBidi"/>
            </w:rPr>
          </w:rPrChange>
        </w:rPr>
        <w:t xml:space="preserve"> </w:t>
      </w:r>
      <w:r w:rsidR="00365551" w:rsidRPr="00FC2692">
        <w:t>ng</w:t>
      </w:r>
      <w:r w:rsidR="00766DC6" w:rsidRPr="002F7CB0">
        <w:t xml:space="preserve"> </w:t>
      </w:r>
      <w:r w:rsidR="00365551" w:rsidRPr="00FC2692">
        <w:sym w:font="Symbol" w:char="F06D"/>
      </w:r>
      <w:r w:rsidR="00365551" w:rsidRPr="00FC2692">
        <w:t>l</w:t>
      </w:r>
      <w:r w:rsidR="00766DC6" w:rsidRPr="002F7CB0">
        <w:rPr>
          <w:vertAlign w:val="superscript"/>
        </w:rPr>
        <w:t>-1</w:t>
      </w:r>
      <w:r w:rsidR="00365551" w:rsidRPr="002F7CB0">
        <w:t xml:space="preserve">. </w:t>
      </w:r>
      <w:r w:rsidRPr="002F7CB0">
        <w:t xml:space="preserve">Following extraction, polymerase chain reaction (PCR) amplification was conducted </w:t>
      </w:r>
      <w:r w:rsidR="007D280F" w:rsidRPr="0094235E">
        <w:t>for 10 microsatellite loci previously</w:t>
      </w:r>
      <w:r w:rsidR="007D280F" w:rsidRPr="003F5A10">
        <w:t xml:space="preserve"> identified for s</w:t>
      </w:r>
      <w:r w:rsidR="008D0092" w:rsidRPr="003F5A10">
        <w:t>culpin (T</w:t>
      </w:r>
      <w:r w:rsidR="00B82B18" w:rsidRPr="003F5A10">
        <w:t xml:space="preserve">able </w:t>
      </w:r>
      <w:r w:rsidR="004645D5" w:rsidRPr="003F5A10">
        <w:t>1</w:t>
      </w:r>
      <w:r w:rsidRPr="00FC2692">
        <w:rPr>
          <w:rPrChange w:id="470" w:author="Peter Euclide" w:date="2017-09-22T15:31:00Z">
            <w:rPr/>
          </w:rPrChange>
        </w:rPr>
        <w:t xml:space="preserve">). Markers were multiplexed when possible in 25 </w:t>
      </w:r>
      <w:r w:rsidRPr="00FC2692">
        <w:sym w:font="Symbol" w:char="F06D"/>
      </w:r>
      <w:r w:rsidRPr="00FC2692">
        <w:t xml:space="preserve">l reactions </w:t>
      </w:r>
      <w:r w:rsidR="004605CD" w:rsidRPr="002F7CB0">
        <w:t>using</w:t>
      </w:r>
      <w:r w:rsidRPr="002F7CB0">
        <w:t xml:space="preserve"> </w:t>
      </w:r>
      <w:r w:rsidR="004605CD" w:rsidRPr="0077141F">
        <w:t>2X</w:t>
      </w:r>
      <w:r w:rsidRPr="0077141F">
        <w:t xml:space="preserve"> Q5 High </w:t>
      </w:r>
      <w:r w:rsidR="00070CF0" w:rsidRPr="0094235E">
        <w:t>Fidelity</w:t>
      </w:r>
      <w:r w:rsidRPr="003F5A10">
        <w:t xml:space="preserve"> DNA Polymerase </w:t>
      </w:r>
      <w:r w:rsidR="00D2613A" w:rsidRPr="003F5A10">
        <w:t xml:space="preserve">Master Mix </w:t>
      </w:r>
      <w:r w:rsidRPr="003F5A10">
        <w:t xml:space="preserve">(New England BioLabs Inc.), </w:t>
      </w:r>
      <w:r w:rsidR="00D2613A" w:rsidRPr="00FC2692">
        <w:rPr>
          <w:rPrChange w:id="471" w:author="Peter Euclide" w:date="2017-09-22T15:31:00Z">
            <w:rPr/>
          </w:rPrChange>
        </w:rPr>
        <w:t xml:space="preserve">and </w:t>
      </w:r>
      <w:r w:rsidR="00766DC6" w:rsidRPr="00FC2692">
        <w:rPr>
          <w:rPrChange w:id="472" w:author="Peter Euclide" w:date="2017-09-22T15:31:00Z">
            <w:rPr/>
          </w:rPrChange>
        </w:rPr>
        <w:t xml:space="preserve">20 pmol </w:t>
      </w:r>
      <w:r w:rsidR="00D2613A" w:rsidRPr="00FC2692">
        <w:rPr>
          <w:rPrChange w:id="473" w:author="Peter Euclide" w:date="2017-09-22T15:31:00Z">
            <w:rPr/>
          </w:rPrChange>
        </w:rPr>
        <w:t xml:space="preserve">of a </w:t>
      </w:r>
      <w:r w:rsidRPr="00FC2692">
        <w:rPr>
          <w:rPrChange w:id="474" w:author="Peter Euclide" w:date="2017-09-22T15:31:00Z">
            <w:rPr/>
          </w:rPrChange>
        </w:rPr>
        <w:t xml:space="preserve">fluorescently labeled forward </w:t>
      </w:r>
      <w:r w:rsidR="00EA5681" w:rsidRPr="00FC2692">
        <w:rPr>
          <w:rPrChange w:id="475" w:author="Peter Euclide" w:date="2017-09-22T15:31:00Z">
            <w:rPr/>
          </w:rPrChange>
        </w:rPr>
        <w:t xml:space="preserve">primer </w:t>
      </w:r>
      <w:r w:rsidRPr="00FC2692">
        <w:rPr>
          <w:rPrChange w:id="476" w:author="Peter Euclide" w:date="2017-09-22T15:31:00Z">
            <w:rPr/>
          </w:rPrChange>
        </w:rPr>
        <w:t xml:space="preserve">and </w:t>
      </w:r>
      <w:r w:rsidR="00EA5681" w:rsidRPr="00FC2692">
        <w:rPr>
          <w:rPrChange w:id="477" w:author="Peter Euclide" w:date="2017-09-22T15:31:00Z">
            <w:rPr/>
          </w:rPrChange>
        </w:rPr>
        <w:t xml:space="preserve">un-labeled </w:t>
      </w:r>
      <w:r w:rsidRPr="00FC2692">
        <w:rPr>
          <w:rPrChange w:id="478" w:author="Peter Euclide" w:date="2017-09-22T15:31:00Z">
            <w:rPr/>
          </w:rPrChange>
        </w:rPr>
        <w:t xml:space="preserve">reverse primer, </w:t>
      </w:r>
      <w:r w:rsidR="00960AE3" w:rsidRPr="00FC2692">
        <w:rPr>
          <w:rPrChange w:id="479" w:author="Peter Euclide" w:date="2017-09-22T15:31:00Z">
            <w:rPr/>
          </w:rPrChange>
        </w:rPr>
        <w:t xml:space="preserve">and </w:t>
      </w:r>
      <w:r w:rsidR="00BD0148" w:rsidRPr="00FC2692">
        <w:rPr>
          <w:rPrChange w:id="480" w:author="Peter Euclide" w:date="2017-09-22T15:31:00Z">
            <w:rPr/>
          </w:rPrChange>
        </w:rPr>
        <w:t xml:space="preserve">6 – </w:t>
      </w:r>
      <w:r w:rsidR="00BD0148" w:rsidRPr="00FC2692">
        <w:rPr>
          <w:rPrChange w:id="481" w:author="Peter Euclide" w:date="2017-09-22T15:31:00Z">
            <w:rPr/>
          </w:rPrChange>
        </w:rPr>
        <w:lastRenderedPageBreak/>
        <w:t>100 ng</w:t>
      </w:r>
      <w:r w:rsidR="007B1F56" w:rsidRPr="00FC2692">
        <w:rPr>
          <w:rPrChange w:id="482" w:author="Peter Euclide" w:date="2017-09-22T15:31:00Z">
            <w:rPr/>
          </w:rPrChange>
        </w:rPr>
        <w:t xml:space="preserve"> </w:t>
      </w:r>
      <w:r w:rsidR="009C6509" w:rsidRPr="00FC2692">
        <w:rPr>
          <w:rPrChange w:id="483" w:author="Peter Euclide" w:date="2017-09-22T15:31:00Z">
            <w:rPr/>
          </w:rPrChange>
        </w:rPr>
        <w:t>of</w:t>
      </w:r>
      <w:r w:rsidR="00D2613A" w:rsidRPr="00FC2692">
        <w:rPr>
          <w:rPrChange w:id="484" w:author="Peter Euclide" w:date="2017-09-22T15:31:00Z">
            <w:rPr/>
          </w:rPrChange>
        </w:rPr>
        <w:t xml:space="preserve"> the</w:t>
      </w:r>
      <w:r w:rsidRPr="00FC2692">
        <w:rPr>
          <w:rPrChange w:id="485" w:author="Peter Euclide" w:date="2017-09-22T15:31:00Z">
            <w:rPr/>
          </w:rPrChange>
        </w:rPr>
        <w:t xml:space="preserve"> DNA</w:t>
      </w:r>
      <w:r w:rsidR="00D2613A" w:rsidRPr="00FC2692">
        <w:rPr>
          <w:rPrChange w:id="486" w:author="Peter Euclide" w:date="2017-09-22T15:31:00Z">
            <w:rPr/>
          </w:rPrChange>
        </w:rPr>
        <w:t xml:space="preserve"> template</w:t>
      </w:r>
      <w:r w:rsidRPr="00FC2692">
        <w:rPr>
          <w:rPrChange w:id="487" w:author="Peter Euclide" w:date="2017-09-22T15:31:00Z">
            <w:rPr/>
          </w:rPrChange>
        </w:rPr>
        <w:t>. Th</w:t>
      </w:r>
      <w:r w:rsidR="00070CF0" w:rsidRPr="00FC2692">
        <w:rPr>
          <w:rPrChange w:id="488" w:author="Peter Euclide" w:date="2017-09-22T15:31:00Z">
            <w:rPr/>
          </w:rPrChange>
        </w:rPr>
        <w:t>e general PCR program used was 98</w:t>
      </w:r>
      <w:r w:rsidRPr="00FC2692">
        <w:rPr>
          <w:rPrChange w:id="489" w:author="Peter Euclide" w:date="2017-09-22T15:31:00Z">
            <w:rPr/>
          </w:rPrChange>
        </w:rPr>
        <w:t>°</w:t>
      </w:r>
      <w:r w:rsidR="00070CF0" w:rsidRPr="00FC2692">
        <w:rPr>
          <w:rPrChange w:id="490" w:author="Peter Euclide" w:date="2017-09-22T15:31:00Z">
            <w:rPr/>
          </w:rPrChange>
        </w:rPr>
        <w:t>C for 2 min, 30 cycles at 98°C for 30 s at marker</w:t>
      </w:r>
      <w:r w:rsidR="00666DA3" w:rsidRPr="00FC2692">
        <w:rPr>
          <w:rPrChange w:id="491" w:author="Peter Euclide" w:date="2017-09-22T15:31:00Z">
            <w:rPr/>
          </w:rPrChange>
        </w:rPr>
        <w:t>-</w:t>
      </w:r>
      <w:r w:rsidR="00070CF0" w:rsidRPr="00FC2692">
        <w:rPr>
          <w:rPrChange w:id="492" w:author="Peter Euclide" w:date="2017-09-22T15:31:00Z">
            <w:rPr/>
          </w:rPrChange>
        </w:rPr>
        <w:t>specific annealing temperature</w:t>
      </w:r>
      <w:r w:rsidR="00B82B18" w:rsidRPr="00FC2692">
        <w:rPr>
          <w:rPrChange w:id="493" w:author="Peter Euclide" w:date="2017-09-22T15:31:00Z">
            <w:rPr/>
          </w:rPrChange>
        </w:rPr>
        <w:t xml:space="preserve"> (Table </w:t>
      </w:r>
      <w:r w:rsidR="004645D5" w:rsidRPr="00FC2692">
        <w:rPr>
          <w:rPrChange w:id="494" w:author="Peter Euclide" w:date="2017-09-22T15:31:00Z">
            <w:rPr/>
          </w:rPrChange>
        </w:rPr>
        <w:t>1</w:t>
      </w:r>
      <w:r w:rsidR="007D280F" w:rsidRPr="00FC2692">
        <w:rPr>
          <w:rPrChange w:id="495" w:author="Peter Euclide" w:date="2017-09-22T15:31:00Z">
            <w:rPr/>
          </w:rPrChange>
        </w:rPr>
        <w:t>),</w:t>
      </w:r>
      <w:r w:rsidR="00070CF0" w:rsidRPr="00FC2692">
        <w:rPr>
          <w:rPrChange w:id="496" w:author="Peter Euclide" w:date="2017-09-22T15:31:00Z">
            <w:rPr/>
          </w:rPrChange>
        </w:rPr>
        <w:t xml:space="preserve"> 72°C for 45 s</w:t>
      </w:r>
      <w:r w:rsidR="002A74E3" w:rsidRPr="00FC2692">
        <w:rPr>
          <w:rPrChange w:id="497" w:author="Peter Euclide" w:date="2017-09-22T15:31:00Z">
            <w:rPr/>
          </w:rPrChange>
        </w:rPr>
        <w:t>,</w:t>
      </w:r>
      <w:r w:rsidR="00070CF0" w:rsidRPr="00FC2692">
        <w:rPr>
          <w:rPrChange w:id="498" w:author="Peter Euclide" w:date="2017-09-22T15:31:00Z">
            <w:rPr/>
          </w:rPrChange>
        </w:rPr>
        <w:t xml:space="preserve"> followed by a final extension of 72°C for 10 min. </w:t>
      </w:r>
      <w:r w:rsidR="007D280F" w:rsidRPr="00FC2692">
        <w:rPr>
          <w:rPrChange w:id="499" w:author="Peter Euclide" w:date="2017-09-22T15:31:00Z">
            <w:rPr/>
          </w:rPrChange>
        </w:rPr>
        <w:t xml:space="preserve">Fragment analysis of </w:t>
      </w:r>
      <w:r w:rsidRPr="00FC2692">
        <w:rPr>
          <w:rPrChange w:id="500" w:author="Peter Euclide" w:date="2017-09-22T15:31:00Z">
            <w:rPr/>
          </w:rPrChange>
        </w:rPr>
        <w:t xml:space="preserve">PCR products </w:t>
      </w:r>
      <w:r w:rsidR="002A74E3" w:rsidRPr="00FC2692">
        <w:rPr>
          <w:rPrChange w:id="501" w:author="Peter Euclide" w:date="2017-09-22T15:31:00Z">
            <w:rPr/>
          </w:rPrChange>
        </w:rPr>
        <w:t xml:space="preserve">was conducted </w:t>
      </w:r>
      <w:r w:rsidRPr="00FC2692">
        <w:rPr>
          <w:rPrChange w:id="502" w:author="Peter Euclide" w:date="2017-09-22T15:31:00Z">
            <w:rPr/>
          </w:rPrChange>
        </w:rPr>
        <w:t xml:space="preserve">in the </w:t>
      </w:r>
      <w:r w:rsidR="007D280F" w:rsidRPr="00FC2692">
        <w:rPr>
          <w:rPrChange w:id="503" w:author="Peter Euclide" w:date="2017-09-22T15:31:00Z">
            <w:rPr/>
          </w:rPrChange>
        </w:rPr>
        <w:t>University of Vermont Advanced Genome Technologies Core</w:t>
      </w:r>
      <w:r w:rsidRPr="00FC2692">
        <w:rPr>
          <w:rPrChange w:id="504" w:author="Peter Euclide" w:date="2017-09-22T15:31:00Z">
            <w:rPr/>
          </w:rPrChange>
        </w:rPr>
        <w:t xml:space="preserve"> using a</w:t>
      </w:r>
      <w:r w:rsidR="001848A0" w:rsidRPr="00FC2692">
        <w:rPr>
          <w:rPrChange w:id="505" w:author="Peter Euclide" w:date="2017-09-22T15:31:00Z">
            <w:rPr/>
          </w:rPrChange>
        </w:rPr>
        <w:t>n</w:t>
      </w:r>
      <w:r w:rsidRPr="00FC2692">
        <w:rPr>
          <w:rPrChange w:id="506" w:author="Peter Euclide" w:date="2017-09-22T15:31:00Z">
            <w:rPr/>
          </w:rPrChange>
        </w:rPr>
        <w:t xml:space="preserve"> </w:t>
      </w:r>
      <w:r w:rsidR="003B4AF4" w:rsidRPr="00FC2692">
        <w:rPr>
          <w:rFonts w:eastAsia="Times New Roman"/>
          <w:shd w:val="clear" w:color="auto" w:fill="FFFFFF"/>
          <w:rPrChange w:id="507" w:author="Peter Euclide" w:date="2017-09-22T15:31:00Z">
            <w:rPr>
              <w:rFonts w:eastAsia="Times New Roman"/>
              <w:shd w:val="clear" w:color="auto" w:fill="FFFFFF"/>
            </w:rPr>
          </w:rPrChange>
        </w:rPr>
        <w:t>Applied Biosystems 3130 Genetic Analyzer</w:t>
      </w:r>
      <w:r w:rsidR="001848A0" w:rsidRPr="00FC2692">
        <w:rPr>
          <w:rFonts w:eastAsia="Times New Roman"/>
          <w:rPrChange w:id="508" w:author="Peter Euclide" w:date="2017-09-22T15:31:00Z">
            <w:rPr>
              <w:rFonts w:eastAsia="Times New Roman"/>
            </w:rPr>
          </w:rPrChange>
        </w:rPr>
        <w:t xml:space="preserve"> </w:t>
      </w:r>
      <w:r w:rsidRPr="00FC2692">
        <w:rPr>
          <w:rPrChange w:id="509" w:author="Peter Euclide" w:date="2017-09-22T15:31:00Z">
            <w:rPr/>
          </w:rPrChange>
        </w:rPr>
        <w:t xml:space="preserve">and a ROX 500 </w:t>
      </w:r>
      <w:r w:rsidR="00070CF0" w:rsidRPr="00FC2692">
        <w:rPr>
          <w:rPrChange w:id="510" w:author="Peter Euclide" w:date="2017-09-22T15:31:00Z">
            <w:rPr/>
          </w:rPrChange>
        </w:rPr>
        <w:t>size standard and scored using GENEMAPPER software (Applied Bios</w:t>
      </w:r>
      <w:r w:rsidR="00685A11" w:rsidRPr="00FC2692">
        <w:rPr>
          <w:rPrChange w:id="511" w:author="Peter Euclide" w:date="2017-09-22T15:31:00Z">
            <w:rPr/>
          </w:rPrChange>
        </w:rPr>
        <w:t>ystems).</w:t>
      </w:r>
    </w:p>
    <w:p w14:paraId="4F392E47" w14:textId="4788D55E" w:rsidR="00B525C5" w:rsidRPr="00FC2692" w:rsidRDefault="00B525C5" w:rsidP="00991D83">
      <w:pPr>
        <w:keepNext/>
        <w:spacing w:before="240" w:line="360" w:lineRule="auto"/>
        <w:rPr>
          <w:rPrChange w:id="512" w:author="Peter Euclide" w:date="2017-09-22T15:31:00Z">
            <w:rPr/>
          </w:rPrChange>
        </w:rPr>
      </w:pPr>
      <w:r w:rsidRPr="00FC2692">
        <w:rPr>
          <w:i/>
          <w:rPrChange w:id="513" w:author="Peter Euclide" w:date="2017-09-22T15:31:00Z">
            <w:rPr>
              <w:i/>
            </w:rPr>
          </w:rPrChange>
        </w:rPr>
        <w:t>Statistical analysis:</w:t>
      </w:r>
    </w:p>
    <w:p w14:paraId="29785EDB" w14:textId="2FBDAACC" w:rsidR="00B525C5" w:rsidRPr="00FC2692" w:rsidRDefault="002D0E6E" w:rsidP="00991D83">
      <w:pPr>
        <w:keepNext/>
        <w:spacing w:line="360" w:lineRule="auto"/>
        <w:rPr>
          <w:rPrChange w:id="514" w:author="Peter Euclide" w:date="2017-09-22T15:31:00Z">
            <w:rPr/>
          </w:rPrChange>
        </w:rPr>
      </w:pPr>
      <w:r w:rsidRPr="00FC2692">
        <w:rPr>
          <w:rPrChange w:id="515" w:author="Peter Euclide" w:date="2017-09-22T15:31:00Z">
            <w:rPr/>
          </w:rPrChange>
        </w:rPr>
        <w:t>C</w:t>
      </w:r>
      <w:r w:rsidR="00BD3B3A" w:rsidRPr="00FC2692">
        <w:rPr>
          <w:rPrChange w:id="516" w:author="Peter Euclide" w:date="2017-09-22T15:31:00Z">
            <w:rPr/>
          </w:rPrChange>
        </w:rPr>
        <w:t>onformance to Hardy-Weinberg</w:t>
      </w:r>
      <w:r w:rsidR="00B525C5" w:rsidRPr="00FC2692">
        <w:rPr>
          <w:rPrChange w:id="517" w:author="Peter Euclide" w:date="2017-09-22T15:31:00Z">
            <w:rPr/>
          </w:rPrChange>
        </w:rPr>
        <w:t xml:space="preserve"> equilibrium (HWE) expectations at each locus w</w:t>
      </w:r>
      <w:r w:rsidR="003A51C8" w:rsidRPr="00FC2692">
        <w:rPr>
          <w:rPrChange w:id="518" w:author="Peter Euclide" w:date="2017-09-22T15:31:00Z">
            <w:rPr/>
          </w:rPrChange>
        </w:rPr>
        <w:t>as</w:t>
      </w:r>
      <w:r w:rsidR="00B525C5" w:rsidRPr="00FC2692">
        <w:rPr>
          <w:rPrChange w:id="519" w:author="Peter Euclide" w:date="2017-09-22T15:31:00Z">
            <w:rPr/>
          </w:rPrChange>
        </w:rPr>
        <w:t xml:space="preserve"> estimated using Markov chain Monte</w:t>
      </w:r>
      <w:r w:rsidR="00495C03" w:rsidRPr="00FC2692">
        <w:rPr>
          <w:rPrChange w:id="520" w:author="Peter Euclide" w:date="2017-09-22T15:31:00Z">
            <w:rPr/>
          </w:rPrChange>
        </w:rPr>
        <w:t>-</w:t>
      </w:r>
      <w:r w:rsidR="00B525C5" w:rsidRPr="00FC2692">
        <w:rPr>
          <w:rPrChange w:id="521" w:author="Peter Euclide" w:date="2017-09-22T15:31:00Z">
            <w:rPr/>
          </w:rPrChange>
        </w:rPr>
        <w:t>Carlo methods in ARLEQUIN</w:t>
      </w:r>
      <w:r w:rsidR="00FF15AB" w:rsidRPr="00FC2692">
        <w:rPr>
          <w:rPrChange w:id="522" w:author="Peter Euclide" w:date="2017-09-22T15:31:00Z">
            <w:rPr/>
          </w:rPrChange>
        </w:rPr>
        <w:t xml:space="preserve"> </w:t>
      </w:r>
      <w:r w:rsidR="00A74DA7" w:rsidRPr="00FC2692">
        <w:fldChar w:fldCharType="begin" w:fldLock="1"/>
      </w:r>
      <w:r w:rsidR="002E27C5" w:rsidRPr="00FC2692">
        <w:rPr>
          <w:rPrChange w:id="523" w:author="Peter Euclide" w:date="2017-09-22T15:31:00Z">
            <w:rPr/>
          </w:rPrChange>
        </w:rPr>
        <w:instrText>ADDIN CSL_CITATION { "citationItems" : [ { "id" : "ITEM-1", "itemData" : { "DOI" : "10.1111/j.1755-0998.2010.02847.x", "ISBN" : "1176-9343", "ISSN" : "1755098X", "PMID" : "21565059", "abstract" : "We present here a new version of the Arlequin program available under three different forms: a Windows graphical version (Winarl35), a console version of Arlequin (arlecore), and a specific console version to compute summary statistics (arlsumstat). The command-line versions run under both Linux and Windows. The main innovations of the new version include enhanced outputs in XML format, the possibility to embed graphics displaying computation results directly into output files, and the implementation of a new method to detect loci under selection from genome scans. Command-line versions are designed to handle large series of files, and arlsumstat can be used to generate summary statistics from simulated data sets within an Approximate Bayesian Computation framework.", "author" : [ { "dropping-particle" : "", "family" : "Excoffier", "given" : "Laurent", "non-dropping-particle" : "", "parse-names" : false, "suffix" : "" }, { "dropping-particle" : "", "family" : "Lischer", "given" : "Heidi E.L", "non-dropping-particle" : "", "parse-names" : false, "suffix" : "" } ], "container-title" : "Molecular Ecology Resources", "id" : "ITEM-1", "issue" : "3", "issued" : { "date-parts" : [ [ "2010", "5" ] ] }, "page" : "564-567", "title" : "Arlequin suite ver 3.5: A new series of programs to perform population genetics analyses under Linux and Windows", "type" : "article-journal", "volume" : "10" }, "uris" : [ "http://www.mendeley.com/documents/?uuid=1a0ce779-f06c-30d9-8e8f-77ba60998bbf" ] } ], "mendeley" : { "formattedCitation" : "(Excoffier &amp; Lischer, 2010)", "plainTextFormattedCitation" : "(Excoffier &amp; Lischer, 2010)", "previouslyFormattedCitation" : "(Excoffier &amp; Lischer, 2010)" }, "properties" : { "noteIndex" : 0 }, "schema" : "https://github.com/citation-style-language/schema/raw/master/csl-citation.json" }</w:instrText>
      </w:r>
      <w:r w:rsidR="00A74DA7" w:rsidRPr="00FC2692">
        <w:rPr>
          <w:rPrChange w:id="524" w:author="Peter Euclide" w:date="2017-09-22T15:31:00Z">
            <w:rPr/>
          </w:rPrChange>
        </w:rPr>
        <w:fldChar w:fldCharType="separate"/>
      </w:r>
      <w:r w:rsidR="00A74DA7" w:rsidRPr="002F7CB0">
        <w:rPr>
          <w:noProof/>
        </w:rPr>
        <w:t>(Excoffier &amp; Lischer, 2010)</w:t>
      </w:r>
      <w:r w:rsidR="00A74DA7" w:rsidRPr="002F7CB0">
        <w:fldChar w:fldCharType="end"/>
      </w:r>
      <w:r w:rsidR="00A74DA7" w:rsidRPr="00FC2692">
        <w:t xml:space="preserve"> </w:t>
      </w:r>
      <w:r w:rsidR="00FF15AB" w:rsidRPr="002F7CB0">
        <w:t xml:space="preserve">with </w:t>
      </w:r>
      <w:r w:rsidR="00900DC0" w:rsidRPr="0094235E">
        <w:t>1</w:t>
      </w:r>
      <w:r w:rsidR="00FF15AB" w:rsidRPr="003F5A10">
        <w:t xml:space="preserve">00,000 step burn-in and </w:t>
      </w:r>
      <w:r w:rsidR="00900DC0" w:rsidRPr="003F5A10">
        <w:t>9</w:t>
      </w:r>
      <w:r w:rsidR="00FF15AB" w:rsidRPr="003F5A10">
        <w:t>00,000 step determination</w:t>
      </w:r>
      <w:r w:rsidR="00B525C5" w:rsidRPr="003F5A10">
        <w:t>. Any deviations from HWE w</w:t>
      </w:r>
      <w:r w:rsidR="00666DA3" w:rsidRPr="00FC2692">
        <w:rPr>
          <w:rPrChange w:id="525" w:author="Peter Euclide" w:date="2017-09-22T15:31:00Z">
            <w:rPr/>
          </w:rPrChange>
        </w:rPr>
        <w:t>ere</w:t>
      </w:r>
      <w:r w:rsidR="00B525C5" w:rsidRPr="00FC2692">
        <w:rPr>
          <w:rPrChange w:id="526" w:author="Peter Euclide" w:date="2017-09-22T15:31:00Z">
            <w:rPr/>
          </w:rPrChange>
        </w:rPr>
        <w:t xml:space="preserve"> assessed for heterozygote excess </w:t>
      </w:r>
      <w:r w:rsidR="009F0EA2" w:rsidRPr="00FC2692">
        <w:rPr>
          <w:rPrChange w:id="527" w:author="Peter Euclide" w:date="2017-09-22T15:31:00Z">
            <w:rPr/>
          </w:rPrChange>
        </w:rPr>
        <w:t xml:space="preserve">or </w:t>
      </w:r>
      <w:r w:rsidR="00B525C5" w:rsidRPr="00FC2692">
        <w:rPr>
          <w:rPrChange w:id="528" w:author="Peter Euclide" w:date="2017-09-22T15:31:00Z">
            <w:rPr/>
          </w:rPrChange>
        </w:rPr>
        <w:t>deficiency and significance levels were adjusted using a Bonferroni correction. All loci were assessed for the presence of null</w:t>
      </w:r>
      <w:r w:rsidR="00495C03" w:rsidRPr="00FC2692">
        <w:rPr>
          <w:rPrChange w:id="529" w:author="Peter Euclide" w:date="2017-09-22T15:31:00Z">
            <w:rPr/>
          </w:rPrChange>
        </w:rPr>
        <w:t xml:space="preserve"> alleles with MICRO-CHECKER version</w:t>
      </w:r>
      <w:r w:rsidR="00B525C5" w:rsidRPr="00FC2692">
        <w:rPr>
          <w:rPrChange w:id="530" w:author="Peter Euclide" w:date="2017-09-22T15:31:00Z">
            <w:rPr/>
          </w:rPrChange>
        </w:rPr>
        <w:t xml:space="preserve"> 2.2.3</w:t>
      </w:r>
      <w:r w:rsidR="00A74DA7" w:rsidRPr="00FC2692">
        <w:rPr>
          <w:rPrChange w:id="531" w:author="Peter Euclide" w:date="2017-09-22T15:31:00Z">
            <w:rPr/>
          </w:rPrChange>
        </w:rPr>
        <w:t xml:space="preserve"> </w:t>
      </w:r>
      <w:r w:rsidR="00A74DA7" w:rsidRPr="00FC2692">
        <w:fldChar w:fldCharType="begin" w:fldLock="1"/>
      </w:r>
      <w:r w:rsidR="00A166A2" w:rsidRPr="00FC2692">
        <w:rPr>
          <w:rPrChange w:id="532" w:author="Peter Euclide" w:date="2017-09-22T15:31:00Z">
            <w:rPr/>
          </w:rPrChange>
        </w:rPr>
        <w:instrText>ADDIN CSL_CITATION { "citationItems" : [ { "id" : "ITEM-1", "itemData" : { "DOI" : "10.1111/j.1471-8286.2004.00684.x", "ISBN" : "1471-8278", "ISSN" : "14718278", "PMID" : "200400434330", "abstract" : "DNA degradation, low DNA concentrations and primer-site mutations may result in the incorrect assignment of microsatellite genotypes, potentially biasing population genetic analyses. MICRO-CHECKER is WINDOWS(R)-based software that tests the genotyping of microsatellites from diploid populations. The program aids identification of genotyping errors due to nonamplified alleles (null alleles), short allele dominance (large allele dropout) and the scoring of stutter peaks, and also detects typographic errors. MICRO-CHECKER estimates the frequency of null alleles and, importantly, can adjust the allele and genotype frequencies of the amplified alleles, permitting their use in further population genetic analysis.", "author" : [ { "dropping-particle" : "", "family" : "Oosterhout", "given" : "Cock", "non-dropping-particle" : "Van", "parse-names" : false, "suffix" : "" }, { "dropping-particle" : "", "family" : "Hutchinson", "given" : "William F.", "non-dropping-particle" : "", "parse-names" : false, "suffix" : "" }, { "dropping-particle" : "", "family" : "Wills", "given" : "Derek P M", "non-dropping-particle" : "", "parse-names" : false, "suffix" : "" }, { "dropping-particle" : "", "family" : "Shipley", "given" : "Peter", "non-dropping-particle" : "", "parse-names" : false, "suffix" : "" } ], "container-title" : "Molecular Ecology Notes", "id" : "ITEM-1", "issue" : "3", "issued" : { "date-parts" : [ [ "2004", "9" ] ] }, "page" : "535-538", "publisher" : "Blackwell Science Ltd", "title" : "MICRO-CHECKER: Software for identifying and correcting genotyping errors in microsatellite data", "type" : "article-journal", "volume" : "4" }, "uris" : [ "http://www.mendeley.com/documents/?uuid=05b2451e-1791-3ec0-b5a0-a7ea9967ba55" ] } ], "mendeley" : { "formattedCitation" : "(Van Oosterhout et al., 2004)", "manualFormatting" : "(Van Oosterhout, Hutchinson, Wills, &amp; Shipley, 2004)", "plainTextFormattedCitation" : "(Van Oosterhout et al., 2004)", "previouslyFormattedCitation" : "(Van Oosterhout et al., 2004)" }, "properties" : { "noteIndex" : 0 }, "schema" : "https://github.com/citation-style-language/schema/raw/master/csl-citation.json" }</w:instrText>
      </w:r>
      <w:r w:rsidR="00A74DA7" w:rsidRPr="00FC2692">
        <w:rPr>
          <w:rPrChange w:id="533" w:author="Peter Euclide" w:date="2017-09-22T15:31:00Z">
            <w:rPr/>
          </w:rPrChange>
        </w:rPr>
        <w:fldChar w:fldCharType="separate"/>
      </w:r>
      <w:r w:rsidR="00E21C8B" w:rsidRPr="002F7CB0">
        <w:rPr>
          <w:noProof/>
        </w:rPr>
        <w:t>(Van Oosterhout, Hutchinson, Wills, &amp; Shipley</w:t>
      </w:r>
      <w:r w:rsidR="00A74DA7" w:rsidRPr="002F7CB0">
        <w:rPr>
          <w:noProof/>
        </w:rPr>
        <w:t>, 2004)</w:t>
      </w:r>
      <w:r w:rsidR="00A74DA7" w:rsidRPr="002F7CB0">
        <w:fldChar w:fldCharType="end"/>
      </w:r>
      <w:r w:rsidR="00B525C5" w:rsidRPr="00FC2692">
        <w:t xml:space="preserve">. To </w:t>
      </w:r>
      <w:r w:rsidR="00666DA3" w:rsidRPr="002F7CB0">
        <w:t xml:space="preserve">quantify </w:t>
      </w:r>
      <w:r w:rsidR="00B525C5" w:rsidRPr="002F7CB0">
        <w:t>the genetic diversity for each locus, the number of alleles per locus was determined and observed (H</w:t>
      </w:r>
      <w:r w:rsidR="00685A11" w:rsidRPr="0094235E">
        <w:rPr>
          <w:vertAlign w:val="subscript"/>
        </w:rPr>
        <w:t>O</w:t>
      </w:r>
      <w:r w:rsidR="00B525C5" w:rsidRPr="003F5A10">
        <w:t>) and expected (H</w:t>
      </w:r>
      <w:r w:rsidR="00B525C5" w:rsidRPr="003F5A10">
        <w:rPr>
          <w:vertAlign w:val="subscript"/>
        </w:rPr>
        <w:t>E</w:t>
      </w:r>
      <w:r w:rsidR="00B525C5" w:rsidRPr="003F5A10">
        <w:t>) heterozygosity calculated using GENA</w:t>
      </w:r>
      <w:r w:rsidR="005F68E4" w:rsidRPr="003F5A10">
        <w:t>L</w:t>
      </w:r>
      <w:r w:rsidR="00B525C5" w:rsidRPr="00FC2692">
        <w:rPr>
          <w:rPrChange w:id="534" w:author="Peter Euclide" w:date="2017-09-22T15:31:00Z">
            <w:rPr/>
          </w:rPrChange>
        </w:rPr>
        <w:t>EX</w:t>
      </w:r>
      <w:r w:rsidR="00A74DA7" w:rsidRPr="00FC2692">
        <w:rPr>
          <w:rPrChange w:id="535" w:author="Peter Euclide" w:date="2017-09-22T15:31:00Z">
            <w:rPr/>
          </w:rPrChange>
        </w:rPr>
        <w:t xml:space="preserve"> </w:t>
      </w:r>
      <w:r w:rsidR="00A74DA7" w:rsidRPr="00FC2692">
        <w:fldChar w:fldCharType="begin" w:fldLock="1"/>
      </w:r>
      <w:r w:rsidR="009D13E9" w:rsidRPr="00FC2692">
        <w:rPr>
          <w:rPrChange w:id="536" w:author="Peter Euclide" w:date="2017-09-22T15:31:00Z">
            <w:rPr/>
          </w:rPrChange>
        </w:rPr>
        <w:instrText>ADDIN CSL_CITATION { "citationItems" : [ { "id" : "ITEM-1", "itemData" : { "DOI" : "10.1111/j.1471-8286.2005.01155.x", "ISBN" : "1471-8278", "ISSN" : "14718278", "PMID" : "5592", "abstract" : "GENALEX is a user-friendly cross-platform package that runs within Microsoft Excel, enabling population genetic analyses of codominant, haploid and binary data. Allele frequency-based analyses include heterozygosity, F statistics, Nei\u2019s genetic distance, population assignment, probabilities of identity and pairwise relatedness. Distance-based calculations include AMOVA , principal coordinates analysis (PCA), Mantel tests, multivariate and 2D spatial autocorrelation and TWOGENER . More than 20 different graphs summarize data and aid exploration. Sequence and genotype data can be imported from automated sequencers, and exported to other software. Initially designed as tool for teaching, GENALEX 6 now offers features for researchers as well. Documentation and the program are available at http://www.anu.edu.au/BoZo/GenAlEx/", "author" : [ { "dropping-particle" : "", "family" : "Peakall", "given" : "Rod", "non-dropping-particle" : "", "parse-names" : false, "suffix" : "" }, { "dropping-particle" : "", "family" : "Smouse", "given" : "Peter E.", "non-dropping-particle" : "", "parse-names" : false, "suffix" : "" } ], "container-title" : "Molecular Ecology Notes", "id" : "ITEM-1", "issue" : "1", "issued" : { "date-parts" : [ [ "2006", "3" ] ] }, "page" : "288-295", "publisher" : "Blackwell Science Ltd", "title" : "GENALEX 6: Genetic analysis in Excel. Population genetic software for teaching and research", "type" : "article-journal", "volume" : "6" }, "uris" : [ "http://www.mendeley.com/documents/?uuid=99c050bf-15fb-3bd5-8392-a22d962b7693" ] }, { "id" : "ITEM-2", "itemData" : { "DOI" : "10.1093/bioinformatics/bts460", "ISBN" : "1367-4811 (Electronic)\\r1367-4803 (Linking)", "ISSN" : "13674803", "PMID" : "22820204", "abstract" : "SUMMARY: GenAlEx: Genetic Analysis in Excel is a cross-platform package for population genetic analyses that runs within Microsoft Excel. GenAlEx offers analysis of diploid codominant, haploid and binary genetic loci and DNA sequences. Both frequency-based (F-statistics, heterozygosity, HWE, population assignment, relatedness) and distance-based (AMOVA, PCoA, Mantel tests, multivariate spatial autocorrelation) analyses are provided. New features include calculation of new estimators of population structure: G'(ST), G''(ST), Jost's D(est) and F'(ST) through AMOVA, Shannon Information analysis, linkage disequilibrium analysis for biallelic data and novel heterogeneity tests for spatial autocorrelation analysis. Export to more than 30 other data formats is provided. Teaching tutorials and expanded step-by-step output options are included. The comprehensive guide has been fully revised.\\n\\nAVAILABILITY AND IMPLEMENTATION: GenAlEx is written in VBA and provided as a Microsoft Excel Add-in (compatible with Excel 2003, 2007, 2010 on PC; Excel 2004, 2011 on Macintosh). GenAlEx, and supporting documentation and tutorials are freely available at: http://biology.anu.edu.au/GenAlEx.\\n\\nCONTACT: rod.peakall@anu.edu.au.", "author" : [ { "dropping-particle" : "", "family" : "Peakall", "given" : "Rod", "non-dropping-particle" : "", "parse-names" : false, "suffix" : "" }, { "dropping-particle" : "", "family" : "Smouse", "given" : "Peter E", "non-dropping-particle" : "", "parse-names" : false, "suffix" : "" } ], "container-title" : "Bioinformatics", "id" : "ITEM-2", "issue" : "19", "issued" : { "date-parts" : [ [ "2012", "10", "1" ] ] }, "page" : "2537-2539", "title" : "GenALEx 6.5: Genetic analysis in Excel. Population genetic software for teaching and research-an update", "type" : "article-journal", "volume" : "28" }, "uris" : [ "http://www.mendeley.com/documents/?uuid=7a834e78-bd56-33a7-9891-037de0042ace" ] } ], "mendeley" : { "formattedCitation" : "(Peakall &amp; Smouse, 2006, 2012)", "plainTextFormattedCitation" : "(Peakall &amp; Smouse, 2006, 2012)", "previouslyFormattedCitation" : "(Peakall &amp; Smouse, 2006, 2012)" }, "properties" : { "noteIndex" : 0 }, "schema" : "https://github.com/citation-style-language/schema/raw/master/csl-citation.json" }</w:instrText>
      </w:r>
      <w:r w:rsidR="00A74DA7" w:rsidRPr="00FC2692">
        <w:rPr>
          <w:rPrChange w:id="537" w:author="Peter Euclide" w:date="2017-09-22T15:31:00Z">
            <w:rPr/>
          </w:rPrChange>
        </w:rPr>
        <w:fldChar w:fldCharType="separate"/>
      </w:r>
      <w:r w:rsidR="00A74DA7" w:rsidRPr="002F7CB0">
        <w:rPr>
          <w:noProof/>
        </w:rPr>
        <w:t>(Peakall &amp; Smouse, 2006, 2012)</w:t>
      </w:r>
      <w:r w:rsidR="00A74DA7" w:rsidRPr="002F7CB0">
        <w:fldChar w:fldCharType="end"/>
      </w:r>
      <w:r w:rsidR="00B525C5" w:rsidRPr="00FC2692">
        <w:t xml:space="preserve">. </w:t>
      </w:r>
      <w:r w:rsidR="001848A0" w:rsidRPr="002F7CB0">
        <w:t>Allelic richness was calcula</w:t>
      </w:r>
      <w:r w:rsidR="00495C03" w:rsidRPr="002F7CB0">
        <w:t>ted using rarefaction in FSTAT v</w:t>
      </w:r>
      <w:r w:rsidR="001848A0" w:rsidRPr="002F7CB0">
        <w:t>ersion 2.9.3.2</w:t>
      </w:r>
      <w:r w:rsidR="009D13E9" w:rsidRPr="002F7CB0">
        <w:t xml:space="preserve"> </w:t>
      </w:r>
      <w:r w:rsidR="009D13E9" w:rsidRPr="00FC2692">
        <w:fldChar w:fldCharType="begin" w:fldLock="1"/>
      </w:r>
      <w:r w:rsidR="00D5224F" w:rsidRPr="00FC2692">
        <w:rPr>
          <w:rPrChange w:id="538" w:author="Peter Euclide" w:date="2017-09-22T15:31:00Z">
            <w:rPr/>
          </w:rPrChange>
        </w:rPr>
        <w:instrText>ADDIN CSL_CITATION { "citationItems" : [ { "id" : "ITEM-1", "itemData" : { "ISSN" : "0022-1503", "author" : [ { "dropping-particle" : "", "family" : "Goudet", "given" : "J\u00e9r\u00f4me", "non-dropping-particle" : "", "parse-names" : false, "suffix" : "" } ], "container-title" : "Journal of Heredity", "id" : "ITEM-1", "issue" : "6", "issued" : { "date-parts" : [ [ "1995" ] ] }, "page" : "485-486", "publisher" : "Oxford University Press", "title" : "FSTAT (version 1.2): a computer program to calculate F-statistics.", "type" : "article-journal", "volume" : "86" }, "uris" : [ "http://www.mendeley.com/documents/?uuid=8d3116c5-fcc4-39e0-8887-962c86732b07" ] } ], "mendeley" : { "formattedCitation" : "(Goudet, 1995)", "plainTextFormattedCitation" : "(Goudet, 1995)", "previouslyFormattedCitation" : "(Goudet, 1995)" }, "properties" : { "noteIndex" : 0 }, "schema" : "https://github.com/citation-style-language/schema/raw/master/csl-citation.json" }</w:instrText>
      </w:r>
      <w:r w:rsidR="009D13E9" w:rsidRPr="00FC2692">
        <w:rPr>
          <w:rPrChange w:id="539" w:author="Peter Euclide" w:date="2017-09-22T15:31:00Z">
            <w:rPr/>
          </w:rPrChange>
        </w:rPr>
        <w:fldChar w:fldCharType="separate"/>
      </w:r>
      <w:r w:rsidR="009D13E9" w:rsidRPr="002F7CB0">
        <w:rPr>
          <w:noProof/>
        </w:rPr>
        <w:t>(Goudet, 1995)</w:t>
      </w:r>
      <w:r w:rsidR="009D13E9" w:rsidRPr="002F7CB0">
        <w:fldChar w:fldCharType="end"/>
      </w:r>
      <w:r w:rsidR="00206E83" w:rsidRPr="00FC2692">
        <w:t xml:space="preserve">. </w:t>
      </w:r>
      <w:r w:rsidR="002D46C6" w:rsidRPr="002F7CB0">
        <w:t>To test whether diversity varied between sites and lakes, m</w:t>
      </w:r>
      <w:r w:rsidR="00D7067A" w:rsidRPr="0094235E">
        <w:t>ean observed heterozygosity and allelic richness were evaluated for differences</w:t>
      </w:r>
      <w:r w:rsidR="00D7067A" w:rsidRPr="00FC2692">
        <w:rPr>
          <w:rPrChange w:id="540" w:author="Peter Euclide" w:date="2017-09-22T15:31:00Z">
            <w:rPr/>
          </w:rPrChange>
        </w:rPr>
        <w:t xml:space="preserve"> between</w:t>
      </w:r>
      <w:r w:rsidR="001F4797" w:rsidRPr="00FC2692">
        <w:rPr>
          <w:rPrChange w:id="541" w:author="Peter Euclide" w:date="2017-09-22T15:31:00Z">
            <w:rPr/>
          </w:rPrChange>
        </w:rPr>
        <w:t xml:space="preserve"> Lake Ontario and Lake Champlain</w:t>
      </w:r>
      <w:r w:rsidR="00CD5DDE" w:rsidRPr="00FC2692">
        <w:rPr>
          <w:rPrChange w:id="542" w:author="Peter Euclide" w:date="2017-09-22T15:31:00Z">
            <w:rPr/>
          </w:rPrChange>
        </w:rPr>
        <w:t xml:space="preserve"> and among</w:t>
      </w:r>
      <w:r w:rsidR="00D7067A" w:rsidRPr="00FC2692">
        <w:rPr>
          <w:rPrChange w:id="543" w:author="Peter Euclide" w:date="2017-09-22T15:31:00Z">
            <w:rPr/>
          </w:rPrChange>
        </w:rPr>
        <w:t xml:space="preserve"> Main Lake sites and sites in Malletts Bay and the Inland Sea </w:t>
      </w:r>
      <w:r w:rsidR="00CD5DDE" w:rsidRPr="00FC2692">
        <w:rPr>
          <w:rPrChange w:id="544" w:author="Peter Euclide" w:date="2017-09-22T15:31:00Z">
            <w:rPr/>
          </w:rPrChange>
        </w:rPr>
        <w:t xml:space="preserve">in Lake Champlain </w:t>
      </w:r>
      <w:r w:rsidR="00710227" w:rsidRPr="00FC2692">
        <w:rPr>
          <w:rPrChange w:id="545" w:author="Peter Euclide" w:date="2017-09-22T15:31:00Z">
            <w:rPr/>
          </w:rPrChange>
        </w:rPr>
        <w:t>by comparing observed data to</w:t>
      </w:r>
      <w:r w:rsidR="00B902B2" w:rsidRPr="00FC2692">
        <w:rPr>
          <w:rPrChange w:id="546" w:author="Peter Euclide" w:date="2017-09-22T15:31:00Z">
            <w:rPr/>
          </w:rPrChange>
        </w:rPr>
        <w:t xml:space="preserve"> 10</w:t>
      </w:r>
      <w:r w:rsidR="00710227" w:rsidRPr="00FC2692">
        <w:rPr>
          <w:rPrChange w:id="547" w:author="Peter Euclide" w:date="2017-09-22T15:31:00Z">
            <w:rPr/>
          </w:rPrChange>
        </w:rPr>
        <w:t>,</w:t>
      </w:r>
      <w:r w:rsidR="00B902B2" w:rsidRPr="00FC2692">
        <w:rPr>
          <w:rPrChange w:id="548" w:author="Peter Euclide" w:date="2017-09-22T15:31:00Z">
            <w:rPr/>
          </w:rPrChange>
        </w:rPr>
        <w:t>000 permutations in</w:t>
      </w:r>
      <w:r w:rsidR="00D7067A" w:rsidRPr="00FC2692">
        <w:rPr>
          <w:rPrChange w:id="549" w:author="Peter Euclide" w:date="2017-09-22T15:31:00Z">
            <w:rPr/>
          </w:rPrChange>
        </w:rPr>
        <w:t xml:space="preserve"> FSTAT.</w:t>
      </w:r>
      <w:r w:rsidR="007C578B" w:rsidRPr="00FC2692">
        <w:rPr>
          <w:rPrChange w:id="550" w:author="Peter Euclide" w:date="2017-09-22T15:31:00Z">
            <w:rPr/>
          </w:rPrChange>
        </w:rPr>
        <w:t xml:space="preserve"> </w:t>
      </w:r>
      <w:r w:rsidR="002D46C6" w:rsidRPr="00FC2692">
        <w:rPr>
          <w:rPrChange w:id="551" w:author="Peter Euclide" w:date="2017-09-22T15:31:00Z">
            <w:rPr/>
          </w:rPrChange>
        </w:rPr>
        <w:t>As an additional estimate of diversity, e</w:t>
      </w:r>
      <w:r w:rsidR="00206E83" w:rsidRPr="00FC2692">
        <w:rPr>
          <w:rPrChange w:id="552" w:author="Peter Euclide" w:date="2017-09-22T15:31:00Z">
            <w:rPr/>
          </w:rPrChange>
        </w:rPr>
        <w:t>ffective population size of each sampled</w:t>
      </w:r>
      <w:r w:rsidR="00840E05" w:rsidRPr="00FC2692">
        <w:rPr>
          <w:rPrChange w:id="553" w:author="Peter Euclide" w:date="2017-09-22T15:31:00Z">
            <w:rPr/>
          </w:rPrChange>
        </w:rPr>
        <w:t xml:space="preserve"> location was calculated using </w:t>
      </w:r>
      <w:r w:rsidR="00206E83" w:rsidRPr="00FC2692">
        <w:rPr>
          <w:rPrChange w:id="554" w:author="Peter Euclide" w:date="2017-09-22T15:31:00Z">
            <w:rPr/>
          </w:rPrChange>
        </w:rPr>
        <w:t xml:space="preserve">a </w:t>
      </w:r>
      <w:r w:rsidR="00840E05" w:rsidRPr="00FC2692">
        <w:rPr>
          <w:rPrChange w:id="555" w:author="Peter Euclide" w:date="2017-09-22T15:31:00Z">
            <w:rPr/>
          </w:rPrChange>
        </w:rPr>
        <w:t>l</w:t>
      </w:r>
      <w:r w:rsidR="00206E83" w:rsidRPr="00FC2692">
        <w:rPr>
          <w:rPrChange w:id="556" w:author="Peter Euclide" w:date="2017-09-22T15:31:00Z">
            <w:rPr/>
          </w:rPrChange>
        </w:rPr>
        <w:t>inkage disequilibrium method in N</w:t>
      </w:r>
      <w:r w:rsidR="007604EF" w:rsidRPr="00FC2692">
        <w:rPr>
          <w:vertAlign w:val="subscript"/>
          <w:rPrChange w:id="557" w:author="Peter Euclide" w:date="2017-09-22T15:31:00Z">
            <w:rPr>
              <w:vertAlign w:val="subscript"/>
            </w:rPr>
          </w:rPrChange>
        </w:rPr>
        <w:t>e</w:t>
      </w:r>
      <w:r w:rsidR="00206E83" w:rsidRPr="00FC2692">
        <w:rPr>
          <w:rPrChange w:id="558" w:author="Peter Euclide" w:date="2017-09-22T15:31:00Z">
            <w:rPr/>
          </w:rPrChange>
        </w:rPr>
        <w:t xml:space="preserve">ESTIMATOR </w:t>
      </w:r>
      <w:r w:rsidR="009D13E9" w:rsidRPr="00FC2692">
        <w:fldChar w:fldCharType="begin" w:fldLock="1"/>
      </w:r>
      <w:r w:rsidR="009D13E9" w:rsidRPr="00FC2692">
        <w:rPr>
          <w:rPrChange w:id="559" w:author="Peter Euclide" w:date="2017-09-22T15:31:00Z">
            <w:rPr/>
          </w:rPrChange>
        </w:rPr>
        <w:instrText>ADDIN CSL_CITATION { "citationItems" : [ { "id" : "ITEM-1", "itemData" : { "DOI" : "10.1111/1755-0998.12157", "ISSN" : "1755-0998", "PMID" : "23992227", "abstract" : "NeEstimator v2 is a completely revised and updated implementation of software that produces estimates of contemporary effective population size, using several different methods and a single input file. NeEstimator v2 includes three single-sample estimators (updated versions of the linkage disequilibrium and heterozygote-excess methods, and a new method based on molecular coancestry), as well as the two-sample (moment-based temporal) method. New features include the following: (i) an improved method for accounting for missing data; (ii) options for screening out rare alleles; (iii) confidence intervals for all methods; (iv) the ability to analyse data sets with large numbers of genetic markers (10\u00a0000 or more); (v) options for batch processing large numbers of different data sets, which will facilitate cross-method comparisons using simulated data; and (vi) correction for temporal estimates when individuals sampled are not removed from the population (Plan I sampling). The user is given considerable control over input data and composition, and format of output files. The freely available software has a new JAVA interface and runs under MacOS, Linux and Windows.", "author" : [ { "dropping-particle" : "", "family" : "Do", "given" : "C", "non-dropping-particle" : "", "parse-names" : false, "suffix" : "" }, { "dropping-particle" : "", "family" : "Waples", "given" : "R S", "non-dropping-particle" : "", "parse-names" : false, "suffix" : "" }, { "dropping-particle" : "", "family" : "Peel", "given" : "D", "non-dropping-particle" : "", "parse-names" : false, "suffix" : "" }, { "dropping-particle" : "", "family" : "Macbeth", "given" : "G M", "non-dropping-particle" : "", "parse-names" : false, "suffix" : "" }, { "dropping-particle" : "", "family" : "Tillett", "given" : "B J", "non-dropping-particle" : "", "parse-names" : false, "suffix" : "" }, { "dropping-particle" : "", "family" : "Ovenden", "given" : "J R", "non-dropping-particle" : "", "parse-names" : false, "suffix" : "" } ], "container-title" : "Molecular ecology resources", "id" : "ITEM-1", "issue" : "1", "issued" : { "date-parts" : [ [ "2014", "1" ] ] }, "page" : "209-14", "title" : "NeEstimator v2: re-implementation of software for the estimation of contemporary effective population size (Ne ) from genetic data.", "type" : "article-journal", "volume" : "14" }, "uris" : [ "http://www.mendeley.com/documents/?uuid=34fc8bed-f18f-443d-b894-2ec8103cc4a0" ] } ], "mendeley" : { "formattedCitation" : "(Do et al., 2014)", "plainTextFormattedCitation" : "(Do et al., 2014)", "previouslyFormattedCitation" : "(Do et al., 2014)" }, "properties" : { "noteIndex" : 0 }, "schema" : "https://github.com/citation-style-language/schema/raw/master/csl-citation.json" }</w:instrText>
      </w:r>
      <w:r w:rsidR="009D13E9" w:rsidRPr="00FC2692">
        <w:rPr>
          <w:rPrChange w:id="560" w:author="Peter Euclide" w:date="2017-09-22T15:31:00Z">
            <w:rPr/>
          </w:rPrChange>
        </w:rPr>
        <w:fldChar w:fldCharType="separate"/>
      </w:r>
      <w:r w:rsidR="009D13E9" w:rsidRPr="002F7CB0">
        <w:rPr>
          <w:noProof/>
        </w:rPr>
        <w:t>(Do et al., 2014)</w:t>
      </w:r>
      <w:r w:rsidR="009D13E9" w:rsidRPr="002F7CB0">
        <w:fldChar w:fldCharType="end"/>
      </w:r>
      <w:r w:rsidR="009D13E9" w:rsidRPr="00FC2692">
        <w:t xml:space="preserve"> </w:t>
      </w:r>
      <w:r w:rsidR="00206E83" w:rsidRPr="002F7CB0">
        <w:t xml:space="preserve">with </w:t>
      </w:r>
      <w:r w:rsidR="00840E05" w:rsidRPr="002F7CB0">
        <w:t>minimum acceptable allele frequenc</w:t>
      </w:r>
      <w:r w:rsidR="009E4C67" w:rsidRPr="002F7CB0">
        <w:t>ies</w:t>
      </w:r>
      <w:r w:rsidR="00840E05" w:rsidRPr="002F7CB0">
        <w:t xml:space="preserve"> of </w:t>
      </w:r>
      <w:r w:rsidR="00106967" w:rsidRPr="002F7CB0">
        <w:t xml:space="preserve">0.05, </w:t>
      </w:r>
      <w:r w:rsidR="00840E05" w:rsidRPr="0077141F">
        <w:t>0.02</w:t>
      </w:r>
      <w:r w:rsidR="00106967" w:rsidRPr="0077141F">
        <w:t>, and 0.01</w:t>
      </w:r>
      <w:r w:rsidR="00840E05" w:rsidRPr="0094235E">
        <w:t>.</w:t>
      </w:r>
      <w:r w:rsidR="00106967" w:rsidRPr="003F5A10">
        <w:t xml:space="preserve"> Following estimation, a minimum allele frequency of 0.02 was chosen because large changes in effective population size w</w:t>
      </w:r>
      <w:r w:rsidR="00666DA3" w:rsidRPr="00FC2692">
        <w:rPr>
          <w:rPrChange w:id="561" w:author="Peter Euclide" w:date="2017-09-22T15:31:00Z">
            <w:rPr/>
          </w:rPrChange>
        </w:rPr>
        <w:t>ere</w:t>
      </w:r>
      <w:r w:rsidR="00106967" w:rsidRPr="00FC2692">
        <w:rPr>
          <w:rPrChange w:id="562" w:author="Peter Euclide" w:date="2017-09-22T15:31:00Z">
            <w:rPr/>
          </w:rPrChange>
        </w:rPr>
        <w:t xml:space="preserve"> found between a 0.05 and 0.02 minimum al</w:t>
      </w:r>
      <w:r w:rsidR="008D310F" w:rsidRPr="00FC2692">
        <w:rPr>
          <w:rPrChange w:id="563" w:author="Peter Euclide" w:date="2017-09-22T15:31:00Z">
            <w:rPr/>
          </w:rPrChange>
        </w:rPr>
        <w:t xml:space="preserve">lele frequency, suggesting 0.05 </w:t>
      </w:r>
      <w:r w:rsidR="00106967" w:rsidRPr="00FC2692">
        <w:rPr>
          <w:rPrChange w:id="564" w:author="Peter Euclide" w:date="2017-09-22T15:31:00Z">
            <w:rPr/>
          </w:rPrChange>
        </w:rPr>
        <w:t xml:space="preserve">may have been </w:t>
      </w:r>
      <w:r w:rsidR="008D310F" w:rsidRPr="00FC2692">
        <w:rPr>
          <w:rPrChange w:id="565" w:author="Peter Euclide" w:date="2017-09-22T15:31:00Z">
            <w:rPr/>
          </w:rPrChange>
        </w:rPr>
        <w:t xml:space="preserve">too </w:t>
      </w:r>
      <w:r w:rsidR="00685A11" w:rsidRPr="00FC2692">
        <w:rPr>
          <w:rPrChange w:id="566" w:author="Peter Euclide" w:date="2017-09-22T15:31:00Z">
            <w:rPr/>
          </w:rPrChange>
        </w:rPr>
        <w:t>stringent for our dataset.</w:t>
      </w:r>
    </w:p>
    <w:p w14:paraId="03C167CD" w14:textId="5A616030" w:rsidR="00F51410" w:rsidRPr="0077141F" w:rsidRDefault="00785532" w:rsidP="00991D83">
      <w:pPr>
        <w:spacing w:before="240" w:line="360" w:lineRule="auto"/>
      </w:pPr>
      <w:r w:rsidRPr="00FC2692">
        <w:rPr>
          <w:rPrChange w:id="567" w:author="Peter Euclide" w:date="2017-09-22T15:31:00Z">
            <w:rPr/>
          </w:rPrChange>
        </w:rPr>
        <w:t xml:space="preserve">Possible genetic structure between lakes and among sites was evaluated using pairwise comparisons </w:t>
      </w:r>
      <w:r w:rsidR="002D0E6E" w:rsidRPr="00FC2692">
        <w:rPr>
          <w:rPrChange w:id="568" w:author="Peter Euclide" w:date="2017-09-22T15:31:00Z">
            <w:rPr/>
          </w:rPrChange>
        </w:rPr>
        <w:t xml:space="preserve">of </w:t>
      </w:r>
      <w:r w:rsidRPr="00FC2692">
        <w:rPr>
          <w:i/>
          <w:rPrChange w:id="569" w:author="Peter Euclide" w:date="2017-09-22T15:31:00Z">
            <w:rPr>
              <w:i/>
            </w:rPr>
          </w:rPrChange>
        </w:rPr>
        <w:t>F</w:t>
      </w:r>
      <w:r w:rsidRPr="00FC2692">
        <w:rPr>
          <w:i/>
          <w:vertAlign w:val="subscript"/>
          <w:rPrChange w:id="570" w:author="Peter Euclide" w:date="2017-09-22T15:31:00Z">
            <w:rPr>
              <w:i/>
              <w:vertAlign w:val="subscript"/>
            </w:rPr>
          </w:rPrChange>
        </w:rPr>
        <w:t>ST</w:t>
      </w:r>
      <w:r w:rsidR="001C491A" w:rsidRPr="00FC2692">
        <w:rPr>
          <w:i/>
          <w:rPrChange w:id="571" w:author="Peter Euclide" w:date="2017-09-22T15:31:00Z">
            <w:rPr>
              <w:i/>
            </w:rPr>
          </w:rPrChange>
        </w:rPr>
        <w:t>,</w:t>
      </w:r>
      <w:r w:rsidRPr="00FC2692">
        <w:rPr>
          <w:i/>
          <w:rPrChange w:id="572" w:author="Peter Euclide" w:date="2017-09-22T15:31:00Z">
            <w:rPr>
              <w:i/>
            </w:rPr>
          </w:rPrChange>
        </w:rPr>
        <w:t xml:space="preserve"> </w:t>
      </w:r>
      <w:r w:rsidRPr="00FC2692">
        <w:rPr>
          <w:rPrChange w:id="573" w:author="Peter Euclide" w:date="2017-09-22T15:31:00Z">
            <w:rPr/>
          </w:rPrChange>
        </w:rPr>
        <w:t xml:space="preserve">and their associated levels of significance were calculated in ARLEQUIN. First, </w:t>
      </w:r>
      <w:r w:rsidR="002A03B0" w:rsidRPr="00FC2692">
        <w:rPr>
          <w:rPrChange w:id="574" w:author="Peter Euclide" w:date="2017-09-22T15:31:00Z">
            <w:rPr/>
          </w:rPrChange>
        </w:rPr>
        <w:t xml:space="preserve">population </w:t>
      </w:r>
      <w:r w:rsidRPr="00FC2692">
        <w:rPr>
          <w:rPrChange w:id="575" w:author="Peter Euclide" w:date="2017-09-22T15:31:00Z">
            <w:rPr/>
          </w:rPrChange>
        </w:rPr>
        <w:t xml:space="preserve">structure was evaluated by </w:t>
      </w:r>
      <w:r w:rsidR="002A03B0" w:rsidRPr="00FC2692">
        <w:rPr>
          <w:rPrChange w:id="576" w:author="Peter Euclide" w:date="2017-09-22T15:31:00Z">
            <w:rPr/>
          </w:rPrChange>
        </w:rPr>
        <w:t>calculating</w:t>
      </w:r>
      <w:r w:rsidRPr="00FC2692">
        <w:rPr>
          <w:rPrChange w:id="577" w:author="Peter Euclide" w:date="2017-09-22T15:31:00Z">
            <w:rPr/>
          </w:rPrChange>
        </w:rPr>
        <w:t xml:space="preserve"> </w:t>
      </w:r>
      <w:r w:rsidRPr="00FC2692">
        <w:rPr>
          <w:i/>
          <w:rPrChange w:id="578" w:author="Peter Euclide" w:date="2017-09-22T15:31:00Z">
            <w:rPr>
              <w:i/>
            </w:rPr>
          </w:rPrChange>
        </w:rPr>
        <w:t>F</w:t>
      </w:r>
      <w:r w:rsidRPr="00FC2692">
        <w:rPr>
          <w:i/>
          <w:vertAlign w:val="subscript"/>
          <w:rPrChange w:id="579" w:author="Peter Euclide" w:date="2017-09-22T15:31:00Z">
            <w:rPr>
              <w:i/>
              <w:vertAlign w:val="subscript"/>
            </w:rPr>
          </w:rPrChange>
        </w:rPr>
        <w:t>ST</w:t>
      </w:r>
      <w:r w:rsidRPr="00FC2692">
        <w:rPr>
          <w:i/>
          <w:rPrChange w:id="580" w:author="Peter Euclide" w:date="2017-09-22T15:31:00Z">
            <w:rPr>
              <w:i/>
            </w:rPr>
          </w:rPrChange>
        </w:rPr>
        <w:t xml:space="preserve"> </w:t>
      </w:r>
      <w:r w:rsidRPr="00FC2692">
        <w:rPr>
          <w:rPrChange w:id="581" w:author="Peter Euclide" w:date="2017-09-22T15:31:00Z">
            <w:rPr/>
          </w:rPrChange>
        </w:rPr>
        <w:t>values between Lake Champlain and Lake Ontario</w:t>
      </w:r>
      <w:r w:rsidR="002A03B0" w:rsidRPr="00FC2692">
        <w:rPr>
          <w:rPrChange w:id="582" w:author="Peter Euclide" w:date="2017-09-22T15:31:00Z">
            <w:rPr/>
          </w:rPrChange>
        </w:rPr>
        <w:t>. N</w:t>
      </w:r>
      <w:r w:rsidRPr="00FC2692">
        <w:rPr>
          <w:rPrChange w:id="583" w:author="Peter Euclide" w:date="2017-09-22T15:31:00Z">
            <w:rPr/>
          </w:rPrChange>
        </w:rPr>
        <w:t>ext</w:t>
      </w:r>
      <w:r w:rsidR="002A03B0" w:rsidRPr="00FC2692">
        <w:rPr>
          <w:rPrChange w:id="584" w:author="Peter Euclide" w:date="2017-09-22T15:31:00Z">
            <w:rPr/>
          </w:rPrChange>
        </w:rPr>
        <w:t xml:space="preserve">, </w:t>
      </w:r>
      <w:r w:rsidR="003F46EF" w:rsidRPr="00FC2692">
        <w:rPr>
          <w:i/>
          <w:rPrChange w:id="585" w:author="Peter Euclide" w:date="2017-09-22T15:31:00Z">
            <w:rPr>
              <w:i/>
            </w:rPr>
          </w:rPrChange>
        </w:rPr>
        <w:t>F</w:t>
      </w:r>
      <w:r w:rsidR="003F46EF" w:rsidRPr="00FC2692">
        <w:rPr>
          <w:i/>
          <w:vertAlign w:val="subscript"/>
          <w:rPrChange w:id="586" w:author="Peter Euclide" w:date="2017-09-22T15:31:00Z">
            <w:rPr>
              <w:i/>
              <w:vertAlign w:val="subscript"/>
            </w:rPr>
          </w:rPrChange>
        </w:rPr>
        <w:t>ST</w:t>
      </w:r>
      <w:r w:rsidRPr="00FC2692">
        <w:rPr>
          <w:rPrChange w:id="587" w:author="Peter Euclide" w:date="2017-09-22T15:31:00Z">
            <w:rPr/>
          </w:rPrChange>
        </w:rPr>
        <w:t xml:space="preserve"> values were </w:t>
      </w:r>
      <w:r w:rsidR="002A03B0" w:rsidRPr="00FC2692">
        <w:rPr>
          <w:rPrChange w:id="588" w:author="Peter Euclide" w:date="2017-09-22T15:31:00Z">
            <w:rPr/>
          </w:rPrChange>
        </w:rPr>
        <w:t>calculated</w:t>
      </w:r>
      <w:r w:rsidRPr="00FC2692">
        <w:rPr>
          <w:rPrChange w:id="589" w:author="Peter Euclide" w:date="2017-09-22T15:31:00Z">
            <w:rPr/>
          </w:rPrChange>
        </w:rPr>
        <w:t xml:space="preserve"> within each lake to determine if sculpin </w:t>
      </w:r>
      <w:r w:rsidR="002A03B0" w:rsidRPr="00FC2692">
        <w:rPr>
          <w:rPrChange w:id="590" w:author="Peter Euclide" w:date="2017-09-22T15:31:00Z">
            <w:rPr/>
          </w:rPrChange>
        </w:rPr>
        <w:t xml:space="preserve">populations </w:t>
      </w:r>
      <w:r w:rsidRPr="00FC2692">
        <w:rPr>
          <w:rPrChange w:id="591" w:author="Peter Euclide" w:date="2017-09-22T15:31:00Z">
            <w:rPr/>
          </w:rPrChange>
        </w:rPr>
        <w:t xml:space="preserve">were structured within lakes. </w:t>
      </w:r>
      <w:r w:rsidR="006A79D9" w:rsidRPr="00FC2692">
        <w:rPr>
          <w:rPrChange w:id="592" w:author="Peter Euclide" w:date="2017-09-22T15:31:00Z">
            <w:rPr/>
          </w:rPrChange>
        </w:rPr>
        <w:t xml:space="preserve">To test for a possible Wahlund effect resulting from </w:t>
      </w:r>
      <w:r w:rsidR="006A79D9" w:rsidRPr="00FC2692">
        <w:rPr>
          <w:rPrChange w:id="593" w:author="Peter Euclide" w:date="2017-09-22T15:31:00Z">
            <w:rPr/>
          </w:rPrChange>
        </w:rPr>
        <w:lastRenderedPageBreak/>
        <w:t xml:space="preserve">early stage isolation, differences in </w:t>
      </w:r>
      <w:r w:rsidR="005E75BF" w:rsidRPr="00FC2692">
        <w:rPr>
          <w:rPrChange w:id="594" w:author="Peter Euclide" w:date="2017-09-22T15:31:00Z">
            <w:rPr/>
          </w:rPrChange>
        </w:rPr>
        <w:t>H</w:t>
      </w:r>
      <w:r w:rsidR="005E75BF" w:rsidRPr="00FC2692">
        <w:rPr>
          <w:vertAlign w:val="subscript"/>
          <w:rPrChange w:id="595" w:author="Peter Euclide" w:date="2017-09-22T15:31:00Z">
            <w:rPr>
              <w:vertAlign w:val="subscript"/>
            </w:rPr>
          </w:rPrChange>
        </w:rPr>
        <w:t xml:space="preserve">O </w:t>
      </w:r>
      <w:r w:rsidR="006A79D9" w:rsidRPr="00FC2692">
        <w:rPr>
          <w:rPrChange w:id="596" w:author="Peter Euclide" w:date="2017-09-22T15:31:00Z">
            <w:rPr/>
          </w:rPrChange>
        </w:rPr>
        <w:t xml:space="preserve">vs. </w:t>
      </w:r>
      <w:r w:rsidR="005E75BF" w:rsidRPr="00FC2692">
        <w:rPr>
          <w:rPrChange w:id="597" w:author="Peter Euclide" w:date="2017-09-22T15:31:00Z">
            <w:rPr/>
          </w:rPrChange>
        </w:rPr>
        <w:t>H</w:t>
      </w:r>
      <w:r w:rsidR="005E75BF" w:rsidRPr="00FC2692">
        <w:rPr>
          <w:vertAlign w:val="subscript"/>
          <w:rPrChange w:id="598" w:author="Peter Euclide" w:date="2017-09-22T15:31:00Z">
            <w:rPr>
              <w:vertAlign w:val="subscript"/>
            </w:rPr>
          </w:rPrChange>
        </w:rPr>
        <w:t xml:space="preserve">E </w:t>
      </w:r>
      <w:r w:rsidR="006A79D9" w:rsidRPr="00FC2692">
        <w:rPr>
          <w:rPrChange w:id="599" w:author="Peter Euclide" w:date="2017-09-22T15:31:00Z">
            <w:rPr/>
          </w:rPrChange>
        </w:rPr>
        <w:t>of the total Lake Champlain sculpin population was measured using a Bartlett test executed in R version 3.3.0</w:t>
      </w:r>
      <w:r w:rsidR="00BC564B" w:rsidRPr="00FC2692">
        <w:rPr>
          <w:rPrChange w:id="600" w:author="Peter Euclide" w:date="2017-09-22T15:31:00Z">
            <w:rPr/>
          </w:rPrChange>
        </w:rPr>
        <w:t xml:space="preserve"> using the </w:t>
      </w:r>
      <w:r w:rsidR="00876F09" w:rsidRPr="00FC2692">
        <w:rPr>
          <w:rPrChange w:id="601" w:author="Peter Euclide" w:date="2017-09-22T15:31:00Z">
            <w:rPr/>
          </w:rPrChange>
        </w:rPr>
        <w:t>bartlett.</w:t>
      </w:r>
      <w:proofErr w:type="gramStart"/>
      <w:r w:rsidR="00876F09" w:rsidRPr="00FC2692">
        <w:rPr>
          <w:rPrChange w:id="602" w:author="Peter Euclide" w:date="2017-09-22T15:31:00Z">
            <w:rPr/>
          </w:rPrChange>
        </w:rPr>
        <w:t>test(</w:t>
      </w:r>
      <w:proofErr w:type="gramEnd"/>
      <w:r w:rsidR="00876F09" w:rsidRPr="00FC2692">
        <w:rPr>
          <w:rPrChange w:id="603" w:author="Peter Euclide" w:date="2017-09-22T15:31:00Z">
            <w:rPr/>
          </w:rPrChange>
        </w:rPr>
        <w:t>) function available in the stats package (</w:t>
      </w:r>
      <w:r w:rsidR="00876F09" w:rsidRPr="00FC2692">
        <w:rPr>
          <w:noProof/>
          <w:rPrChange w:id="604" w:author="Peter Euclide" w:date="2017-09-22T15:31:00Z">
            <w:rPr>
              <w:noProof/>
            </w:rPr>
          </w:rPrChange>
        </w:rPr>
        <w:t>R Core Team, 2015)</w:t>
      </w:r>
      <w:r w:rsidR="006A79D9" w:rsidRPr="00FC2692">
        <w:rPr>
          <w:rPrChange w:id="605" w:author="Peter Euclide" w:date="2017-09-22T15:31:00Z">
            <w:rPr/>
          </w:rPrChange>
        </w:rPr>
        <w:t xml:space="preserve">. </w:t>
      </w:r>
      <w:r w:rsidRPr="00FC2692">
        <w:rPr>
          <w:rPrChange w:id="606" w:author="Peter Euclide" w:date="2017-09-22T15:31:00Z">
            <w:rPr/>
          </w:rPrChange>
        </w:rPr>
        <w:t xml:space="preserve">To identify statistically significant </w:t>
      </w:r>
      <w:r w:rsidRPr="002F7CB0">
        <w:rPr>
          <w:rPrChange w:id="607" w:author="Peter Euclide" w:date="2017-09-22T15:32:00Z">
            <w:rPr/>
          </w:rPrChange>
        </w:rPr>
        <w:t xml:space="preserve">differences in allelic variance among sites, analysis of molecular variance (AMOVA) was </w:t>
      </w:r>
      <w:r w:rsidR="002A03B0" w:rsidRPr="002F7CB0">
        <w:rPr>
          <w:rPrChange w:id="608" w:author="Peter Euclide" w:date="2017-09-22T15:32:00Z">
            <w:rPr/>
          </w:rPrChange>
        </w:rPr>
        <w:t>calculated</w:t>
      </w:r>
      <w:r w:rsidRPr="002F7CB0">
        <w:rPr>
          <w:rPrChange w:id="609" w:author="Peter Euclide" w:date="2017-09-22T15:32:00Z">
            <w:rPr/>
          </w:rPrChange>
        </w:rPr>
        <w:t xml:space="preserve"> using ARLEQUIN. AMOVAs were run hierarchically</w:t>
      </w:r>
      <w:r w:rsidR="00F51410" w:rsidRPr="002F7CB0">
        <w:rPr>
          <w:rPrChange w:id="610" w:author="Peter Euclide" w:date="2017-09-22T15:32:00Z">
            <w:rPr/>
          </w:rPrChange>
        </w:rPr>
        <w:t>, as indicated in Table 2 groupings</w:t>
      </w:r>
      <w:ins w:id="611" w:author="Peter Euclide" w:date="2017-09-22T15:12:00Z">
        <w:r w:rsidR="002A223F" w:rsidRPr="002F7CB0">
          <w:rPr>
            <w:rFonts w:eastAsia="Times New Roman"/>
            <w:color w:val="222222"/>
            <w:shd w:val="clear" w:color="auto" w:fill="FFFFFF"/>
            <w:rPrChange w:id="612" w:author="Peter Euclide" w:date="2017-09-22T15:32:00Z">
              <w:rPr>
                <w:rFonts w:ascii="Arial" w:eastAsia="Times New Roman" w:hAnsi="Arial" w:cs="Arial"/>
                <w:color w:val="222222"/>
                <w:sz w:val="19"/>
                <w:szCs w:val="19"/>
                <w:shd w:val="clear" w:color="auto" w:fill="FFFFFF"/>
              </w:rPr>
            </w:rPrChange>
          </w:rPr>
          <w:t>. Sample sites</w:t>
        </w:r>
        <w:r w:rsidR="002A223F" w:rsidRPr="002F7CB0" w:rsidDel="002A223F">
          <w:t xml:space="preserve"> </w:t>
        </w:r>
      </w:ins>
      <w:del w:id="613" w:author="Peter Euclide" w:date="2017-09-22T15:12:00Z">
        <w:r w:rsidR="002A03B0" w:rsidRPr="002F7CB0" w:rsidDel="002A223F">
          <w:delText>;</w:delText>
        </w:r>
        <w:r w:rsidR="00F51410" w:rsidRPr="002F7CB0" w:rsidDel="002A223F">
          <w:delText xml:space="preserve"> s</w:delText>
        </w:r>
        <w:r w:rsidRPr="002F7CB0" w:rsidDel="002A223F">
          <w:delText xml:space="preserve">ample sites </w:delText>
        </w:r>
      </w:del>
      <w:r w:rsidRPr="002F7CB0">
        <w:t>were first grouped by lake</w:t>
      </w:r>
      <w:r w:rsidR="001C491A" w:rsidRPr="002F7CB0">
        <w:t>,</w:t>
      </w:r>
      <w:r w:rsidRPr="0077141F">
        <w:t xml:space="preserve"> and Lake </w:t>
      </w:r>
      <w:r w:rsidR="00F51410" w:rsidRPr="0077141F">
        <w:t>Champlain</w:t>
      </w:r>
      <w:r w:rsidRPr="0077141F">
        <w:t xml:space="preserve"> slimy sculpin were compared to Lak</w:t>
      </w:r>
      <w:r w:rsidRPr="0094235E">
        <w:t xml:space="preserve">e </w:t>
      </w:r>
      <w:r w:rsidR="00F51410" w:rsidRPr="003F5A10">
        <w:t>Ontario</w:t>
      </w:r>
      <w:r w:rsidRPr="003F5A10">
        <w:t xml:space="preserve"> slimy sculpin. </w:t>
      </w:r>
      <w:r w:rsidR="00F51410" w:rsidRPr="003F5A10">
        <w:t>Next, slimy sculpin from</w:t>
      </w:r>
      <w:r w:rsidRPr="003F5A10">
        <w:t xml:space="preserve"> Lake Champlain</w:t>
      </w:r>
      <w:r w:rsidR="00F51410" w:rsidRPr="002F7CB0">
        <w:rPr>
          <w:rPrChange w:id="614" w:author="Peter Euclide" w:date="2017-09-22T15:32:00Z">
            <w:rPr/>
          </w:rPrChange>
        </w:rPr>
        <w:t xml:space="preserve"> were analyzed separately</w:t>
      </w:r>
      <w:r w:rsidRPr="002F7CB0">
        <w:rPr>
          <w:rPrChange w:id="615" w:author="Peter Euclide" w:date="2017-09-22T15:32:00Z">
            <w:rPr/>
          </w:rPrChange>
        </w:rPr>
        <w:t>, comparing all sampled sites in the Main Lake to sites sampled in the Inland Sea to determine if causeways could explain differences in allele frequencies</w:t>
      </w:r>
      <w:r w:rsidR="002A03B0" w:rsidRPr="002F7CB0">
        <w:rPr>
          <w:rPrChange w:id="616" w:author="Peter Euclide" w:date="2017-09-22T15:32:00Z">
            <w:rPr/>
          </w:rPrChange>
        </w:rPr>
        <w:t xml:space="preserve">. </w:t>
      </w:r>
      <w:ins w:id="617" w:author="Peter Euclide" w:date="2017-09-22T15:13:00Z">
        <w:r w:rsidR="002A223F" w:rsidRPr="002F7CB0">
          <w:rPr>
            <w:rFonts w:eastAsia="Times New Roman"/>
            <w:color w:val="222222"/>
            <w:shd w:val="clear" w:color="auto" w:fill="FFFFFF"/>
            <w:rPrChange w:id="618" w:author="Peter Euclide" w:date="2017-09-22T15:32:00Z">
              <w:rPr>
                <w:rFonts w:ascii="Arial" w:eastAsia="Times New Roman" w:hAnsi="Arial" w:cs="Arial"/>
                <w:color w:val="222222"/>
                <w:sz w:val="19"/>
                <w:szCs w:val="19"/>
                <w:shd w:val="clear" w:color="auto" w:fill="FFFFFF"/>
              </w:rPr>
            </w:rPrChange>
          </w:rPr>
          <w:t xml:space="preserve">The site in Malletts Bay was excluded because it was the only site sampled in the </w:t>
        </w:r>
      </w:ins>
      <w:ins w:id="619" w:author="Peter Euclide" w:date="2017-09-22T15:44:00Z">
        <w:r w:rsidR="0077141F">
          <w:rPr>
            <w:rFonts w:eastAsia="Times New Roman"/>
            <w:color w:val="222222"/>
            <w:shd w:val="clear" w:color="auto" w:fill="FFFFFF"/>
          </w:rPr>
          <w:t>basin</w:t>
        </w:r>
      </w:ins>
      <w:del w:id="620" w:author="Peter Euclide" w:date="2017-09-22T15:13:00Z">
        <w:r w:rsidR="002A03B0" w:rsidRPr="002F7CB0" w:rsidDel="002A223F">
          <w:delText>B</w:delText>
        </w:r>
        <w:r w:rsidR="00F51410" w:rsidRPr="002F7CB0" w:rsidDel="002A223F">
          <w:delText>ecause only a single site was sampled in Malletts Bay</w:delText>
        </w:r>
        <w:r w:rsidR="002A03B0" w:rsidRPr="002F7CB0" w:rsidDel="002A223F">
          <w:delText>, this site</w:delText>
        </w:r>
        <w:r w:rsidR="00F51410" w:rsidRPr="002F7CB0" w:rsidDel="002A223F">
          <w:delText xml:space="preserve"> was </w:delText>
        </w:r>
        <w:r w:rsidR="00900DC0" w:rsidRPr="002F7CB0" w:rsidDel="002A223F">
          <w:delText>excluded from the</w:delText>
        </w:r>
        <w:r w:rsidR="00F51410" w:rsidRPr="0077141F" w:rsidDel="002A223F">
          <w:delText xml:space="preserve"> analysis</w:delText>
        </w:r>
      </w:del>
      <w:r w:rsidRPr="0077141F">
        <w:t>.</w:t>
      </w:r>
    </w:p>
    <w:p w14:paraId="16B0EA5F" w14:textId="4CF3786E" w:rsidR="00515673" w:rsidRPr="00FC2692" w:rsidRDefault="00CA1395" w:rsidP="00991D83">
      <w:pPr>
        <w:spacing w:before="240" w:line="360" w:lineRule="auto"/>
        <w:rPr>
          <w:rPrChange w:id="621" w:author="Peter Euclide" w:date="2017-09-22T15:31:00Z">
            <w:rPr/>
          </w:rPrChange>
        </w:rPr>
      </w:pPr>
      <w:r w:rsidRPr="0094235E">
        <w:t xml:space="preserve">To assess </w:t>
      </w:r>
      <w:r w:rsidR="002D46C6" w:rsidRPr="003F5A10">
        <w:t xml:space="preserve">whether </w:t>
      </w:r>
      <w:r w:rsidRPr="003F5A10">
        <w:t xml:space="preserve">populations are isolated by distance, Lake Champlain and Lake Ontario were analyzed separately. In Lake Champlain, </w:t>
      </w:r>
      <w:r w:rsidRPr="002F7CB0">
        <w:rPr>
          <w:rPrChange w:id="622" w:author="Peter Euclide" w:date="2017-09-22T15:32:00Z">
            <w:rPr/>
          </w:rPrChange>
        </w:rPr>
        <w:t>a pairwise</w:t>
      </w:r>
      <w:r w:rsidRPr="00FC2692">
        <w:rPr>
          <w:rPrChange w:id="623" w:author="Peter Euclide" w:date="2017-09-22T15:31:00Z">
            <w:rPr/>
          </w:rPrChange>
        </w:rPr>
        <w:t xml:space="preserve"> </w:t>
      </w:r>
      <w:r w:rsidRPr="00FC2692">
        <w:rPr>
          <w:i/>
          <w:rPrChange w:id="624" w:author="Peter Euclide" w:date="2017-09-22T15:31:00Z">
            <w:rPr>
              <w:i/>
            </w:rPr>
          </w:rPrChange>
        </w:rPr>
        <w:t>F</w:t>
      </w:r>
      <w:r w:rsidRPr="00FC2692">
        <w:rPr>
          <w:i/>
          <w:vertAlign w:val="subscript"/>
          <w:rPrChange w:id="625" w:author="Peter Euclide" w:date="2017-09-22T15:31:00Z">
            <w:rPr>
              <w:i/>
              <w:vertAlign w:val="subscript"/>
            </w:rPr>
          </w:rPrChange>
        </w:rPr>
        <w:t>ST</w:t>
      </w:r>
      <w:r w:rsidRPr="00FC2692">
        <w:rPr>
          <w:i/>
          <w:rPrChange w:id="626" w:author="Peter Euclide" w:date="2017-09-22T15:31:00Z">
            <w:rPr>
              <w:i/>
            </w:rPr>
          </w:rPrChange>
        </w:rPr>
        <w:t xml:space="preserve"> </w:t>
      </w:r>
      <w:r w:rsidRPr="00FC2692">
        <w:rPr>
          <w:rPrChange w:id="627" w:author="Peter Euclide" w:date="2017-09-22T15:31:00Z">
            <w:rPr/>
          </w:rPrChange>
        </w:rPr>
        <w:t>matrix was compared against a pairwise matrix of geographic distance using a Mantel’s test to determine whether differences in genetic variation among slimy sculpin sample locations correspond to geographic distance</w:t>
      </w:r>
      <w:r w:rsidR="00585980" w:rsidRPr="00FC2692">
        <w:rPr>
          <w:rPrChange w:id="628" w:author="Peter Euclide" w:date="2017-09-22T15:31:00Z">
            <w:rPr/>
          </w:rPrChange>
        </w:rPr>
        <w:t xml:space="preserve"> measured as the shortest possible route by water between two sites</w:t>
      </w:r>
      <w:r w:rsidRPr="00FC2692">
        <w:rPr>
          <w:rPrChange w:id="629" w:author="Peter Euclide" w:date="2017-09-22T15:31:00Z">
            <w:rPr/>
          </w:rPrChange>
        </w:rPr>
        <w:t xml:space="preserve">. Mantel tests were conducted in IBDWeb using 10,000 permutations </w:t>
      </w:r>
      <w:r w:rsidRPr="00FC2692">
        <w:fldChar w:fldCharType="begin" w:fldLock="1"/>
      </w:r>
      <w:r w:rsidR="00645E71" w:rsidRPr="00FC2692">
        <w:rPr>
          <w:rPrChange w:id="630" w:author="Peter Euclide" w:date="2017-09-22T15:31:00Z">
            <w:rPr/>
          </w:rPrChange>
        </w:rPr>
        <w:instrText>ADDIN CSL_CITATION { "citationItems" : [ { "id" : "ITEM-1", "itemData" : { "DOI" : "10.1186/1471-2156-6-13", "ISBN" : "1471-2156 (Electronic)\\r1471-2156 (Linking)", "ISSN" : "1471-2156", "PMID" : "15760479", "abstract" : "BACKGROUND: The population genetic pattern known as \"isolation by distance\" results from spatially limited gene flow and is a commonly observed phenomenon in natural populations. However, few software programs exist for estimating the degree of isolation by distance among populations, and they tend not to be user-friendly.\\n\\nRESULTS: We have created Isolation by Distance Web Service (IBDWS) a user-friendly web interface for determining patterns of isolation by distance. Using this site, population geneticists can perform a variety of powerful statistical tests including Mantel tests, Reduced Major Axis (RMA) regression analysis, as well as calculate FST between all pairs of populations and perform basic summary statistics (e.g., heterozygosity). All statistical results, including publication-quality scatter plots in Postscript format, are returned rapidly to the user and can be easily downloaded.\\n\\nCONCLUSION: IBDWS population genetics analysis software is hosted at http://phage.sdsu.edu/~jensen/ and documentation is available at http://www.bio.sdsu.edu/pub/andy/IBD.html. The source code has been made available on Source Forge at http://sourceforge.net/projects/ibdws/.", "author" : [ { "dropping-particle" : "", "family" : "Jensen", "given" : "Jeffrey L", "non-dropping-particle" : "", "parse-names" : false, "suffix" : "" }, { "dropping-particle" : "", "family" : "Bohonak", "given" : "Andrew J", "non-dropping-particle" : "", "parse-names" : false, "suffix" : "" }, { "dropping-particle" : "", "family" : "Kelley", "given" : "Scott T", "non-dropping-particle" : "", "parse-names" : false, "suffix" : "" } ], "container-title" : "BMC Genetics", "id" : "ITEM-1", "issue" : "13", "issued" : { "date-parts" : [ [ "2005" ] ] }, "title" : "Isolation by distance, web service.", "type" : "article-journal", "volume" : "6" }, "uris" : [ "http://www.mendeley.com/documents/?uuid=d0869579-29a9-4e0e-8cea-b5d575e2754f" ] } ], "mendeley" : { "formattedCitation" : "(Jensen, Bohonak, &amp; Kelley, 2005)", "plainTextFormattedCitation" : "(Jensen, Bohonak, &amp; Kelley, 2005)", "previouslyFormattedCitation" : "(Jensen, Bohonak, &amp; Kelley, 2005)" }, "properties" : { "noteIndex" : 0 }, "schema" : "https://github.com/citation-style-language/schema/raw/master/csl-citation.json" }</w:instrText>
      </w:r>
      <w:r w:rsidRPr="00FC2692">
        <w:rPr>
          <w:rPrChange w:id="631" w:author="Peter Euclide" w:date="2017-09-22T15:31:00Z">
            <w:rPr/>
          </w:rPrChange>
        </w:rPr>
        <w:fldChar w:fldCharType="separate"/>
      </w:r>
      <w:r w:rsidR="00B40639" w:rsidRPr="002F7CB0">
        <w:rPr>
          <w:noProof/>
        </w:rPr>
        <w:t>(Jensen, Bohonak, &amp; Kelley, 2005)</w:t>
      </w:r>
      <w:r w:rsidRPr="002F7CB0">
        <w:fldChar w:fldCharType="end"/>
      </w:r>
      <w:r w:rsidRPr="00FC2692">
        <w:t xml:space="preserve">. </w:t>
      </w:r>
      <w:r w:rsidR="002D0E6E" w:rsidRPr="002F7CB0">
        <w:rPr>
          <w:rFonts w:eastAsia="Times New Roman"/>
          <w:color w:val="222222"/>
          <w:shd w:val="clear" w:color="auto" w:fill="FFFFFF"/>
        </w:rPr>
        <w:t>Pairwise genetic distance was estimated between the two Lake Ontario sites to evaluate whether similar levels of isolation by distance occur in Lake Ontario and Lake Champlain.</w:t>
      </w:r>
      <w:r w:rsidR="00780308" w:rsidRPr="0094235E">
        <w:t xml:space="preserve"> </w:t>
      </w:r>
      <w:r w:rsidRPr="003F5A10">
        <w:t>Because only two sites were sampled in Lake Ontario we were unable to run a Mantel test</w:t>
      </w:r>
      <w:r w:rsidR="00780308" w:rsidRPr="00FC2692">
        <w:rPr>
          <w:rPrChange w:id="632" w:author="Peter Euclide" w:date="2017-09-22T15:31:00Z">
            <w:rPr/>
          </w:rPrChange>
        </w:rPr>
        <w:t xml:space="preserve">, however </w:t>
      </w:r>
      <w:r w:rsidR="00D1702F" w:rsidRPr="00FC2692">
        <w:rPr>
          <w:rPrChange w:id="633" w:author="Peter Euclide" w:date="2017-09-22T15:31:00Z">
            <w:rPr/>
          </w:rPrChange>
        </w:rPr>
        <w:t xml:space="preserve">we expected </w:t>
      </w:r>
      <w:r w:rsidR="00473BEF" w:rsidRPr="00FC2692">
        <w:rPr>
          <w:rPrChange w:id="634" w:author="Peter Euclide" w:date="2017-09-22T15:31:00Z">
            <w:rPr/>
          </w:rPrChange>
        </w:rPr>
        <w:t xml:space="preserve">the </w:t>
      </w:r>
      <w:r w:rsidR="00685A11" w:rsidRPr="00FC2692">
        <w:rPr>
          <w:i/>
          <w:rPrChange w:id="635" w:author="Peter Euclide" w:date="2017-09-22T15:31:00Z">
            <w:rPr>
              <w:i/>
            </w:rPr>
          </w:rPrChange>
        </w:rPr>
        <w:t>F</w:t>
      </w:r>
      <w:r w:rsidR="00685A11" w:rsidRPr="00FC2692">
        <w:rPr>
          <w:i/>
          <w:vertAlign w:val="subscript"/>
          <w:rPrChange w:id="636" w:author="Peter Euclide" w:date="2017-09-22T15:31:00Z">
            <w:rPr>
              <w:i/>
              <w:vertAlign w:val="subscript"/>
            </w:rPr>
          </w:rPrChange>
        </w:rPr>
        <w:t>ST</w:t>
      </w:r>
      <w:r w:rsidR="00685A11" w:rsidRPr="00FC2692">
        <w:rPr>
          <w:i/>
          <w:rPrChange w:id="637" w:author="Peter Euclide" w:date="2017-09-22T15:31:00Z">
            <w:rPr>
              <w:i/>
            </w:rPr>
          </w:rPrChange>
        </w:rPr>
        <w:t xml:space="preserve"> </w:t>
      </w:r>
      <w:r w:rsidR="00473BEF" w:rsidRPr="00FC2692">
        <w:rPr>
          <w:rPrChange w:id="638" w:author="Peter Euclide" w:date="2017-09-22T15:31:00Z">
            <w:rPr/>
          </w:rPrChange>
        </w:rPr>
        <w:t xml:space="preserve">between sites in Lake Ontario to be </w:t>
      </w:r>
      <w:proofErr w:type="gramStart"/>
      <w:r w:rsidR="00473BEF" w:rsidRPr="00FC2692">
        <w:rPr>
          <w:rPrChange w:id="639" w:author="Peter Euclide" w:date="2017-09-22T15:31:00Z">
            <w:rPr/>
          </w:rPrChange>
        </w:rPr>
        <w:t>similar to</w:t>
      </w:r>
      <w:proofErr w:type="gramEnd"/>
      <w:r w:rsidR="00473BEF" w:rsidRPr="00FC2692">
        <w:rPr>
          <w:rPrChange w:id="640" w:author="Peter Euclide" w:date="2017-09-22T15:31:00Z">
            <w:rPr/>
          </w:rPrChange>
        </w:rPr>
        <w:t xml:space="preserve"> </w:t>
      </w:r>
      <w:r w:rsidR="00685A11" w:rsidRPr="00FC2692">
        <w:rPr>
          <w:i/>
          <w:rPrChange w:id="641" w:author="Peter Euclide" w:date="2017-09-22T15:31:00Z">
            <w:rPr>
              <w:i/>
            </w:rPr>
          </w:rPrChange>
        </w:rPr>
        <w:t>F</w:t>
      </w:r>
      <w:r w:rsidR="00685A11" w:rsidRPr="00FC2692">
        <w:rPr>
          <w:i/>
          <w:vertAlign w:val="subscript"/>
          <w:rPrChange w:id="642" w:author="Peter Euclide" w:date="2017-09-22T15:31:00Z">
            <w:rPr>
              <w:i/>
              <w:vertAlign w:val="subscript"/>
            </w:rPr>
          </w:rPrChange>
        </w:rPr>
        <w:t>ST</w:t>
      </w:r>
      <w:r w:rsidR="00685A11" w:rsidRPr="00FC2692">
        <w:rPr>
          <w:i/>
          <w:rPrChange w:id="643" w:author="Peter Euclide" w:date="2017-09-22T15:31:00Z">
            <w:rPr>
              <w:i/>
            </w:rPr>
          </w:rPrChange>
        </w:rPr>
        <w:t xml:space="preserve"> </w:t>
      </w:r>
      <w:r w:rsidR="00473BEF" w:rsidRPr="00FC2692">
        <w:rPr>
          <w:rPrChange w:id="644" w:author="Peter Euclide" w:date="2017-09-22T15:31:00Z">
            <w:rPr/>
          </w:rPrChange>
        </w:rPr>
        <w:t>between the two furthest sites in Lake Champlain</w:t>
      </w:r>
      <w:r w:rsidR="000E2383" w:rsidRPr="00FC2692">
        <w:rPr>
          <w:rPrChange w:id="645" w:author="Peter Euclide" w:date="2017-09-22T15:31:00Z">
            <w:rPr/>
          </w:rPrChange>
        </w:rPr>
        <w:t xml:space="preserve"> if the e</w:t>
      </w:r>
      <w:r w:rsidR="00473BEF" w:rsidRPr="00FC2692">
        <w:rPr>
          <w:rPrChange w:id="646" w:author="Peter Euclide" w:date="2017-09-22T15:31:00Z">
            <w:rPr/>
          </w:rPrChange>
        </w:rPr>
        <w:t xml:space="preserve">ffect of </w:t>
      </w:r>
      <w:r w:rsidR="001624DA" w:rsidRPr="00FC2692">
        <w:rPr>
          <w:rPrChange w:id="647" w:author="Peter Euclide" w:date="2017-09-22T15:31:00Z">
            <w:rPr/>
          </w:rPrChange>
        </w:rPr>
        <w:t xml:space="preserve">isolation by distance is similar </w:t>
      </w:r>
      <w:r w:rsidR="002D0E6E" w:rsidRPr="00FC2692">
        <w:rPr>
          <w:rPrChange w:id="648" w:author="Peter Euclide" w:date="2017-09-22T15:31:00Z">
            <w:rPr/>
          </w:rPrChange>
        </w:rPr>
        <w:t xml:space="preserve">in both </w:t>
      </w:r>
      <w:r w:rsidR="001624DA" w:rsidRPr="00FC2692">
        <w:rPr>
          <w:rPrChange w:id="649" w:author="Peter Euclide" w:date="2017-09-22T15:31:00Z">
            <w:rPr/>
          </w:rPrChange>
        </w:rPr>
        <w:t>lakes</w:t>
      </w:r>
      <w:r w:rsidR="00685A11" w:rsidRPr="00FC2692">
        <w:rPr>
          <w:rPrChange w:id="650" w:author="Peter Euclide" w:date="2017-09-22T15:31:00Z">
            <w:rPr/>
          </w:rPrChange>
        </w:rPr>
        <w:t>.</w:t>
      </w:r>
    </w:p>
    <w:p w14:paraId="208CFAF1" w14:textId="41F8E7A6" w:rsidR="00053F67" w:rsidRPr="002F7CB0" w:rsidRDefault="002D46C6" w:rsidP="00991D83">
      <w:pPr>
        <w:spacing w:before="240" w:line="360" w:lineRule="auto"/>
      </w:pPr>
      <w:r w:rsidRPr="00FC2692">
        <w:rPr>
          <w:rPrChange w:id="651" w:author="Peter Euclide" w:date="2017-09-22T15:31:00Z">
            <w:rPr/>
          </w:rPrChange>
        </w:rPr>
        <w:t xml:space="preserve">To further </w:t>
      </w:r>
      <w:r w:rsidR="002D0E6E" w:rsidRPr="00FC2692">
        <w:rPr>
          <w:rPrChange w:id="652" w:author="Peter Euclide" w:date="2017-09-22T15:31:00Z">
            <w:rPr/>
          </w:rPrChange>
        </w:rPr>
        <w:t xml:space="preserve">examine </w:t>
      </w:r>
      <w:r w:rsidRPr="00FC2692">
        <w:rPr>
          <w:rPrChange w:id="653" w:author="Peter Euclide" w:date="2017-09-22T15:31:00Z">
            <w:rPr/>
          </w:rPrChange>
        </w:rPr>
        <w:t>how s</w:t>
      </w:r>
      <w:r w:rsidR="00341A93" w:rsidRPr="00FC2692">
        <w:rPr>
          <w:rPrChange w:id="654" w:author="Peter Euclide" w:date="2017-09-22T15:31:00Z">
            <w:rPr/>
          </w:rPrChange>
        </w:rPr>
        <w:t xml:space="preserve">limy </w:t>
      </w:r>
      <w:r w:rsidR="0099540C" w:rsidRPr="00FC2692">
        <w:rPr>
          <w:rPrChange w:id="655" w:author="Peter Euclide" w:date="2017-09-22T15:31:00Z">
            <w:rPr/>
          </w:rPrChange>
        </w:rPr>
        <w:t xml:space="preserve">sculpin populations </w:t>
      </w:r>
      <w:r w:rsidRPr="00FC2692">
        <w:rPr>
          <w:rPrChange w:id="656" w:author="Peter Euclide" w:date="2017-09-22T15:31:00Z">
            <w:rPr/>
          </w:rPrChange>
        </w:rPr>
        <w:t>were structured among and within lakes,</w:t>
      </w:r>
      <w:r w:rsidR="002D0E6E" w:rsidRPr="00FC2692">
        <w:rPr>
          <w:rPrChange w:id="657" w:author="Peter Euclide" w:date="2017-09-22T15:31:00Z">
            <w:rPr/>
          </w:rPrChange>
        </w:rPr>
        <w:t xml:space="preserve"> </w:t>
      </w:r>
      <w:r w:rsidR="00B67FD1" w:rsidRPr="00FC2692">
        <w:rPr>
          <w:rPrChange w:id="658" w:author="Peter Euclide" w:date="2017-09-22T15:31:00Z">
            <w:rPr/>
          </w:rPrChange>
        </w:rPr>
        <w:t xml:space="preserve">discriminate analysis of </w:t>
      </w:r>
      <w:r w:rsidR="00B525C5" w:rsidRPr="00FC2692">
        <w:rPr>
          <w:rPrChange w:id="659" w:author="Peter Euclide" w:date="2017-09-22T15:31:00Z">
            <w:rPr/>
          </w:rPrChange>
        </w:rPr>
        <w:t>principle components (</w:t>
      </w:r>
      <w:r w:rsidR="00B67FD1" w:rsidRPr="00FC2692">
        <w:rPr>
          <w:rPrChange w:id="660" w:author="Peter Euclide" w:date="2017-09-22T15:31:00Z">
            <w:rPr/>
          </w:rPrChange>
        </w:rPr>
        <w:t>DAPC</w:t>
      </w:r>
      <w:r w:rsidR="00B525C5" w:rsidRPr="00FC2692">
        <w:rPr>
          <w:rPrChange w:id="661" w:author="Peter Euclide" w:date="2017-09-22T15:31:00Z">
            <w:rPr/>
          </w:rPrChange>
        </w:rPr>
        <w:t xml:space="preserve">) and </w:t>
      </w:r>
      <w:r w:rsidR="007604EF" w:rsidRPr="00FC2692">
        <w:rPr>
          <w:rPrChange w:id="662" w:author="Peter Euclide" w:date="2017-09-22T15:31:00Z">
            <w:rPr/>
          </w:rPrChange>
        </w:rPr>
        <w:t xml:space="preserve">Bayesian </w:t>
      </w:r>
      <w:r w:rsidR="00B525C5" w:rsidRPr="00FC2692">
        <w:rPr>
          <w:rPrChange w:id="663" w:author="Peter Euclide" w:date="2017-09-22T15:31:00Z">
            <w:rPr/>
          </w:rPrChange>
        </w:rPr>
        <w:t xml:space="preserve">STRUCTURE </w:t>
      </w:r>
      <w:r w:rsidR="007604EF" w:rsidRPr="00FC2692">
        <w:rPr>
          <w:rPrChange w:id="664" w:author="Peter Euclide" w:date="2017-09-22T15:31:00Z">
            <w:rPr/>
          </w:rPrChange>
        </w:rPr>
        <w:t>analysis</w:t>
      </w:r>
      <w:r w:rsidR="009D13E9" w:rsidRPr="00FC2692">
        <w:rPr>
          <w:rPrChange w:id="665" w:author="Peter Euclide" w:date="2017-09-22T15:31:00Z">
            <w:rPr/>
          </w:rPrChange>
        </w:rPr>
        <w:t xml:space="preserve"> </w:t>
      </w:r>
      <w:r w:rsidR="00900F44" w:rsidRPr="00FC2692">
        <w:rPr>
          <w:rPrChange w:id="666" w:author="Peter Euclide" w:date="2017-09-22T15:31:00Z">
            <w:rPr/>
          </w:rPrChange>
        </w:rPr>
        <w:t xml:space="preserve">were used to identify clusters of individuals representing populations </w:t>
      </w:r>
      <w:r w:rsidR="00101ACE" w:rsidRPr="00FC2692">
        <w:fldChar w:fldCharType="begin" w:fldLock="1"/>
      </w:r>
      <w:r w:rsidR="00B22D58" w:rsidRPr="00FC2692">
        <w:rPr>
          <w:rPrChange w:id="667" w:author="Peter Euclide" w:date="2017-09-22T15:31:00Z">
            <w:rPr/>
          </w:rPrChange>
        </w:rPr>
        <w:instrText>ADDIN CSL_CITATION { "citationItems" : [ { "id" : "ITEM-1", "itemData" : { "DOI" : "10.1093/bioinformatics/btn129", "ISBN" : "1367-4803", "ISSN" : "13674803", "PMID" : "18397895", "abstract" : "UNLABELLED: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 "author" : [ { "dropping-particle" : "", "family" : "Jombart", "given" : "Thibaut", "non-dropping-particle" : "", "parse-names" : false, "suffix" : "" } ], "container-title" : "Bioinformatics", "id" : "ITEM-1", "issue" : "11", "issued" : { "date-parts" : [ [ "2008", "6", "1" ] ] }, "page" : "1403-1405", "publisher" : "Oxford University Press", "title" : "Adegenet: A R package for the multivariate analysis of genetic markers", "type" : "article-journal", "volume" : "24" }, "uris" : [ "http://www.mendeley.com/documents/?uuid=1ac3856b-78e6-3bdb-acf8-2ca53011822e" ] }, { "id" : "ITEM-2", "itemData" : { "DOI" : "10.1016/0379-0738(94)90222-4", "ISSN" : "0016-6731", "PMID" : "10835412", "abstract" : "We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seven microsatellite loci in an example using genotype data from an endangered bird species. The software used for this article is available from http://www.stats.ox.ac.uk/~pritch/home.html.", "author" : [ { "dropping-particle" : "", "family" : "Pritchard", "given" : "Jonathan K.", "non-dropping-particle" : "", "parse-names" : false, "suffix" : "" }, { "dropping-particle" : "", "family" : "Stephens", "given" : "Matthew", "non-dropping-particle" : "", "parse-names" : false, "suffix" : "" }, { "dropping-particle" : "", "family" : "Donnelly", "given" : "Peter", "non-dropping-particle" : "", "parse-names" : false, "suffix" : "" } ], "container-title" : "Genetics", "id" : "ITEM-2", "issue" : "2", "issued" : { "date-parts" : [ [ "2000", "6", "1" ] ] }, "page" : "945-959", "publisher" : "Genetics", "title" : "Inference of population structure using multilocus genotype data", "type" : "article-journal", "volume" : "155" }, "uris" : [ "http://www.mendeley.com/documents/?uuid=c31650ff-a8f7-4bc7-981e-4f24fd38dbda" ] }, { "id" : "ITEM-3", "itemData" : { "DOI" : "10.1186/1471-2156-11-94", "ISSN" : "1471-2156", "abstract" : "The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 We introduce the Discriminant Analysis of Principal Components (DAPC), a multivariate method designed to identify and describe clusters of genetically related individuals. When group priors are lacking, DAPC uses sequential K-means and model selection to infer genetic clusters. Our approach allows extracting rich information from genetic data, providing assignment of individuals to groups, a visual assessment of between-population differentiation, and contribution of individual alleles to population structuring. We evaluate the performance of our method using simulated data, which were also analyzed using STRUCTURE as a benchmark. Additionally, we illustrate the method by analyzing microsatellite polymorphism in worldwide human populations and hemagglutinin gene sequence variation in seasonal influenza. Analysis of simulated data revealed that our approach performs generally better than STRUCTURE at characterizing population subdivision. The tools implemented in DAPC for the identification of clusters and graphical representation of between-group structures allow to unravel complex population structures. Our approach is also faster than Bayesian clustering algorithms by several orders of magnitude, and may be applicable to a wider range of datasets.", "author" : [ { "dropping-particle" : "", "family" : "Jombart", "given" : "Thibaut", "non-dropping-particle" : "", "parse-names" : false, "suffix" : "" }, { "dropping-particle" : "", "family" : "Devillard", "given" : "S\u00e9bastien", "non-dropping-particle" : "", "parse-names" : false, "suffix" : "" }, { "dropping-particle" : "", "family" : "Balloux", "given" : "Fran\u00e7ois", "non-dropping-particle" : "", "parse-names" : false, "suffix" : "" } ], "container-title" : "BMC Genetics", "id" : "ITEM-3", "issue" : "1", "issued" : { "date-parts" : [ [ "2010" ] ] }, "page" : "94", "title" : "Discriminant analysis of principal components: a new method for the analysis of genetically structured populations", "type" : "article-journal", "volume" : "11" }, "uris" : [ "http://www.mendeley.com/documents/?uuid=ced2192d-8fe0-4904-94de-1dfcf58c29bb" ] } ], "mendeley" : { "formattedCitation" : "(Pritchard, Stephens, &amp; Donnelly, 2000; Jombart, 2008; Jombart, Devillard, &amp; Balloux, 2010)", "manualFormatting" : "(Pritchard, Stephens, &amp; Donnelly, 2000; Jombart, 2008; Jombart, Devillard, &amp; Balloux, 2010)", "plainTextFormattedCitation" : "(Pritchard, Stephens, &amp; Donnelly, 2000; Jombart, 2008; Jombart, Devillard, &amp; Balloux, 2010)", "previouslyFormattedCitation" : "(Pritchard, Stephens, &amp; Donnelly, 2000; Jombart, 2008; Jombart, Devillard, &amp; Balloux, 2010)" }, "properties" : { "noteIndex" : 0 }, "schema" : "https://github.com/citation-style-language/schema/raw/master/csl-citation.json" }</w:instrText>
      </w:r>
      <w:r w:rsidR="00101ACE" w:rsidRPr="00FC2692">
        <w:rPr>
          <w:rPrChange w:id="668" w:author="Peter Euclide" w:date="2017-09-22T15:31:00Z">
            <w:rPr/>
          </w:rPrChange>
        </w:rPr>
        <w:fldChar w:fldCharType="separate"/>
      </w:r>
      <w:r w:rsidR="00900F44" w:rsidRPr="002F7CB0">
        <w:rPr>
          <w:noProof/>
        </w:rPr>
        <w:t>(Pritchard, Stephens, &amp; Donnelly, 2000; Jombart, 2008; Jombart</w:t>
      </w:r>
      <w:r w:rsidR="00C31303" w:rsidRPr="002F7CB0">
        <w:rPr>
          <w:noProof/>
        </w:rPr>
        <w:t>, Devillard</w:t>
      </w:r>
      <w:r w:rsidR="00900F44" w:rsidRPr="002F7CB0">
        <w:rPr>
          <w:noProof/>
        </w:rPr>
        <w:t>,</w:t>
      </w:r>
      <w:r w:rsidR="00C31303" w:rsidRPr="002F7CB0">
        <w:rPr>
          <w:noProof/>
        </w:rPr>
        <w:t xml:space="preserve"> &amp; Balloux,</w:t>
      </w:r>
      <w:r w:rsidR="00900F44" w:rsidRPr="002F7CB0">
        <w:rPr>
          <w:noProof/>
        </w:rPr>
        <w:t xml:space="preserve"> 2010)</w:t>
      </w:r>
      <w:r w:rsidR="00101ACE" w:rsidRPr="002F7CB0">
        <w:fldChar w:fldCharType="end"/>
      </w:r>
      <w:r w:rsidR="00842AE0" w:rsidRPr="00FC2692">
        <w:t>. DAPC</w:t>
      </w:r>
      <w:r w:rsidR="007604EF" w:rsidRPr="002F7CB0">
        <w:t xml:space="preserve"> </w:t>
      </w:r>
      <w:r w:rsidR="003555F8" w:rsidRPr="002F7CB0">
        <w:t xml:space="preserve">is a multivariate analysis that </w:t>
      </w:r>
      <w:del w:id="669" w:author="Peter Euclide" w:date="2017-09-22T15:14:00Z">
        <w:r w:rsidR="003555F8" w:rsidRPr="002F7CB0" w:rsidDel="002A223F">
          <w:delText xml:space="preserve">summarizes </w:delText>
        </w:r>
      </w:del>
      <w:ins w:id="670" w:author="Peter Euclide" w:date="2017-09-22T15:14:00Z">
        <w:r w:rsidR="002A223F" w:rsidRPr="002F7CB0">
          <w:t>maximizes</w:t>
        </w:r>
        <w:r w:rsidR="002A223F" w:rsidRPr="0077141F">
          <w:t xml:space="preserve"> </w:t>
        </w:r>
      </w:ins>
      <w:r w:rsidR="003555F8" w:rsidRPr="0077141F">
        <w:t xml:space="preserve">genetic differentiation between groups while </w:t>
      </w:r>
      <w:del w:id="671" w:author="Peter Euclide" w:date="2017-09-22T15:14:00Z">
        <w:r w:rsidR="003555F8" w:rsidRPr="0077141F" w:rsidDel="002A223F">
          <w:delText xml:space="preserve">overlooking </w:delText>
        </w:r>
      </w:del>
      <w:ins w:id="672" w:author="Peter Euclide" w:date="2017-09-22T15:14:00Z">
        <w:r w:rsidR="002A223F" w:rsidRPr="0077141F">
          <w:t>minimizing</w:t>
        </w:r>
        <w:r w:rsidR="002A223F" w:rsidRPr="0077141F">
          <w:t xml:space="preserve"> </w:t>
        </w:r>
      </w:ins>
      <w:r w:rsidR="003555F8" w:rsidRPr="0077141F">
        <w:t>within-group variation</w:t>
      </w:r>
      <w:r w:rsidR="00842AE0" w:rsidRPr="0077141F">
        <w:t xml:space="preserve">. </w:t>
      </w:r>
      <w:r w:rsidR="0051285D" w:rsidRPr="0094235E">
        <w:t>The relationship between sample sites was evaluated hierarchically</w:t>
      </w:r>
      <w:r w:rsidR="00DA3027" w:rsidRPr="003F5A10">
        <w:t>;</w:t>
      </w:r>
      <w:r w:rsidR="0051285D" w:rsidRPr="003F5A10">
        <w:t xml:space="preserve"> DAPC was first run using the complete dataset to visualize </w:t>
      </w:r>
      <w:r w:rsidR="00842AE0" w:rsidRPr="00FC2692">
        <w:rPr>
          <w:rPrChange w:id="673" w:author="Peter Euclide" w:date="2017-09-22T15:31:00Z">
            <w:rPr/>
          </w:rPrChange>
        </w:rPr>
        <w:t xml:space="preserve">the relationship between all samples sites </w:t>
      </w:r>
      <w:r w:rsidR="0051285D" w:rsidRPr="00FC2692">
        <w:rPr>
          <w:rPrChange w:id="674" w:author="Peter Euclide" w:date="2017-09-22T15:31:00Z">
            <w:rPr/>
          </w:rPrChange>
        </w:rPr>
        <w:t>in Lake Ontario and Lake Champlain</w:t>
      </w:r>
      <w:r w:rsidR="00DA3027" w:rsidRPr="00FC2692">
        <w:rPr>
          <w:rPrChange w:id="675" w:author="Peter Euclide" w:date="2017-09-22T15:31:00Z">
            <w:rPr/>
          </w:rPrChange>
        </w:rPr>
        <w:t xml:space="preserve">, then </w:t>
      </w:r>
      <w:r w:rsidR="0051285D" w:rsidRPr="00FC2692">
        <w:rPr>
          <w:rPrChange w:id="676" w:author="Peter Euclide" w:date="2017-09-22T15:31:00Z">
            <w:rPr/>
          </w:rPrChange>
        </w:rPr>
        <w:t xml:space="preserve">using only individuals from Lake Champlain. </w:t>
      </w:r>
      <w:r w:rsidR="00101ACE" w:rsidRPr="00FC2692">
        <w:rPr>
          <w:rPrChange w:id="677" w:author="Peter Euclide" w:date="2017-09-22T15:31:00Z">
            <w:rPr/>
          </w:rPrChange>
        </w:rPr>
        <w:t xml:space="preserve">All DAPCs </w:t>
      </w:r>
      <w:r w:rsidR="00B525C5" w:rsidRPr="00FC2692">
        <w:rPr>
          <w:rPrChange w:id="678" w:author="Peter Euclide" w:date="2017-09-22T15:31:00Z">
            <w:rPr/>
          </w:rPrChange>
        </w:rPr>
        <w:t>were conducted in R version</w:t>
      </w:r>
      <w:r w:rsidR="00FB617D" w:rsidRPr="00FC2692">
        <w:rPr>
          <w:rPrChange w:id="679" w:author="Peter Euclide" w:date="2017-09-22T15:31:00Z">
            <w:rPr/>
          </w:rPrChange>
        </w:rPr>
        <w:t xml:space="preserve"> 3.3.0</w:t>
      </w:r>
      <w:r w:rsidR="00B525C5" w:rsidRPr="00FC2692">
        <w:rPr>
          <w:rPrChange w:id="680" w:author="Peter Euclide" w:date="2017-09-22T15:31:00Z">
            <w:rPr/>
          </w:rPrChange>
        </w:rPr>
        <w:t xml:space="preserve"> using the ADEGENET version 2.0.1</w:t>
      </w:r>
      <w:r w:rsidR="009D13E9" w:rsidRPr="00FC2692">
        <w:rPr>
          <w:rPrChange w:id="681" w:author="Peter Euclide" w:date="2017-09-22T15:31:00Z">
            <w:rPr/>
          </w:rPrChange>
        </w:rPr>
        <w:t xml:space="preserve"> </w:t>
      </w:r>
      <w:r w:rsidR="009D13E9" w:rsidRPr="00FC2692">
        <w:fldChar w:fldCharType="begin" w:fldLock="1"/>
      </w:r>
      <w:r w:rsidR="00660A1A" w:rsidRPr="00FC2692">
        <w:rPr>
          <w:rPrChange w:id="682" w:author="Peter Euclide" w:date="2017-09-22T15:31:00Z">
            <w:rPr/>
          </w:rPrChange>
        </w:rPr>
        <w:instrText>ADDIN CSL_CITATION { "citationItems" : [ { "id" : "ITEM-1", "itemData" : { "DOI" : "10.1093/bioinformatics/btn129", "ISBN" : "1367-4803", "ISSN" : "13674803", "PMID" : "18397895", "abstract" : "UNLABELLED: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 "author" : [ { "dropping-particle" : "", "family" : "Jombart", "given" : "Thibaut", "non-dropping-particle" : "", "parse-names" : false, "suffix" : "" } ], "container-title" : "Bioinformatics", "id" : "ITEM-1", "issue" : "11", "issued" : { "date-parts" : [ [ "2008", "6", "1" ] ] }, "page" : "1403-1405", "publisher" : "Oxford University Press", "title" : "Adegenet: A R package for the multivariate analysis of genetic markers", "type" : "article-journal", "volume" : "24" }, "uris" : [ "http://www.mendeley.com/documents/?uuid=1ac3856b-78e6-3bdb-acf8-2ca53011822e" ] }, { "id" : "ITEM-2", "itemData" : { "author" : [ { "dropping-particle" : "", "family" : "Team", "given" : "R Core", "non-dropping-particle" : "", "parse-names" : false, "suffix" : "" } ], "id" : "ITEM-2", "issued" : { "date-parts" : [ [ "2015" ] ] }, "number" : "3.1.3", "publisher" : "R Foundation for Satisical Computing", "publisher-place" : "Vienna, Austria", "title" : "R: A language and enviornment for satistical computing.", "type" : "article" }, "uris" : [ "http://www.mendeley.com/documents/?uuid=88b36116-0642-494c-8f9c-a37ec05122f2" ] } ], "mendeley" : { "formattedCitation" : "(Jombart, 2008; Team, 2015)", "manualFormatting" : "(Jombart, 2008; R Core Team, 2015)", "plainTextFormattedCitation" : "(Jombart, 2008; Team, 2015)", "previouslyFormattedCitation" : "(Jombart, 2008; Team, 2015)" }, "properties" : { "noteIndex" : 0 }, "schema" : "https://github.com/citation-style-language/schema/raw/master/csl-citation.json" }</w:instrText>
      </w:r>
      <w:r w:rsidR="009D13E9" w:rsidRPr="00FC2692">
        <w:rPr>
          <w:rPrChange w:id="683" w:author="Peter Euclide" w:date="2017-09-22T15:31:00Z">
            <w:rPr/>
          </w:rPrChange>
        </w:rPr>
        <w:fldChar w:fldCharType="separate"/>
      </w:r>
      <w:r w:rsidR="00766DC6" w:rsidRPr="002F7CB0">
        <w:rPr>
          <w:noProof/>
        </w:rPr>
        <w:t xml:space="preserve">(Jombart, 2008; R Core </w:t>
      </w:r>
      <w:r w:rsidR="00766DC6" w:rsidRPr="002F7CB0">
        <w:rPr>
          <w:noProof/>
        </w:rPr>
        <w:lastRenderedPageBreak/>
        <w:t>Team, 2015)</w:t>
      </w:r>
      <w:r w:rsidR="009D13E9" w:rsidRPr="002F7CB0">
        <w:fldChar w:fldCharType="end"/>
      </w:r>
      <w:r w:rsidR="00B525C5" w:rsidRPr="00FC2692">
        <w:t xml:space="preserve">. </w:t>
      </w:r>
      <w:r w:rsidR="007604EF" w:rsidRPr="002F7CB0">
        <w:t>Bayesian</w:t>
      </w:r>
      <w:r w:rsidR="00B525C5" w:rsidRPr="002F7CB0">
        <w:t xml:space="preserve"> STRUCTURE analysis</w:t>
      </w:r>
      <w:r w:rsidR="007604EF" w:rsidRPr="002F7CB0">
        <w:t xml:space="preserve"> was</w:t>
      </w:r>
      <w:r w:rsidR="00B525C5" w:rsidRPr="002F7CB0">
        <w:t xml:space="preserve"> </w:t>
      </w:r>
      <w:r w:rsidR="0051285D" w:rsidRPr="002F7CB0">
        <w:t>also run hierarchically, first on the total dataset and subsequently</w:t>
      </w:r>
      <w:r w:rsidR="0051285D" w:rsidRPr="0094235E">
        <w:t xml:space="preserve"> on only Lake Champlain individuals. STRUCTURE was </w:t>
      </w:r>
      <w:r w:rsidR="00B525C5" w:rsidRPr="003F5A10">
        <w:t xml:space="preserve">run </w:t>
      </w:r>
      <w:r w:rsidR="00766DC6" w:rsidRPr="003F5A10">
        <w:t xml:space="preserve">10 times for each value of k = </w:t>
      </w:r>
      <w:r w:rsidR="00900F44" w:rsidRPr="00FC2692">
        <w:rPr>
          <w:rPrChange w:id="684" w:author="Peter Euclide" w:date="2017-09-22T15:31:00Z">
            <w:rPr/>
          </w:rPrChange>
        </w:rPr>
        <w:t>1</w:t>
      </w:r>
      <w:r w:rsidR="007604EF" w:rsidRPr="00FC2692">
        <w:rPr>
          <w:rPrChange w:id="685" w:author="Peter Euclide" w:date="2017-09-22T15:31:00Z">
            <w:rPr/>
          </w:rPrChange>
        </w:rPr>
        <w:t xml:space="preserve"> – 10 with settings of</w:t>
      </w:r>
      <w:r w:rsidR="00B525C5" w:rsidRPr="00FC2692">
        <w:rPr>
          <w:rPrChange w:id="686" w:author="Peter Euclide" w:date="2017-09-22T15:31:00Z">
            <w:rPr/>
          </w:rPrChange>
        </w:rPr>
        <w:t xml:space="preserve"> 500,000 replicates and </w:t>
      </w:r>
      <w:r w:rsidR="007604EF" w:rsidRPr="00FC2692">
        <w:rPr>
          <w:rPrChange w:id="687" w:author="Peter Euclide" w:date="2017-09-22T15:31:00Z">
            <w:rPr/>
          </w:rPrChange>
        </w:rPr>
        <w:t>a</w:t>
      </w:r>
      <w:r w:rsidR="008E5B67" w:rsidRPr="00FC2692">
        <w:rPr>
          <w:rPrChange w:id="688" w:author="Peter Euclide" w:date="2017-09-22T15:31:00Z">
            <w:rPr/>
          </w:rPrChange>
        </w:rPr>
        <w:t>n</w:t>
      </w:r>
      <w:r w:rsidR="007604EF" w:rsidRPr="00FC2692">
        <w:rPr>
          <w:rPrChange w:id="689" w:author="Peter Euclide" w:date="2017-09-22T15:31:00Z">
            <w:rPr/>
          </w:rPrChange>
        </w:rPr>
        <w:t xml:space="preserve"> initial burn</w:t>
      </w:r>
      <w:r w:rsidR="00DA3027" w:rsidRPr="00FC2692">
        <w:rPr>
          <w:rPrChange w:id="690" w:author="Peter Euclide" w:date="2017-09-22T15:31:00Z">
            <w:rPr/>
          </w:rPrChange>
        </w:rPr>
        <w:t>-</w:t>
      </w:r>
      <w:r w:rsidR="007604EF" w:rsidRPr="00FC2692">
        <w:rPr>
          <w:rPrChange w:id="691" w:author="Peter Euclide" w:date="2017-09-22T15:31:00Z">
            <w:rPr/>
          </w:rPrChange>
        </w:rPr>
        <w:t>in</w:t>
      </w:r>
      <w:r w:rsidR="00B525C5" w:rsidRPr="00FC2692">
        <w:rPr>
          <w:rPrChange w:id="692" w:author="Peter Euclide" w:date="2017-09-22T15:31:00Z">
            <w:rPr/>
          </w:rPrChange>
        </w:rPr>
        <w:t xml:space="preserve"> of 100,000 replicates</w:t>
      </w:r>
      <w:r w:rsidR="007604EF" w:rsidRPr="00FC2692">
        <w:rPr>
          <w:rPrChange w:id="693" w:author="Peter Euclide" w:date="2017-09-22T15:31:00Z">
            <w:rPr/>
          </w:rPrChange>
        </w:rPr>
        <w:t>.</w:t>
      </w:r>
      <w:r w:rsidR="0099540C" w:rsidRPr="00FC2692">
        <w:rPr>
          <w:rPrChange w:id="694" w:author="Peter Euclide" w:date="2017-09-22T15:31:00Z">
            <w:rPr/>
          </w:rPrChange>
        </w:rPr>
        <w:t xml:space="preserve"> </w:t>
      </w:r>
      <w:r w:rsidR="007604EF" w:rsidRPr="00FC2692">
        <w:rPr>
          <w:rPrChange w:id="695" w:author="Peter Euclide" w:date="2017-09-22T15:31:00Z">
            <w:rPr/>
          </w:rPrChange>
        </w:rPr>
        <w:t>The most likely number of clusters (k) was then</w:t>
      </w:r>
      <w:r w:rsidR="0099540C" w:rsidRPr="00FC2692">
        <w:rPr>
          <w:rPrChange w:id="696" w:author="Peter Euclide" w:date="2017-09-22T15:31:00Z">
            <w:rPr/>
          </w:rPrChange>
        </w:rPr>
        <w:t xml:space="preserve"> assessed</w:t>
      </w:r>
      <w:r w:rsidR="0026747B" w:rsidRPr="00FC2692">
        <w:rPr>
          <w:rPrChange w:id="697" w:author="Peter Euclide" w:date="2017-09-22T15:31:00Z">
            <w:rPr/>
          </w:rPrChange>
        </w:rPr>
        <w:t xml:space="preserve"> using </w:t>
      </w:r>
      <w:r w:rsidR="00445573" w:rsidRPr="00FC2692">
        <w:rPr>
          <w:rPrChange w:id="698" w:author="Peter Euclide" w:date="2017-09-22T15:31:00Z">
            <w:rPr/>
          </w:rPrChange>
        </w:rPr>
        <w:t>∆</w:t>
      </w:r>
      <w:r w:rsidR="0026747B" w:rsidRPr="00FC2692">
        <w:rPr>
          <w:rPrChange w:id="699" w:author="Peter Euclide" w:date="2017-09-22T15:31:00Z">
            <w:rPr/>
          </w:rPrChange>
        </w:rPr>
        <w:t>K estimated</w:t>
      </w:r>
      <w:r w:rsidR="007604EF" w:rsidRPr="00FC2692">
        <w:rPr>
          <w:rPrChange w:id="700" w:author="Peter Euclide" w:date="2017-09-22T15:31:00Z">
            <w:rPr/>
          </w:rPrChange>
        </w:rPr>
        <w:t xml:space="preserve"> </w:t>
      </w:r>
      <w:r w:rsidR="0026747B" w:rsidRPr="00FC2692">
        <w:rPr>
          <w:rPrChange w:id="701" w:author="Peter Euclide" w:date="2017-09-22T15:31:00Z">
            <w:rPr/>
          </w:rPrChange>
        </w:rPr>
        <w:t>in</w:t>
      </w:r>
      <w:r w:rsidR="0099540C" w:rsidRPr="00FC2692">
        <w:rPr>
          <w:rPrChange w:id="702" w:author="Peter Euclide" w:date="2017-09-22T15:31:00Z">
            <w:rPr/>
          </w:rPrChange>
        </w:rPr>
        <w:t xml:space="preserve"> </w:t>
      </w:r>
      <w:r w:rsidR="0099540C" w:rsidRPr="002F7CB0">
        <w:rPr>
          <w:rPrChange w:id="703" w:author="Peter Euclide" w:date="2017-09-22T15:32:00Z">
            <w:rPr/>
          </w:rPrChange>
        </w:rPr>
        <w:t xml:space="preserve">STRUCTURE </w:t>
      </w:r>
      <w:ins w:id="704" w:author="Peter Euclide" w:date="2017-09-22T15:14:00Z">
        <w:r w:rsidR="002A223F" w:rsidRPr="002F7CB0">
          <w:rPr>
            <w:rFonts w:eastAsia="Times New Roman"/>
            <w:color w:val="222222"/>
            <w:shd w:val="clear" w:color="auto" w:fill="FFFFFF"/>
            <w:rPrChange w:id="705" w:author="Peter Euclide" w:date="2017-09-22T15:32:00Z">
              <w:rPr>
                <w:rFonts w:ascii="Arial" w:eastAsia="Times New Roman" w:hAnsi="Arial" w:cs="Arial"/>
                <w:color w:val="222222"/>
                <w:sz w:val="19"/>
                <w:szCs w:val="19"/>
                <w:shd w:val="clear" w:color="auto" w:fill="FFFFFF"/>
              </w:rPr>
            </w:rPrChange>
          </w:rPr>
          <w:t>HARVESTER</w:t>
        </w:r>
        <w:r w:rsidR="002A223F" w:rsidRPr="002F7CB0" w:rsidDel="002A223F">
          <w:t xml:space="preserve"> </w:t>
        </w:r>
      </w:ins>
      <w:del w:id="706" w:author="Peter Euclide" w:date="2017-09-22T15:14:00Z">
        <w:r w:rsidR="0099540C" w:rsidRPr="002F7CB0" w:rsidDel="002A223F">
          <w:delText xml:space="preserve">HARVESTOR </w:delText>
        </w:r>
      </w:del>
      <w:r w:rsidR="0099540C" w:rsidRPr="002F7CB0">
        <w:fldChar w:fldCharType="begin" w:fldLock="1"/>
      </w:r>
      <w:r w:rsidR="00900F44" w:rsidRPr="002F7CB0">
        <w:rPr>
          <w:rPrChange w:id="707" w:author="Peter Euclide" w:date="2017-09-22T15:32:00Z">
            <w:rPr/>
          </w:rPrChange>
        </w:rPr>
        <w:instrText>ADDIN CSL_CITATION { "citationItems" : [ { "id" : "ITEM-1", "itemData" : { "DOI" : "10.1007/s12686-011-9548-7", "ISSN" : "1877-7252", "author" : [ { "dropping-particle" : "", "family" : "Earl", "given" : "Dent A.", "non-dropping-particle" : "", "parse-names" : false, "suffix" : "" }, { "dropping-particle" : "", "family" : "vonHoldt", "given" : "Bridgett M.", "non-dropping-particle" : "", "parse-names" : false, "suffix" : "" } ], "container-title" : "Conservation Genetics Resources", "id" : "ITEM-1", "issue" : "2", "issued" : { "date-parts" : [ [ "2012", "6", "13" ] ] }, "page" : "359-361", "publisher" : "Springer Netherlands", "title" : "STRUCTURE HARVESTER: a website and program for visualizing STRUCTURE output and implementing the Evanno method", "type" : "article-journal", "volume" : "4" }, "uris" : [ "http://www.mendeley.com/documents/?uuid=d883fd82-39f2-3061-9594-29d6ce82c5dd" ] }, { "id" : "ITEM-2", "itemData" : { "DOI" : "10.1111/j.1365-294X.2005.02553.x", "author" : [ { "dropping-particle" : "", "family" : "Evanno", "given" : "G.", "non-dropping-particle" : "", "parse-names" : false, "suffix" : "" }, { "dropping-particle" : "", "family" : "Regnaut", "given" : "S.", "non-dropping-particle" : "", "parse-names" : false, "suffix" : "" }, { "dropping-particle" : "", "family" : "Goudet", "given" : "J.", "non-dropping-particle" : "", "parse-names" : false, "suffix" : "" } ], "container-title" : "Molecular Ecology", "id" : "ITEM-2", "issue" : "8", "issued" : { "date-parts" : [ [ "2005", "7", "1" ] ] }, "page" : "2611-2620", "publisher" : "Blackwell Science Ltd", "title" : "Detecting the number of clusters of individuals using the software STRUCTURE: a simulation study", "type" : "article-journal", "volume" : "14" }, "uris" : [ "http://www.mendeley.com/documents/?uuid=5beecd39-e903-30d1-82f9-04a2b2d88f5d" ] } ], "mendeley" : { "formattedCitation" : "(Evanno, Regnaut, &amp; Goudet, 2005; Earl &amp; vonHoldt, 2012)", "plainTextFormattedCitation" : "(Evanno, Regnaut, &amp; Goudet, 2005; Earl &amp; vonHoldt, 2012)", "previouslyFormattedCitation" : "(Evanno, Regnaut, &amp; Goudet, 2005; Earl &amp; vonHoldt, 2012)" }, "properties" : { "noteIndex" : 0 }, "schema" : "https://github.com/citation-style-language/schema/raw/master/csl-citation.json" }</w:instrText>
      </w:r>
      <w:r w:rsidR="0099540C" w:rsidRPr="002F7CB0">
        <w:rPr>
          <w:rPrChange w:id="708" w:author="Peter Euclide" w:date="2017-09-22T15:32:00Z">
            <w:rPr/>
          </w:rPrChange>
        </w:rPr>
        <w:fldChar w:fldCharType="separate"/>
      </w:r>
      <w:r w:rsidR="00900F44" w:rsidRPr="002F7CB0">
        <w:rPr>
          <w:noProof/>
        </w:rPr>
        <w:t>(Evanno, Regnaut, &amp; Goudet, 2005; Earl &amp; vonHoldt, 2012)</w:t>
      </w:r>
      <w:r w:rsidR="0099540C" w:rsidRPr="002F7CB0">
        <w:fldChar w:fldCharType="end"/>
      </w:r>
      <w:r w:rsidR="00693677" w:rsidRPr="002F7CB0">
        <w:t xml:space="preserve"> and </w:t>
      </w:r>
      <w:r w:rsidR="005A565C" w:rsidRPr="002F7CB0">
        <w:t xml:space="preserve">the </w:t>
      </w:r>
      <w:r w:rsidR="00693677" w:rsidRPr="002F7CB0">
        <w:t>most likely estimates of k were consolidated into a sing</w:t>
      </w:r>
      <w:r w:rsidR="00602BCA" w:rsidRPr="002F7CB0">
        <w:t xml:space="preserve">le best estimate using CLUMPP </w:t>
      </w:r>
      <w:r w:rsidR="00E01C86" w:rsidRPr="00FC2692">
        <w:fldChar w:fldCharType="begin" w:fldLock="1"/>
      </w:r>
      <w:r w:rsidR="00101ACE" w:rsidRPr="00FC2692">
        <w:rPr>
          <w:rPrChange w:id="709" w:author="Peter Euclide" w:date="2017-09-22T15:31:00Z">
            <w:rPr/>
          </w:rPrChange>
        </w:rPr>
        <w:instrText>ADDIN CSL_CITATION { "citationItems" : [ { "id" : "ITEM-1", "itemData" : { "DOI" : "10.1093/bioinformatics/btm233", "ISBN" : "1367-4811 (Electronic) 1367-4803 (Linking)", "ISSN" : "13674803", "PMID" : "17485429", "abstract" : "MOTIVATION: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 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 AVAILABILITY: CLUMPP is freely available at http://rosenberglab.bioinformatics.med.umich.edu/clumpp.html.", "author" : [ { "dropping-particle" : "", "family" : "Jakobsson", "given" : "Mattias", "non-dropping-particle" : "", "parse-names" : false, "suffix" : "" }, { "dropping-particle" : "", "family" : "Rosenberg", "given" : "Noah A.", "non-dropping-particle" : "", "parse-names" : false, "suffix" : "" } ], "container-title" : "Bioinformatics", "id" : "ITEM-1", "issue" : "14", "issued" : { "date-parts" : [ [ "2007" ] ] }, "page" : "1801-1806", "title" : "CLUMPP: A cluster matching and permutation program for dealing with label switching and multimodality in analysis of population structure", "type" : "article-journal", "volume" : "23" }, "uris" : [ "http://www.mendeley.com/documents/?uuid=08d36dd0-1cdc-4f0d-a23e-d796868f00dc" ] } ], "mendeley" : { "formattedCitation" : "(Jakobsson &amp; Rosenberg, 2007)", "plainTextFormattedCitation" : "(Jakobsson &amp; Rosenberg, 2007)", "previouslyFormattedCitation" : "(Jakobsson &amp; Rosenberg, 2007)" }, "properties" : { "noteIndex" : 0 }, "schema" : "https://github.com/citation-style-language/schema/raw/master/csl-citation.json" }</w:instrText>
      </w:r>
      <w:r w:rsidR="00E01C86" w:rsidRPr="00FC2692">
        <w:rPr>
          <w:rPrChange w:id="710" w:author="Peter Euclide" w:date="2017-09-22T15:31:00Z">
            <w:rPr/>
          </w:rPrChange>
        </w:rPr>
        <w:fldChar w:fldCharType="separate"/>
      </w:r>
      <w:r w:rsidR="00E01C86" w:rsidRPr="002F7CB0">
        <w:rPr>
          <w:noProof/>
        </w:rPr>
        <w:t>(Jakobsson &amp; Rosenberg, 2007)</w:t>
      </w:r>
      <w:r w:rsidR="00E01C86" w:rsidRPr="002F7CB0">
        <w:fldChar w:fldCharType="end"/>
      </w:r>
      <w:r w:rsidR="0099540C" w:rsidRPr="00FC2692">
        <w:t>.</w:t>
      </w:r>
    </w:p>
    <w:p w14:paraId="18841287" w14:textId="10E3DE35" w:rsidR="00432179" w:rsidRPr="0094235E" w:rsidRDefault="00432179" w:rsidP="00991D83">
      <w:pPr>
        <w:spacing w:before="240" w:line="360" w:lineRule="auto"/>
        <w:rPr>
          <w:b/>
        </w:rPr>
      </w:pPr>
      <w:r w:rsidRPr="0094235E">
        <w:rPr>
          <w:b/>
        </w:rPr>
        <w:t>Results</w:t>
      </w:r>
    </w:p>
    <w:p w14:paraId="3719EC84" w14:textId="5AC53F08" w:rsidR="00750E52" w:rsidRPr="00FC2692" w:rsidRDefault="001B538F" w:rsidP="00991D83">
      <w:pPr>
        <w:spacing w:before="240" w:line="360" w:lineRule="auto"/>
        <w:rPr>
          <w:i/>
          <w:rPrChange w:id="711" w:author="Peter Euclide" w:date="2017-09-22T15:31:00Z">
            <w:rPr>
              <w:i/>
            </w:rPr>
          </w:rPrChange>
        </w:rPr>
      </w:pPr>
      <w:r w:rsidRPr="00FC2692">
        <w:rPr>
          <w:i/>
          <w:rPrChange w:id="712" w:author="Peter Euclide" w:date="2017-09-22T15:31:00Z">
            <w:rPr>
              <w:i/>
            </w:rPr>
          </w:rPrChange>
        </w:rPr>
        <w:t>Habitat suitability:</w:t>
      </w:r>
    </w:p>
    <w:p w14:paraId="3026C7A1" w14:textId="109A7B29" w:rsidR="001B538F" w:rsidRPr="002F7CB0" w:rsidRDefault="00025A64" w:rsidP="00991D83">
      <w:pPr>
        <w:spacing w:line="360" w:lineRule="auto"/>
      </w:pPr>
      <w:r w:rsidRPr="00FC2692">
        <w:rPr>
          <w:rPrChange w:id="713" w:author="Peter Euclide" w:date="2017-09-22T15:31:00Z">
            <w:rPr/>
          </w:rPrChange>
        </w:rPr>
        <w:t xml:space="preserve">Average depth of each causeway opening at mean lake level (29.1 m above sea level) varied among causeways, ranging from less than 1.0 m at the Sandbar causeway to just over 7.0 m at the Alburg Passage causeway. However, even when adjusted to the maximum reported lake level of 31.6 m the depth of all openings was less than 10.0 m. </w:t>
      </w:r>
      <w:r w:rsidR="00921101" w:rsidRPr="00FC2692">
        <w:rPr>
          <w:rPrChange w:id="714" w:author="Peter Euclide" w:date="2017-09-22T15:31:00Z">
            <w:rPr/>
          </w:rPrChange>
        </w:rPr>
        <w:t>Temperature</w:t>
      </w:r>
      <w:r w:rsidR="008507F9" w:rsidRPr="00FC2692">
        <w:rPr>
          <w:rPrChange w:id="715" w:author="Peter Euclide" w:date="2017-09-22T15:31:00Z">
            <w:rPr/>
          </w:rPrChange>
        </w:rPr>
        <w:t xml:space="preserve"> in causeway openings ranged from </w:t>
      </w:r>
      <w:r w:rsidR="003E70A3" w:rsidRPr="00FC2692">
        <w:rPr>
          <w:rPrChange w:id="716" w:author="Peter Euclide" w:date="2017-09-22T15:31:00Z">
            <w:rPr/>
          </w:rPrChange>
        </w:rPr>
        <w:t xml:space="preserve">near </w:t>
      </w:r>
      <w:r w:rsidR="004E2AC0" w:rsidRPr="00FC2692">
        <w:rPr>
          <w:rPrChange w:id="717" w:author="Peter Euclide" w:date="2017-09-22T15:31:00Z">
            <w:rPr/>
          </w:rPrChange>
        </w:rPr>
        <w:t>0.0</w:t>
      </w:r>
      <w:r w:rsidR="005208FD" w:rsidRPr="00FC2692">
        <w:rPr>
          <w:rPrChange w:id="718" w:author="Peter Euclide" w:date="2017-09-22T15:31:00Z">
            <w:rPr/>
          </w:rPrChange>
        </w:rPr>
        <w:t xml:space="preserve"> ºC</w:t>
      </w:r>
      <w:r w:rsidR="008507F9" w:rsidRPr="00FC2692">
        <w:rPr>
          <w:rPrChange w:id="719" w:author="Peter Euclide" w:date="2017-09-22T15:31:00Z">
            <w:rPr/>
          </w:rPrChange>
        </w:rPr>
        <w:t xml:space="preserve"> January and February </w:t>
      </w:r>
      <w:r w:rsidR="003E70A3" w:rsidRPr="00FC2692">
        <w:rPr>
          <w:rPrChange w:id="720" w:author="Peter Euclide" w:date="2017-09-22T15:31:00Z">
            <w:rPr/>
          </w:rPrChange>
        </w:rPr>
        <w:t xml:space="preserve">when sensors became frozen in ice </w:t>
      </w:r>
      <w:r w:rsidR="008507F9" w:rsidRPr="00FC2692">
        <w:rPr>
          <w:rPrChange w:id="721" w:author="Peter Euclide" w:date="2017-09-22T15:31:00Z">
            <w:rPr/>
          </w:rPrChange>
        </w:rPr>
        <w:t>to 22 – 25</w:t>
      </w:r>
      <w:r w:rsidR="00FC0A3F" w:rsidRPr="00FC2692">
        <w:rPr>
          <w:rPrChange w:id="722" w:author="Peter Euclide" w:date="2017-09-22T15:31:00Z">
            <w:rPr/>
          </w:rPrChange>
        </w:rPr>
        <w:t xml:space="preserve"> </w:t>
      </w:r>
      <w:r w:rsidR="008507F9" w:rsidRPr="00FC2692">
        <w:rPr>
          <w:rPrChange w:id="723" w:author="Peter Euclide" w:date="2017-09-22T15:31:00Z">
            <w:rPr/>
          </w:rPrChange>
        </w:rPr>
        <w:t xml:space="preserve">ºC during July and August. </w:t>
      </w:r>
      <w:r w:rsidR="00B62716" w:rsidRPr="00FC2692">
        <w:rPr>
          <w:rPrChange w:id="724" w:author="Peter Euclide" w:date="2017-09-22T15:31:00Z">
            <w:rPr/>
          </w:rPrChange>
        </w:rPr>
        <w:t xml:space="preserve">For </w:t>
      </w:r>
      <w:r w:rsidR="00665563" w:rsidRPr="00FC2692">
        <w:rPr>
          <w:rPrChange w:id="725" w:author="Peter Euclide" w:date="2017-09-22T15:31:00Z">
            <w:rPr/>
          </w:rPrChange>
        </w:rPr>
        <w:t>causeway openings</w:t>
      </w:r>
      <w:r w:rsidR="00B62716" w:rsidRPr="00FC2692">
        <w:rPr>
          <w:rPrChange w:id="726" w:author="Peter Euclide" w:date="2017-09-22T15:31:00Z">
            <w:rPr/>
          </w:rPrChange>
        </w:rPr>
        <w:t xml:space="preserve"> with at least 365 days of </w:t>
      </w:r>
      <w:r w:rsidR="008640F5" w:rsidRPr="00FC2692">
        <w:rPr>
          <w:rPrChange w:id="727" w:author="Peter Euclide" w:date="2017-09-22T15:31:00Z">
            <w:rPr/>
          </w:rPrChange>
        </w:rPr>
        <w:t xml:space="preserve">available </w:t>
      </w:r>
      <w:r w:rsidR="00B62716" w:rsidRPr="00FC2692">
        <w:rPr>
          <w:rPrChange w:id="728" w:author="Peter Euclide" w:date="2017-09-22T15:31:00Z">
            <w:rPr/>
          </w:rPrChange>
        </w:rPr>
        <w:t>temperature data</w:t>
      </w:r>
      <w:r w:rsidR="00665563" w:rsidRPr="00FC2692">
        <w:rPr>
          <w:rPrChange w:id="729" w:author="Peter Euclide" w:date="2017-09-22T15:31:00Z">
            <w:rPr/>
          </w:rPrChange>
        </w:rPr>
        <w:t xml:space="preserve"> (N =</w:t>
      </w:r>
      <w:r w:rsidR="008640F5" w:rsidRPr="00FC2692">
        <w:rPr>
          <w:rPrChange w:id="730" w:author="Peter Euclide" w:date="2017-09-22T15:31:00Z">
            <w:rPr/>
          </w:rPrChange>
        </w:rPr>
        <w:t xml:space="preserve"> </w:t>
      </w:r>
      <w:r w:rsidR="007E73E1" w:rsidRPr="00FC2692">
        <w:rPr>
          <w:rPrChange w:id="731" w:author="Peter Euclide" w:date="2017-09-22T15:31:00Z">
            <w:rPr/>
          </w:rPrChange>
        </w:rPr>
        <w:t>4</w:t>
      </w:r>
      <w:r w:rsidR="00665563" w:rsidRPr="00FC2692">
        <w:rPr>
          <w:rPrChange w:id="732" w:author="Peter Euclide" w:date="2017-09-22T15:31:00Z">
            <w:rPr/>
          </w:rPrChange>
        </w:rPr>
        <w:t xml:space="preserve">), temperature was </w:t>
      </w:r>
      <w:r w:rsidR="00FC0A3F" w:rsidRPr="00FC2692">
        <w:rPr>
          <w:rPrChange w:id="733" w:author="Peter Euclide" w:date="2017-09-22T15:31:00Z">
            <w:rPr/>
          </w:rPrChange>
        </w:rPr>
        <w:t xml:space="preserve">above the </w:t>
      </w:r>
      <w:r w:rsidR="00B50393" w:rsidRPr="00FC2692">
        <w:rPr>
          <w:rPrChange w:id="734" w:author="Peter Euclide" w:date="2017-09-22T15:31:00Z">
            <w:rPr/>
          </w:rPrChange>
        </w:rPr>
        <w:t xml:space="preserve">adult </w:t>
      </w:r>
      <w:r w:rsidR="00933AAC" w:rsidRPr="00FC2692">
        <w:rPr>
          <w:rPrChange w:id="735" w:author="Peter Euclide" w:date="2017-09-22T15:31:00Z">
            <w:rPr/>
          </w:rPrChange>
        </w:rPr>
        <w:t xml:space="preserve">sculpin </w:t>
      </w:r>
      <w:r w:rsidR="00FC0A3F" w:rsidRPr="00FC2692">
        <w:rPr>
          <w:rPrChange w:id="736" w:author="Peter Euclide" w:date="2017-09-22T15:31:00Z">
            <w:rPr/>
          </w:rPrChange>
        </w:rPr>
        <w:t>avoidance temperature of 15 ºC</w:t>
      </w:r>
      <w:r w:rsidR="008507F9" w:rsidRPr="00FC2692">
        <w:rPr>
          <w:rPrChange w:id="737" w:author="Peter Euclide" w:date="2017-09-22T15:31:00Z">
            <w:rPr/>
          </w:rPrChange>
        </w:rPr>
        <w:t xml:space="preserve"> </w:t>
      </w:r>
      <w:r w:rsidR="00FC0A3F" w:rsidRPr="00FC2692">
        <w:rPr>
          <w:rPrChange w:id="738" w:author="Peter Euclide" w:date="2017-09-22T15:31:00Z">
            <w:rPr/>
          </w:rPrChange>
        </w:rPr>
        <w:t xml:space="preserve">for </w:t>
      </w:r>
      <w:r w:rsidR="008640F5" w:rsidRPr="00FC2692">
        <w:rPr>
          <w:rPrChange w:id="739" w:author="Peter Euclide" w:date="2017-09-22T15:31:00Z">
            <w:rPr/>
          </w:rPrChange>
        </w:rPr>
        <w:t>37</w:t>
      </w:r>
      <w:r w:rsidR="005A68BC" w:rsidRPr="00FC2692">
        <w:rPr>
          <w:rPrChange w:id="740" w:author="Peter Euclide" w:date="2017-09-22T15:31:00Z">
            <w:rPr/>
          </w:rPrChange>
        </w:rPr>
        <w:t xml:space="preserve"> </w:t>
      </w:r>
      <w:r w:rsidR="008640F5" w:rsidRPr="00FC2692">
        <w:rPr>
          <w:rPrChange w:id="741" w:author="Peter Euclide" w:date="2017-09-22T15:31:00Z">
            <w:rPr/>
          </w:rPrChange>
        </w:rPr>
        <w:t>±</w:t>
      </w:r>
      <w:r w:rsidR="005A68BC" w:rsidRPr="00FC2692">
        <w:rPr>
          <w:rPrChange w:id="742" w:author="Peter Euclide" w:date="2017-09-22T15:31:00Z">
            <w:rPr/>
          </w:rPrChange>
        </w:rPr>
        <w:t xml:space="preserve"> </w:t>
      </w:r>
      <w:r w:rsidR="008640F5" w:rsidRPr="00FC2692">
        <w:rPr>
          <w:rPrChange w:id="743" w:author="Peter Euclide" w:date="2017-09-22T15:31:00Z">
            <w:rPr/>
          </w:rPrChange>
        </w:rPr>
        <w:t>2</w:t>
      </w:r>
      <w:r w:rsidR="00146C59" w:rsidRPr="00FC2692">
        <w:rPr>
          <w:rPrChange w:id="744" w:author="Peter Euclide" w:date="2017-09-22T15:31:00Z">
            <w:rPr/>
          </w:rPrChange>
        </w:rPr>
        <w:t>%</w:t>
      </w:r>
      <w:r w:rsidR="00FC0A3F" w:rsidRPr="00FC2692">
        <w:rPr>
          <w:rPrChange w:id="745" w:author="Peter Euclide" w:date="2017-09-22T15:31:00Z">
            <w:rPr/>
          </w:rPrChange>
        </w:rPr>
        <w:t xml:space="preserve"> of the </w:t>
      </w:r>
      <w:r w:rsidR="008640F5" w:rsidRPr="00FC2692">
        <w:rPr>
          <w:rPrChange w:id="746" w:author="Peter Euclide" w:date="2017-09-22T15:31:00Z">
            <w:rPr/>
          </w:rPrChange>
        </w:rPr>
        <w:t>year</w:t>
      </w:r>
      <w:r w:rsidR="00FC0A3F" w:rsidRPr="00FC2692">
        <w:rPr>
          <w:rPrChange w:id="747" w:author="Peter Euclide" w:date="2017-09-22T15:31:00Z">
            <w:rPr/>
          </w:rPrChange>
        </w:rPr>
        <w:t xml:space="preserve"> </w:t>
      </w:r>
      <w:r w:rsidR="00933AAC" w:rsidRPr="00FC2692">
        <w:rPr>
          <w:rPrChange w:id="748" w:author="Peter Euclide" w:date="2017-09-22T15:31:00Z">
            <w:rPr/>
          </w:rPrChange>
        </w:rPr>
        <w:t xml:space="preserve">and </w:t>
      </w:r>
      <w:r w:rsidR="008640F5" w:rsidRPr="00FC2692">
        <w:rPr>
          <w:rPrChange w:id="749" w:author="Peter Euclide" w:date="2017-09-22T15:31:00Z">
            <w:rPr/>
          </w:rPrChange>
        </w:rPr>
        <w:t>above</w:t>
      </w:r>
      <w:r w:rsidR="00FC0A3F" w:rsidRPr="00FC2692">
        <w:rPr>
          <w:rPrChange w:id="750" w:author="Peter Euclide" w:date="2017-09-22T15:31:00Z">
            <w:rPr/>
          </w:rPrChange>
        </w:rPr>
        <w:t xml:space="preserve"> the </w:t>
      </w:r>
      <w:r w:rsidR="00921101" w:rsidRPr="00FC2692">
        <w:rPr>
          <w:rPrChange w:id="751" w:author="Peter Euclide" w:date="2017-09-22T15:31:00Z">
            <w:rPr/>
          </w:rPrChange>
        </w:rPr>
        <w:t>preferred</w:t>
      </w:r>
      <w:r w:rsidR="00FC0A3F" w:rsidRPr="00FC2692">
        <w:rPr>
          <w:rPrChange w:id="752" w:author="Peter Euclide" w:date="2017-09-22T15:31:00Z">
            <w:rPr/>
          </w:rPrChange>
        </w:rPr>
        <w:t xml:space="preserve"> temperature of 9 ºC </w:t>
      </w:r>
      <w:r w:rsidR="00933AAC" w:rsidRPr="00FC2692">
        <w:rPr>
          <w:rPrChange w:id="753" w:author="Peter Euclide" w:date="2017-09-22T15:31:00Z">
            <w:rPr/>
          </w:rPrChange>
        </w:rPr>
        <w:t>for</w:t>
      </w:r>
      <w:r w:rsidR="00FC0A3F" w:rsidRPr="00FC2692">
        <w:rPr>
          <w:rPrChange w:id="754" w:author="Peter Euclide" w:date="2017-09-22T15:31:00Z">
            <w:rPr/>
          </w:rPrChange>
        </w:rPr>
        <w:t xml:space="preserve"> </w:t>
      </w:r>
      <w:r w:rsidR="008640F5" w:rsidRPr="00FC2692">
        <w:rPr>
          <w:rPrChange w:id="755" w:author="Peter Euclide" w:date="2017-09-22T15:31:00Z">
            <w:rPr/>
          </w:rPrChange>
        </w:rPr>
        <w:t>53</w:t>
      </w:r>
      <w:r w:rsidR="005A68BC" w:rsidRPr="00FC2692">
        <w:rPr>
          <w:rPrChange w:id="756" w:author="Peter Euclide" w:date="2017-09-22T15:31:00Z">
            <w:rPr/>
          </w:rPrChange>
        </w:rPr>
        <w:t xml:space="preserve"> </w:t>
      </w:r>
      <w:r w:rsidR="008640F5" w:rsidRPr="00FC2692">
        <w:rPr>
          <w:rPrChange w:id="757" w:author="Peter Euclide" w:date="2017-09-22T15:31:00Z">
            <w:rPr/>
          </w:rPrChange>
        </w:rPr>
        <w:t>±</w:t>
      </w:r>
      <w:r w:rsidR="005A68BC" w:rsidRPr="00FC2692">
        <w:rPr>
          <w:rPrChange w:id="758" w:author="Peter Euclide" w:date="2017-09-22T15:31:00Z">
            <w:rPr/>
          </w:rPrChange>
        </w:rPr>
        <w:t xml:space="preserve"> </w:t>
      </w:r>
      <w:r w:rsidR="008640F5" w:rsidRPr="00FC2692">
        <w:rPr>
          <w:rPrChange w:id="759" w:author="Peter Euclide" w:date="2017-09-22T15:31:00Z">
            <w:rPr/>
          </w:rPrChange>
        </w:rPr>
        <w:t>3</w:t>
      </w:r>
      <w:r w:rsidR="00146C59" w:rsidRPr="00FC2692">
        <w:rPr>
          <w:rPrChange w:id="760" w:author="Peter Euclide" w:date="2017-09-22T15:31:00Z">
            <w:rPr/>
          </w:rPrChange>
        </w:rPr>
        <w:t>%</w:t>
      </w:r>
      <w:r w:rsidR="00FC0A3F" w:rsidRPr="00FC2692">
        <w:rPr>
          <w:rPrChange w:id="761" w:author="Peter Euclide" w:date="2017-09-22T15:31:00Z">
            <w:rPr/>
          </w:rPrChange>
        </w:rPr>
        <w:t xml:space="preserve"> of the </w:t>
      </w:r>
      <w:r w:rsidR="008640F5" w:rsidRPr="00FC2692">
        <w:rPr>
          <w:rPrChange w:id="762" w:author="Peter Euclide" w:date="2017-09-22T15:31:00Z">
            <w:rPr/>
          </w:rPrChange>
        </w:rPr>
        <w:t>year</w:t>
      </w:r>
      <w:r w:rsidR="0009257D" w:rsidRPr="00FC2692">
        <w:rPr>
          <w:rPrChange w:id="763" w:author="Peter Euclide" w:date="2017-09-22T15:31:00Z">
            <w:rPr/>
          </w:rPrChange>
        </w:rPr>
        <w:t xml:space="preserve"> </w:t>
      </w:r>
      <w:r w:rsidR="00142569" w:rsidRPr="00FC2692">
        <w:fldChar w:fldCharType="begin" w:fldLock="1"/>
      </w:r>
      <w:r w:rsidR="000468F5" w:rsidRPr="00FC2692">
        <w:rPr>
          <w:rPrChange w:id="764" w:author="Peter Euclide" w:date="2017-09-22T15:31:00Z">
            <w:rPr/>
          </w:rPrChange>
        </w:rPr>
        <w:instrText>ADDIN CSL_CITATION { "citationItems" : [ { "id" : "ITEM-1", "itemData" : { "DOI" : "10.1577/1548-8659(1977)106&lt;89:ROAFSC&gt;2.0.CO;2", "ISSN" : "0002-8487", "abstract" : "Abstract Temperature tolerance, avoidance, and preference of a freshwater sculpin, Cottus cognatus gracilis, are described for fish acclimated to constant temperatures ranging from 5 to 20 C. Critical thermal maxima varied from 23.5 C for fish acclimated to 5 C, to 29.4 C for fish acclimated to 20 C. Incipient upper lethal temperatures ranged from 18.5 C to 23.5 C. The ultimate upper lethal temperature was approximately 26.5 C. Avoidance temperatures ranged from 15.2 C at 5 C to 21.5 C at 15 C. Preferred temperatures for 5 C- and 15 C-acclimated fish were 9 and 12 C, respectively, and the final preferendum was about 10 C.", "author" : [ { "dropping-particle" : "", "family" : "Otto", "given" : "Robert G.", "non-dropping-particle" : "", "parse-names" : false, "suffix" : "" }, { "dropping-particle" : "", "family" : "Rice", "given" : "John O'Hara", "non-dropping-particle" : "", "parse-names" : false, "suffix" : "" } ], "container-title" : "Transactions of the American Fisheries Society", "id" : "ITEM-1", "issue" : "1", "issued" : { "date-parts" : [ [ "1977", "1" ] ] }, "page" : "89-94", "publisher" : "Taylor &amp; Francis Group", "title" : "Responses of a freshwater sculpin (Cottus cognatus gracilis) to temperature", "type" : "article-journal", "volume" : "106" }, "uris" : [ "http://www.mendeley.com/documents/?uuid=29fa4af4-f6f9-3948-a446-47f11d9731aa" ] } ], "mendeley" : { "formattedCitation" : "(Otto &amp; Rice, 1977)", "plainTextFormattedCitation" : "(Otto &amp; Rice, 1977)", "previouslyFormattedCitation" : "(Otto &amp; Rice, 1977)" }, "properties" : { "noteIndex" : 0 }, "schema" : "https://github.com/citation-style-language/schema/raw/master/csl-citation.json" }</w:instrText>
      </w:r>
      <w:r w:rsidR="00142569" w:rsidRPr="00FC2692">
        <w:rPr>
          <w:rPrChange w:id="765" w:author="Peter Euclide" w:date="2017-09-22T15:31:00Z">
            <w:rPr/>
          </w:rPrChange>
        </w:rPr>
        <w:fldChar w:fldCharType="separate"/>
      </w:r>
      <w:r w:rsidR="00142569" w:rsidRPr="002F7CB0">
        <w:rPr>
          <w:noProof/>
        </w:rPr>
        <w:t>(Otto &amp; Rice, 1977)</w:t>
      </w:r>
      <w:r w:rsidR="00142569" w:rsidRPr="002F7CB0">
        <w:fldChar w:fldCharType="end"/>
      </w:r>
      <w:r w:rsidR="00FC0A3F" w:rsidRPr="00FC2692">
        <w:t>.</w:t>
      </w:r>
    </w:p>
    <w:p w14:paraId="29AD0BD2" w14:textId="7A1DD68A" w:rsidR="00750E52" w:rsidRPr="003F5A10" w:rsidRDefault="001B538F" w:rsidP="00991D83">
      <w:pPr>
        <w:spacing w:before="240" w:line="360" w:lineRule="auto"/>
        <w:rPr>
          <w:i/>
        </w:rPr>
      </w:pPr>
      <w:r w:rsidRPr="0094235E">
        <w:rPr>
          <w:i/>
        </w:rPr>
        <w:t>Genetic data</w:t>
      </w:r>
    </w:p>
    <w:p w14:paraId="5EBEC66B" w14:textId="5EB686BA" w:rsidR="00D9542F" w:rsidRPr="00FC2692" w:rsidRDefault="00025A64" w:rsidP="00991D83">
      <w:pPr>
        <w:spacing w:line="360" w:lineRule="auto"/>
        <w:rPr>
          <w:rPrChange w:id="766" w:author="Peter Euclide" w:date="2017-09-22T15:31:00Z">
            <w:rPr/>
          </w:rPrChange>
        </w:rPr>
      </w:pPr>
      <w:r w:rsidRPr="00FC2692">
        <w:rPr>
          <w:rPrChange w:id="767" w:author="Peter Euclide" w:date="2017-09-22T15:31:00Z">
            <w:rPr/>
          </w:rPrChange>
        </w:rPr>
        <w:t xml:space="preserve">Genetic diversity differed slightly between lakes but was consistent within lakes. </w:t>
      </w:r>
      <w:r w:rsidR="009455EF" w:rsidRPr="00FC2692">
        <w:rPr>
          <w:rPrChange w:id="768" w:author="Peter Euclide" w:date="2017-09-22T15:31:00Z">
            <w:rPr/>
          </w:rPrChange>
        </w:rPr>
        <w:t>L</w:t>
      </w:r>
      <w:r w:rsidR="007E38CC" w:rsidRPr="00FC2692">
        <w:rPr>
          <w:rPrChange w:id="769" w:author="Peter Euclide" w:date="2017-09-22T15:31:00Z">
            <w:rPr/>
          </w:rPrChange>
        </w:rPr>
        <w:t xml:space="preserve">ocus Cco14 </w:t>
      </w:r>
      <w:r w:rsidR="00663184" w:rsidRPr="00FC2692">
        <w:rPr>
          <w:rPrChange w:id="770" w:author="Peter Euclide" w:date="2017-09-22T15:31:00Z">
            <w:rPr/>
          </w:rPrChange>
        </w:rPr>
        <w:t xml:space="preserve">exhibited </w:t>
      </w:r>
      <w:r w:rsidR="00921101" w:rsidRPr="00FC2692">
        <w:rPr>
          <w:rPrChange w:id="771" w:author="Peter Euclide" w:date="2017-09-22T15:31:00Z">
            <w:rPr/>
          </w:rPrChange>
        </w:rPr>
        <w:t>inconsistencies</w:t>
      </w:r>
      <w:r w:rsidR="006D6D66" w:rsidRPr="00FC2692">
        <w:rPr>
          <w:rPrChange w:id="772" w:author="Peter Euclide" w:date="2017-09-22T15:31:00Z">
            <w:rPr/>
          </w:rPrChange>
        </w:rPr>
        <w:t xml:space="preserve"> in allele scoring and was therefore removed from analysis</w:t>
      </w:r>
      <w:r w:rsidR="00D9542F" w:rsidRPr="00FC2692">
        <w:rPr>
          <w:rPrChange w:id="773" w:author="Peter Euclide" w:date="2017-09-22T15:31:00Z">
            <w:rPr/>
          </w:rPrChange>
        </w:rPr>
        <w:t xml:space="preserve">. </w:t>
      </w:r>
      <w:r w:rsidR="006D6D66" w:rsidRPr="00FC2692">
        <w:rPr>
          <w:rPrChange w:id="774" w:author="Peter Euclide" w:date="2017-09-22T15:31:00Z">
            <w:rPr/>
          </w:rPrChange>
        </w:rPr>
        <w:t xml:space="preserve">No loci showed signs of null alleles. </w:t>
      </w:r>
      <w:r w:rsidR="00D9542F" w:rsidRPr="00FC2692">
        <w:rPr>
          <w:rPrChange w:id="775" w:author="Peter Euclide" w:date="2017-09-22T15:31:00Z">
            <w:rPr/>
          </w:rPrChange>
        </w:rPr>
        <w:t xml:space="preserve">All </w:t>
      </w:r>
      <w:r w:rsidR="008C3EAA" w:rsidRPr="00FC2692">
        <w:rPr>
          <w:rPrChange w:id="776" w:author="Peter Euclide" w:date="2017-09-22T15:31:00Z">
            <w:rPr/>
          </w:rPrChange>
        </w:rPr>
        <w:t xml:space="preserve">loci </w:t>
      </w:r>
      <w:r w:rsidR="00B21092" w:rsidRPr="00FC2692">
        <w:rPr>
          <w:rPrChange w:id="777" w:author="Peter Euclide" w:date="2017-09-22T15:31:00Z">
            <w:rPr/>
          </w:rPrChange>
        </w:rPr>
        <w:t xml:space="preserve">except </w:t>
      </w:r>
      <w:r w:rsidR="00D9542F" w:rsidRPr="00FC2692">
        <w:rPr>
          <w:rPrChange w:id="778" w:author="Peter Euclide" w:date="2017-09-22T15:31:00Z">
            <w:rPr/>
          </w:rPrChange>
        </w:rPr>
        <w:t>loc</w:t>
      </w:r>
      <w:r w:rsidR="00666DA3" w:rsidRPr="00FC2692">
        <w:rPr>
          <w:rPrChange w:id="779" w:author="Peter Euclide" w:date="2017-09-22T15:31:00Z">
            <w:rPr/>
          </w:rPrChange>
        </w:rPr>
        <w:t>us</w:t>
      </w:r>
      <w:r w:rsidR="00D9542F" w:rsidRPr="00FC2692">
        <w:rPr>
          <w:rPrChange w:id="780" w:author="Peter Euclide" w:date="2017-09-22T15:31:00Z">
            <w:rPr/>
          </w:rPrChange>
        </w:rPr>
        <w:t xml:space="preserve"> </w:t>
      </w:r>
      <w:r w:rsidR="008C3EAA" w:rsidRPr="00FC2692">
        <w:rPr>
          <w:rPrChange w:id="781" w:author="Peter Euclide" w:date="2017-09-22T15:31:00Z">
            <w:rPr/>
          </w:rPrChange>
        </w:rPr>
        <w:t xml:space="preserve">Cott213 </w:t>
      </w:r>
      <w:r w:rsidR="00D9542F" w:rsidRPr="00FC2692">
        <w:rPr>
          <w:rPrChange w:id="782" w:author="Peter Euclide" w:date="2017-09-22T15:31:00Z">
            <w:rPr/>
          </w:rPrChange>
        </w:rPr>
        <w:t xml:space="preserve">were polymorphic </w:t>
      </w:r>
      <w:r w:rsidR="00142569" w:rsidRPr="00FC2692">
        <w:rPr>
          <w:rPrChange w:id="783" w:author="Peter Euclide" w:date="2017-09-22T15:31:00Z">
            <w:rPr/>
          </w:rPrChange>
        </w:rPr>
        <w:t xml:space="preserve">at all sites </w:t>
      </w:r>
      <w:r w:rsidR="00D9542F" w:rsidRPr="00FC2692">
        <w:rPr>
          <w:rPrChange w:id="784" w:author="Peter Euclide" w:date="2017-09-22T15:31:00Z">
            <w:rPr/>
          </w:rPrChange>
        </w:rPr>
        <w:t xml:space="preserve">with </w:t>
      </w:r>
      <w:r w:rsidR="00AA5610" w:rsidRPr="00FC2692">
        <w:rPr>
          <w:rPrChange w:id="785" w:author="Peter Euclide" w:date="2017-09-22T15:31:00Z">
            <w:rPr/>
          </w:rPrChange>
        </w:rPr>
        <w:t>5</w:t>
      </w:r>
      <w:r w:rsidR="00D9542F" w:rsidRPr="00FC2692">
        <w:rPr>
          <w:rPrChange w:id="786" w:author="Peter Euclide" w:date="2017-09-22T15:31:00Z">
            <w:rPr/>
          </w:rPrChange>
        </w:rPr>
        <w:t xml:space="preserve"> to </w:t>
      </w:r>
      <w:r w:rsidR="00A970B6" w:rsidRPr="00FC2692">
        <w:rPr>
          <w:rPrChange w:id="787" w:author="Peter Euclide" w:date="2017-09-22T15:31:00Z">
            <w:rPr/>
          </w:rPrChange>
        </w:rPr>
        <w:t xml:space="preserve">25 </w:t>
      </w:r>
      <w:r w:rsidR="00D9542F" w:rsidRPr="00FC2692">
        <w:rPr>
          <w:rPrChange w:id="788" w:author="Peter Euclide" w:date="2017-09-22T15:31:00Z">
            <w:rPr/>
          </w:rPrChange>
        </w:rPr>
        <w:t xml:space="preserve">alleles per locus. </w:t>
      </w:r>
      <w:r w:rsidR="00053938" w:rsidRPr="00FC2692">
        <w:rPr>
          <w:rPrChange w:id="789" w:author="Peter Euclide" w:date="2017-09-22T15:31:00Z">
            <w:rPr/>
          </w:rPrChange>
        </w:rPr>
        <w:t xml:space="preserve">All loci at all sites were in </w:t>
      </w:r>
      <w:r w:rsidR="00D33E97" w:rsidRPr="00FC2692">
        <w:rPr>
          <w:rPrChange w:id="790" w:author="Peter Euclide" w:date="2017-09-22T15:31:00Z">
            <w:rPr/>
          </w:rPrChange>
        </w:rPr>
        <w:t>HWE</w:t>
      </w:r>
      <w:r w:rsidR="00053938" w:rsidRPr="00FC2692">
        <w:rPr>
          <w:rPrChange w:id="791" w:author="Peter Euclide" w:date="2017-09-22T15:31:00Z">
            <w:rPr/>
          </w:rPrChange>
        </w:rPr>
        <w:t xml:space="preserve"> following a </w:t>
      </w:r>
      <w:r w:rsidR="00B649B4" w:rsidRPr="00FC2692">
        <w:rPr>
          <w:rPrChange w:id="792" w:author="Peter Euclide" w:date="2017-09-22T15:31:00Z">
            <w:rPr/>
          </w:rPrChange>
        </w:rPr>
        <w:t xml:space="preserve">sequential </w:t>
      </w:r>
      <w:r w:rsidR="00053938" w:rsidRPr="00FC2692">
        <w:rPr>
          <w:rPrChange w:id="793" w:author="Peter Euclide" w:date="2017-09-22T15:31:00Z">
            <w:rPr/>
          </w:rPrChange>
        </w:rPr>
        <w:t>Bonferroni correction</w:t>
      </w:r>
      <w:r w:rsidR="00B649B4" w:rsidRPr="00FC2692">
        <w:rPr>
          <w:rPrChange w:id="794" w:author="Peter Euclide" w:date="2017-09-22T15:31:00Z">
            <w:rPr/>
          </w:rPrChange>
        </w:rPr>
        <w:t>.</w:t>
      </w:r>
      <w:r w:rsidR="00053938" w:rsidRPr="00FC2692">
        <w:rPr>
          <w:rPrChange w:id="795" w:author="Peter Euclide" w:date="2017-09-22T15:31:00Z">
            <w:rPr/>
          </w:rPrChange>
        </w:rPr>
        <w:t xml:space="preserve"> </w:t>
      </w:r>
      <w:r w:rsidR="00D9542F" w:rsidRPr="00FC2692">
        <w:rPr>
          <w:rPrChange w:id="796" w:author="Peter Euclide" w:date="2017-09-22T15:31:00Z">
            <w:rPr/>
          </w:rPrChange>
        </w:rPr>
        <w:t>Observed (H</w:t>
      </w:r>
      <w:r w:rsidR="00D9542F" w:rsidRPr="00FC2692">
        <w:rPr>
          <w:vertAlign w:val="subscript"/>
          <w:rPrChange w:id="797" w:author="Peter Euclide" w:date="2017-09-22T15:31:00Z">
            <w:rPr>
              <w:vertAlign w:val="subscript"/>
            </w:rPr>
          </w:rPrChange>
        </w:rPr>
        <w:t>O</w:t>
      </w:r>
      <w:r w:rsidR="00D9542F" w:rsidRPr="00FC2692">
        <w:rPr>
          <w:rPrChange w:id="798" w:author="Peter Euclide" w:date="2017-09-22T15:31:00Z">
            <w:rPr/>
          </w:rPrChange>
        </w:rPr>
        <w:t>) and expected (H</w:t>
      </w:r>
      <w:r w:rsidR="00D9542F" w:rsidRPr="00FC2692">
        <w:rPr>
          <w:vertAlign w:val="subscript"/>
          <w:rPrChange w:id="799" w:author="Peter Euclide" w:date="2017-09-22T15:31:00Z">
            <w:rPr>
              <w:vertAlign w:val="subscript"/>
            </w:rPr>
          </w:rPrChange>
        </w:rPr>
        <w:t>E</w:t>
      </w:r>
      <w:r w:rsidR="00D9542F" w:rsidRPr="00FC2692">
        <w:rPr>
          <w:rPrChange w:id="800" w:author="Peter Euclide" w:date="2017-09-22T15:31:00Z">
            <w:rPr/>
          </w:rPrChange>
        </w:rPr>
        <w:t>) heterozygosity</w:t>
      </w:r>
      <w:r w:rsidR="00257CB7" w:rsidRPr="00FC2692">
        <w:rPr>
          <w:rPrChange w:id="801" w:author="Peter Euclide" w:date="2017-09-22T15:31:00Z">
            <w:rPr/>
          </w:rPrChange>
        </w:rPr>
        <w:t xml:space="preserve"> was </w:t>
      </w:r>
      <w:r w:rsidR="00B70922" w:rsidRPr="00FC2692">
        <w:rPr>
          <w:rPrChange w:id="802" w:author="Peter Euclide" w:date="2017-09-22T15:31:00Z">
            <w:rPr/>
          </w:rPrChange>
        </w:rPr>
        <w:t xml:space="preserve">moderate </w:t>
      </w:r>
      <w:r w:rsidR="00257CB7" w:rsidRPr="00FC2692">
        <w:rPr>
          <w:rPrChange w:id="803" w:author="Peter Euclide" w:date="2017-09-22T15:31:00Z">
            <w:rPr/>
          </w:rPrChange>
        </w:rPr>
        <w:t>for all sites (</w:t>
      </w:r>
      <w:r w:rsidR="00D9542F" w:rsidRPr="00FC2692">
        <w:rPr>
          <w:rPrChange w:id="804" w:author="Peter Euclide" w:date="2017-09-22T15:31:00Z">
            <w:rPr/>
          </w:rPrChange>
        </w:rPr>
        <w:t xml:space="preserve">average </w:t>
      </w:r>
      <w:r w:rsidR="00EB03D3" w:rsidRPr="00FC2692">
        <w:rPr>
          <w:rPrChange w:id="805" w:author="Peter Euclide" w:date="2017-09-22T15:31:00Z">
            <w:rPr/>
          </w:rPrChange>
        </w:rPr>
        <w:t xml:space="preserve">= </w:t>
      </w:r>
      <w:r w:rsidR="0041778F" w:rsidRPr="00FC2692">
        <w:rPr>
          <w:rPrChange w:id="806" w:author="Peter Euclide" w:date="2017-09-22T15:31:00Z">
            <w:rPr/>
          </w:rPrChange>
        </w:rPr>
        <w:t>0.</w:t>
      </w:r>
      <w:r w:rsidR="00EB03D3" w:rsidRPr="00FC2692">
        <w:rPr>
          <w:rPrChange w:id="807" w:author="Peter Euclide" w:date="2017-09-22T15:31:00Z">
            <w:rPr/>
          </w:rPrChange>
        </w:rPr>
        <w:t xml:space="preserve">59 </w:t>
      </w:r>
      <w:r w:rsidR="00D9542F" w:rsidRPr="00FC2692">
        <w:rPr>
          <w:rPrChange w:id="808" w:author="Peter Euclide" w:date="2017-09-22T15:31:00Z">
            <w:rPr/>
          </w:rPrChange>
        </w:rPr>
        <w:t xml:space="preserve">and </w:t>
      </w:r>
      <w:r w:rsidR="00562983" w:rsidRPr="00FC2692">
        <w:rPr>
          <w:rPrChange w:id="809" w:author="Peter Euclide" w:date="2017-09-22T15:31:00Z">
            <w:rPr/>
          </w:rPrChange>
        </w:rPr>
        <w:t>0.</w:t>
      </w:r>
      <w:r w:rsidR="00EB03D3" w:rsidRPr="00FC2692">
        <w:rPr>
          <w:rPrChange w:id="810" w:author="Peter Euclide" w:date="2017-09-22T15:31:00Z">
            <w:rPr/>
          </w:rPrChange>
        </w:rPr>
        <w:t>58</w:t>
      </w:r>
      <w:r w:rsidR="00666DA3" w:rsidRPr="00FC2692">
        <w:rPr>
          <w:rPrChange w:id="811" w:author="Peter Euclide" w:date="2017-09-22T15:31:00Z">
            <w:rPr/>
          </w:rPrChange>
        </w:rPr>
        <w:t>,</w:t>
      </w:r>
      <w:r w:rsidR="00D9542F" w:rsidRPr="00FC2692">
        <w:rPr>
          <w:rPrChange w:id="812" w:author="Peter Euclide" w:date="2017-09-22T15:31:00Z">
            <w:rPr/>
          </w:rPrChange>
        </w:rPr>
        <w:t xml:space="preserve"> respectively</w:t>
      </w:r>
      <w:r w:rsidR="00B82B18" w:rsidRPr="00FC2692">
        <w:rPr>
          <w:rPrChange w:id="813" w:author="Peter Euclide" w:date="2017-09-22T15:31:00Z">
            <w:rPr/>
          </w:rPrChange>
        </w:rPr>
        <w:t xml:space="preserve">; Table </w:t>
      </w:r>
      <w:r w:rsidR="004645D5" w:rsidRPr="00FC2692">
        <w:rPr>
          <w:rPrChange w:id="814" w:author="Peter Euclide" w:date="2017-09-22T15:31:00Z">
            <w:rPr/>
          </w:rPrChange>
        </w:rPr>
        <w:t>2</w:t>
      </w:r>
      <w:r w:rsidR="00666DA3" w:rsidRPr="00FC2692">
        <w:rPr>
          <w:rPrChange w:id="815" w:author="Peter Euclide" w:date="2017-09-22T15:31:00Z">
            <w:rPr/>
          </w:rPrChange>
        </w:rPr>
        <w:t>)</w:t>
      </w:r>
      <w:r w:rsidR="003022C4" w:rsidRPr="00FC2692">
        <w:rPr>
          <w:rPrChange w:id="816" w:author="Peter Euclide" w:date="2017-09-22T15:31:00Z">
            <w:rPr/>
          </w:rPrChange>
        </w:rPr>
        <w:t xml:space="preserve">. Observed heterozygosity </w:t>
      </w:r>
      <w:r w:rsidR="00EB03D3" w:rsidRPr="00FC2692">
        <w:rPr>
          <w:rPrChange w:id="817" w:author="Peter Euclide" w:date="2017-09-22T15:31:00Z">
            <w:rPr/>
          </w:rPrChange>
        </w:rPr>
        <w:t xml:space="preserve">was </w:t>
      </w:r>
      <w:r w:rsidR="009902EC" w:rsidRPr="00FC2692">
        <w:rPr>
          <w:rPrChange w:id="818" w:author="Peter Euclide" w:date="2017-09-22T15:31:00Z">
            <w:rPr/>
          </w:rPrChange>
        </w:rPr>
        <w:t>significantly</w:t>
      </w:r>
      <w:r w:rsidR="00EB03D3" w:rsidRPr="00FC2692">
        <w:rPr>
          <w:rPrChange w:id="819" w:author="Peter Euclide" w:date="2017-09-22T15:31:00Z">
            <w:rPr/>
          </w:rPrChange>
        </w:rPr>
        <w:t xml:space="preserve"> higher </w:t>
      </w:r>
      <w:r w:rsidR="009902EC" w:rsidRPr="00FC2692">
        <w:rPr>
          <w:rPrChange w:id="820" w:author="Peter Euclide" w:date="2017-09-22T15:31:00Z">
            <w:rPr/>
          </w:rPrChange>
        </w:rPr>
        <w:t xml:space="preserve">(p = 0.03) </w:t>
      </w:r>
      <w:r w:rsidR="00EB03D3" w:rsidRPr="00FC2692">
        <w:rPr>
          <w:rPrChange w:id="821" w:author="Peter Euclide" w:date="2017-09-22T15:31:00Z">
            <w:rPr/>
          </w:rPrChange>
        </w:rPr>
        <w:t>in Lake Champlain</w:t>
      </w:r>
      <w:r w:rsidR="00B21092" w:rsidRPr="00FC2692">
        <w:rPr>
          <w:rPrChange w:id="822" w:author="Peter Euclide" w:date="2017-09-22T15:31:00Z">
            <w:rPr/>
          </w:rPrChange>
        </w:rPr>
        <w:t xml:space="preserve"> (0.62)</w:t>
      </w:r>
      <w:r w:rsidR="00EB03D3" w:rsidRPr="00FC2692">
        <w:rPr>
          <w:rPrChange w:id="823" w:author="Peter Euclide" w:date="2017-09-22T15:31:00Z">
            <w:rPr/>
          </w:rPrChange>
        </w:rPr>
        <w:t xml:space="preserve"> than in Lake Ontario (0.51) but consistent</w:t>
      </w:r>
      <w:r w:rsidR="00B902B2" w:rsidRPr="00FC2692">
        <w:rPr>
          <w:rPrChange w:id="824" w:author="Peter Euclide" w:date="2017-09-22T15:31:00Z">
            <w:rPr/>
          </w:rPrChange>
        </w:rPr>
        <w:t xml:space="preserve"> </w:t>
      </w:r>
      <w:r w:rsidR="00EB03D3" w:rsidRPr="00FC2692">
        <w:rPr>
          <w:rPrChange w:id="825" w:author="Peter Euclide" w:date="2017-09-22T15:31:00Z">
            <w:rPr/>
          </w:rPrChange>
        </w:rPr>
        <w:t>among sites within each lake</w:t>
      </w:r>
      <w:r w:rsidR="00D9542F" w:rsidRPr="00FC2692">
        <w:rPr>
          <w:rPrChange w:id="826" w:author="Peter Euclide" w:date="2017-09-22T15:31:00Z">
            <w:rPr/>
          </w:rPrChange>
        </w:rPr>
        <w:t xml:space="preserve">. </w:t>
      </w:r>
      <w:r w:rsidR="00B902B2" w:rsidRPr="00FC2692">
        <w:rPr>
          <w:rPrChange w:id="827" w:author="Peter Euclide" w:date="2017-09-22T15:31:00Z">
            <w:rPr/>
          </w:rPrChange>
        </w:rPr>
        <w:t>Mean alle</w:t>
      </w:r>
      <w:r w:rsidR="00D7067A" w:rsidRPr="00FC2692">
        <w:rPr>
          <w:rPrChange w:id="828" w:author="Peter Euclide" w:date="2017-09-22T15:31:00Z">
            <w:rPr/>
          </w:rPrChange>
        </w:rPr>
        <w:t>l</w:t>
      </w:r>
      <w:r w:rsidR="00B902B2" w:rsidRPr="00FC2692">
        <w:rPr>
          <w:rPrChange w:id="829" w:author="Peter Euclide" w:date="2017-09-22T15:31:00Z">
            <w:rPr/>
          </w:rPrChange>
        </w:rPr>
        <w:t>ic r</w:t>
      </w:r>
      <w:r w:rsidR="00D7067A" w:rsidRPr="00FC2692">
        <w:rPr>
          <w:rPrChange w:id="830" w:author="Peter Euclide" w:date="2017-09-22T15:31:00Z">
            <w:rPr/>
          </w:rPrChange>
        </w:rPr>
        <w:t xml:space="preserve">ichness </w:t>
      </w:r>
      <w:r w:rsidR="00B902B2" w:rsidRPr="00FC2692">
        <w:rPr>
          <w:rPrChange w:id="831" w:author="Peter Euclide" w:date="2017-09-22T15:31:00Z">
            <w:rPr/>
          </w:rPrChange>
        </w:rPr>
        <w:t xml:space="preserve">of loci </w:t>
      </w:r>
      <w:r w:rsidR="00B21092" w:rsidRPr="00FC2692">
        <w:rPr>
          <w:rPrChange w:id="832" w:author="Peter Euclide" w:date="2017-09-22T15:31:00Z">
            <w:rPr/>
          </w:rPrChange>
        </w:rPr>
        <w:t xml:space="preserve">was </w:t>
      </w:r>
      <w:r w:rsidR="00053938" w:rsidRPr="00FC2692">
        <w:rPr>
          <w:rPrChange w:id="833" w:author="Peter Euclide" w:date="2017-09-22T15:31:00Z">
            <w:rPr/>
          </w:rPrChange>
        </w:rPr>
        <w:t xml:space="preserve">higher (p = 0.01) in Lake Champlain </w:t>
      </w:r>
      <w:r w:rsidR="00B21092" w:rsidRPr="00FC2692">
        <w:rPr>
          <w:rPrChange w:id="834" w:author="Peter Euclide" w:date="2017-09-22T15:31:00Z">
            <w:rPr/>
          </w:rPrChange>
        </w:rPr>
        <w:t xml:space="preserve">(5.9) </w:t>
      </w:r>
      <w:r w:rsidR="00053938" w:rsidRPr="00FC2692">
        <w:rPr>
          <w:rPrChange w:id="835" w:author="Peter Euclide" w:date="2017-09-22T15:31:00Z">
            <w:rPr/>
          </w:rPrChange>
        </w:rPr>
        <w:t>than in Lake Ontario (5.2).</w:t>
      </w:r>
      <w:r w:rsidR="00B21092" w:rsidRPr="00FC2692">
        <w:rPr>
          <w:rPrChange w:id="836" w:author="Peter Euclide" w:date="2017-09-22T15:31:00Z">
            <w:rPr/>
          </w:rPrChange>
        </w:rPr>
        <w:t xml:space="preserve"> A</w:t>
      </w:r>
      <w:r w:rsidR="00921101" w:rsidRPr="00FC2692">
        <w:rPr>
          <w:rPrChange w:id="837" w:author="Peter Euclide" w:date="2017-09-22T15:31:00Z">
            <w:rPr/>
          </w:rPrChange>
        </w:rPr>
        <w:t>llelic</w:t>
      </w:r>
      <w:r w:rsidR="00053938" w:rsidRPr="00FC2692">
        <w:rPr>
          <w:rPrChange w:id="838" w:author="Peter Euclide" w:date="2017-09-22T15:31:00Z">
            <w:rPr/>
          </w:rPrChange>
        </w:rPr>
        <w:t xml:space="preserve"> richness </w:t>
      </w:r>
      <w:r w:rsidR="00BF2999" w:rsidRPr="00FC2692">
        <w:rPr>
          <w:rPrChange w:id="839" w:author="Peter Euclide" w:date="2017-09-22T15:31:00Z">
            <w:rPr/>
          </w:rPrChange>
        </w:rPr>
        <w:t xml:space="preserve">was similar among all </w:t>
      </w:r>
      <w:r w:rsidR="00A57E47" w:rsidRPr="00FC2692">
        <w:rPr>
          <w:rPrChange w:id="840" w:author="Peter Euclide" w:date="2017-09-22T15:31:00Z">
            <w:rPr/>
          </w:rPrChange>
        </w:rPr>
        <w:t xml:space="preserve">sites </w:t>
      </w:r>
      <w:r w:rsidR="00053938" w:rsidRPr="00FC2692">
        <w:rPr>
          <w:rPrChange w:id="841" w:author="Peter Euclide" w:date="2017-09-22T15:31:00Z">
            <w:rPr/>
          </w:rPrChange>
        </w:rPr>
        <w:t>within Lake Champlain</w:t>
      </w:r>
      <w:r w:rsidR="007868F8" w:rsidRPr="00FC2692">
        <w:rPr>
          <w:rPrChange w:id="842" w:author="Peter Euclide" w:date="2017-09-22T15:31:00Z">
            <w:rPr/>
          </w:rPrChange>
        </w:rPr>
        <w:t xml:space="preserve">, ranging </w:t>
      </w:r>
      <w:r w:rsidR="00921101" w:rsidRPr="00FC2692">
        <w:rPr>
          <w:rPrChange w:id="843" w:author="Peter Euclide" w:date="2017-09-22T15:31:00Z">
            <w:rPr/>
          </w:rPrChange>
        </w:rPr>
        <w:t>from</w:t>
      </w:r>
      <w:r w:rsidR="007868F8" w:rsidRPr="00FC2692">
        <w:rPr>
          <w:rPrChange w:id="844" w:author="Peter Euclide" w:date="2017-09-22T15:31:00Z">
            <w:rPr/>
          </w:rPrChange>
        </w:rPr>
        <w:t xml:space="preserve"> </w:t>
      </w:r>
      <w:r w:rsidR="00B902B2" w:rsidRPr="00FC2692">
        <w:rPr>
          <w:rPrChange w:id="845" w:author="Peter Euclide" w:date="2017-09-22T15:31:00Z">
            <w:rPr/>
          </w:rPrChange>
        </w:rPr>
        <w:t>5.6 at Sunset Isle to 6.2 at Inland Sea North.</w:t>
      </w:r>
      <w:r w:rsidR="00666DA3" w:rsidRPr="00FC2692">
        <w:rPr>
          <w:rPrChange w:id="846" w:author="Peter Euclide" w:date="2017-09-22T15:31:00Z">
            <w:rPr/>
          </w:rPrChange>
        </w:rPr>
        <w:t xml:space="preserve"> N</w:t>
      </w:r>
      <w:r w:rsidR="00B902B2" w:rsidRPr="00FC2692">
        <w:rPr>
          <w:rPrChange w:id="847" w:author="Peter Euclide" w:date="2017-09-22T15:31:00Z">
            <w:rPr/>
          </w:rPrChange>
        </w:rPr>
        <w:t>o significant differences</w:t>
      </w:r>
      <w:r w:rsidR="0003250C" w:rsidRPr="00FC2692">
        <w:rPr>
          <w:rPrChange w:id="848" w:author="Peter Euclide" w:date="2017-09-22T15:31:00Z">
            <w:rPr/>
          </w:rPrChange>
        </w:rPr>
        <w:t xml:space="preserve"> in allelic richness</w:t>
      </w:r>
      <w:r w:rsidR="00B902B2" w:rsidRPr="00FC2692">
        <w:rPr>
          <w:rPrChange w:id="849" w:author="Peter Euclide" w:date="2017-09-22T15:31:00Z">
            <w:rPr/>
          </w:rPrChange>
        </w:rPr>
        <w:t xml:space="preserve"> </w:t>
      </w:r>
      <w:r w:rsidR="00B902B2" w:rsidRPr="00FC2692">
        <w:rPr>
          <w:rPrChange w:id="850" w:author="Peter Euclide" w:date="2017-09-22T15:31:00Z">
            <w:rPr/>
          </w:rPrChange>
        </w:rPr>
        <w:lastRenderedPageBreak/>
        <w:t xml:space="preserve">were found </w:t>
      </w:r>
      <w:r w:rsidR="00053938" w:rsidRPr="00FC2692">
        <w:rPr>
          <w:rPrChange w:id="851" w:author="Peter Euclide" w:date="2017-09-22T15:31:00Z">
            <w:rPr/>
          </w:rPrChange>
        </w:rPr>
        <w:t>among Main Lake</w:t>
      </w:r>
      <w:r w:rsidR="00F86537" w:rsidRPr="00FC2692">
        <w:rPr>
          <w:rPrChange w:id="852" w:author="Peter Euclide" w:date="2017-09-22T15:31:00Z">
            <w:rPr/>
          </w:rPrChange>
        </w:rPr>
        <w:t xml:space="preserve"> (5.8)</w:t>
      </w:r>
      <w:r w:rsidR="00053938" w:rsidRPr="00FC2692">
        <w:rPr>
          <w:rPrChange w:id="853" w:author="Peter Euclide" w:date="2017-09-22T15:31:00Z">
            <w:rPr/>
          </w:rPrChange>
        </w:rPr>
        <w:t xml:space="preserve">, </w:t>
      </w:r>
      <w:r w:rsidR="00CC68C3" w:rsidRPr="00FC2692">
        <w:rPr>
          <w:rPrChange w:id="854" w:author="Peter Euclide" w:date="2017-09-22T15:31:00Z">
            <w:rPr/>
          </w:rPrChange>
        </w:rPr>
        <w:t xml:space="preserve">Malletts Bay and </w:t>
      </w:r>
      <w:r w:rsidR="00053938" w:rsidRPr="00FC2692">
        <w:rPr>
          <w:rPrChange w:id="855" w:author="Peter Euclide" w:date="2017-09-22T15:31:00Z">
            <w:rPr/>
          </w:rPrChange>
        </w:rPr>
        <w:t xml:space="preserve">Inland Sea populations </w:t>
      </w:r>
      <w:r w:rsidR="00B902B2" w:rsidRPr="00FC2692">
        <w:rPr>
          <w:rPrChange w:id="856" w:author="Peter Euclide" w:date="2017-09-22T15:31:00Z">
            <w:rPr/>
          </w:rPrChange>
        </w:rPr>
        <w:t>(</w:t>
      </w:r>
      <w:r w:rsidR="00F86537" w:rsidRPr="00FC2692">
        <w:rPr>
          <w:rPrChange w:id="857" w:author="Peter Euclide" w:date="2017-09-22T15:31:00Z">
            <w:rPr/>
          </w:rPrChange>
        </w:rPr>
        <w:t xml:space="preserve">6.0; </w:t>
      </w:r>
      <w:r w:rsidR="00B902B2" w:rsidRPr="00FC2692">
        <w:rPr>
          <w:rPrChange w:id="858" w:author="Peter Euclide" w:date="2017-09-22T15:31:00Z">
            <w:rPr/>
          </w:rPrChange>
        </w:rPr>
        <w:t>p = 0.</w:t>
      </w:r>
      <w:r w:rsidR="00F86537" w:rsidRPr="00FC2692">
        <w:rPr>
          <w:rPrChange w:id="859" w:author="Peter Euclide" w:date="2017-09-22T15:31:00Z">
            <w:rPr/>
          </w:rPrChange>
        </w:rPr>
        <w:t>5</w:t>
      </w:r>
      <w:r w:rsidR="00A72E70" w:rsidRPr="00FC2692">
        <w:rPr>
          <w:rPrChange w:id="860" w:author="Peter Euclide" w:date="2017-09-22T15:31:00Z">
            <w:rPr/>
          </w:rPrChange>
        </w:rPr>
        <w:t>3</w:t>
      </w:r>
      <w:r w:rsidR="00B902B2" w:rsidRPr="00FC2692">
        <w:rPr>
          <w:rPrChange w:id="861" w:author="Peter Euclide" w:date="2017-09-22T15:31:00Z">
            <w:rPr/>
          </w:rPrChange>
        </w:rPr>
        <w:t>)</w:t>
      </w:r>
      <w:r w:rsidR="00D9542F" w:rsidRPr="00FC2692">
        <w:rPr>
          <w:rPrChange w:id="862" w:author="Peter Euclide" w:date="2017-09-22T15:31:00Z">
            <w:rPr/>
          </w:rPrChange>
        </w:rPr>
        <w:t xml:space="preserve">. </w:t>
      </w:r>
      <w:r w:rsidR="005A565C" w:rsidRPr="00FC2692">
        <w:rPr>
          <w:rPrChange w:id="863" w:author="Peter Euclide" w:date="2017-09-22T15:31:00Z">
            <w:rPr/>
          </w:rPrChange>
        </w:rPr>
        <w:t>E</w:t>
      </w:r>
      <w:r w:rsidR="009455EF" w:rsidRPr="00FC2692">
        <w:rPr>
          <w:rPrChange w:id="864" w:author="Peter Euclide" w:date="2017-09-22T15:31:00Z">
            <w:rPr/>
          </w:rPrChange>
        </w:rPr>
        <w:t>ffective population</w:t>
      </w:r>
      <w:r w:rsidR="00857401" w:rsidRPr="00FC2692">
        <w:rPr>
          <w:rPrChange w:id="865" w:author="Peter Euclide" w:date="2017-09-22T15:31:00Z">
            <w:rPr/>
          </w:rPrChange>
        </w:rPr>
        <w:t xml:space="preserve"> size was moderate </w:t>
      </w:r>
      <w:r w:rsidR="008D310F" w:rsidRPr="00FC2692">
        <w:rPr>
          <w:rPrChange w:id="866" w:author="Peter Euclide" w:date="2017-09-22T15:31:00Z">
            <w:rPr/>
          </w:rPrChange>
        </w:rPr>
        <w:t>to</w:t>
      </w:r>
      <w:r w:rsidR="00857401" w:rsidRPr="00FC2692">
        <w:rPr>
          <w:rPrChange w:id="867" w:author="Peter Euclide" w:date="2017-09-22T15:31:00Z">
            <w:rPr/>
          </w:rPrChange>
        </w:rPr>
        <w:t xml:space="preserve"> high for all populations and the upper limit of the confidence interval always </w:t>
      </w:r>
      <w:r w:rsidR="00212498" w:rsidRPr="00FC2692">
        <w:rPr>
          <w:rPrChange w:id="868" w:author="Peter Euclide" w:date="2017-09-22T15:31:00Z">
            <w:rPr/>
          </w:rPrChange>
        </w:rPr>
        <w:t xml:space="preserve">included infinity. </w:t>
      </w:r>
      <w:r w:rsidR="00EE160D" w:rsidRPr="00FC2692">
        <w:rPr>
          <w:rPrChange w:id="869" w:author="Peter Euclide" w:date="2017-09-22T15:31:00Z">
            <w:rPr/>
          </w:rPrChange>
        </w:rPr>
        <w:t>Effective population size</w:t>
      </w:r>
      <w:r w:rsidR="003D16CF" w:rsidRPr="00FC2692">
        <w:rPr>
          <w:rPrChange w:id="870" w:author="Peter Euclide" w:date="2017-09-22T15:31:00Z">
            <w:rPr/>
          </w:rPrChange>
        </w:rPr>
        <w:t>s</w:t>
      </w:r>
      <w:r w:rsidR="00EE160D" w:rsidRPr="00FC2692">
        <w:rPr>
          <w:rPrChange w:id="871" w:author="Peter Euclide" w:date="2017-09-22T15:31:00Z">
            <w:rPr/>
          </w:rPrChange>
        </w:rPr>
        <w:t xml:space="preserve"> </w:t>
      </w:r>
      <w:r w:rsidR="006F1BF9" w:rsidRPr="00FC2692">
        <w:rPr>
          <w:rPrChange w:id="872" w:author="Peter Euclide" w:date="2017-09-22T15:31:00Z">
            <w:rPr/>
          </w:rPrChange>
        </w:rPr>
        <w:t xml:space="preserve">of </w:t>
      </w:r>
      <w:r w:rsidR="008D310F" w:rsidRPr="00FC2692">
        <w:rPr>
          <w:rPrChange w:id="873" w:author="Peter Euclide" w:date="2017-09-22T15:31:00Z">
            <w:rPr/>
          </w:rPrChange>
        </w:rPr>
        <w:t>Hamilton and Fairhaven sites in</w:t>
      </w:r>
      <w:r w:rsidR="006F1BF9" w:rsidRPr="00FC2692">
        <w:rPr>
          <w:rPrChange w:id="874" w:author="Peter Euclide" w:date="2017-09-22T15:31:00Z">
            <w:rPr/>
          </w:rPrChange>
        </w:rPr>
        <w:t xml:space="preserve"> Lake Ontario </w:t>
      </w:r>
      <w:r w:rsidR="008D310F" w:rsidRPr="00FC2692">
        <w:rPr>
          <w:rPrChange w:id="875" w:author="Peter Euclide" w:date="2017-09-22T15:31:00Z">
            <w:rPr/>
          </w:rPrChange>
        </w:rPr>
        <w:t>were</w:t>
      </w:r>
      <w:r w:rsidR="006F1BF9" w:rsidRPr="00FC2692">
        <w:rPr>
          <w:rPrChange w:id="876" w:author="Peter Euclide" w:date="2017-09-22T15:31:00Z">
            <w:rPr/>
          </w:rPrChange>
        </w:rPr>
        <w:t xml:space="preserve"> estimated to be</w:t>
      </w:r>
      <w:r w:rsidR="008D310F" w:rsidRPr="00FC2692">
        <w:rPr>
          <w:rPrChange w:id="877" w:author="Peter Euclide" w:date="2017-09-22T15:31:00Z">
            <w:rPr/>
          </w:rPrChange>
        </w:rPr>
        <w:t xml:space="preserve"> 140.1 and 101.5</w:t>
      </w:r>
      <w:r w:rsidR="006F1BF9" w:rsidRPr="00FC2692">
        <w:rPr>
          <w:rPrChange w:id="878" w:author="Peter Euclide" w:date="2017-09-22T15:31:00Z">
            <w:rPr/>
          </w:rPrChange>
        </w:rPr>
        <w:t xml:space="preserve">. </w:t>
      </w:r>
      <w:r w:rsidR="009C3A4F" w:rsidRPr="00FC2692">
        <w:rPr>
          <w:rPrChange w:id="879" w:author="Peter Euclide" w:date="2017-09-22T15:31:00Z">
            <w:rPr/>
          </w:rPrChange>
        </w:rPr>
        <w:t>Within Lake Champlain, e</w:t>
      </w:r>
      <w:r w:rsidR="009455EF" w:rsidRPr="00FC2692">
        <w:rPr>
          <w:rPrChange w:id="880" w:author="Peter Euclide" w:date="2017-09-22T15:31:00Z">
            <w:rPr/>
          </w:rPrChange>
        </w:rPr>
        <w:t>ffective population size</w:t>
      </w:r>
      <w:r w:rsidR="003D16CF" w:rsidRPr="00FC2692">
        <w:rPr>
          <w:rPrChange w:id="881" w:author="Peter Euclide" w:date="2017-09-22T15:31:00Z">
            <w:rPr/>
          </w:rPrChange>
        </w:rPr>
        <w:t>s</w:t>
      </w:r>
      <w:r w:rsidR="00212498" w:rsidRPr="00FC2692">
        <w:rPr>
          <w:rPrChange w:id="882" w:author="Peter Euclide" w:date="2017-09-22T15:31:00Z">
            <w:rPr/>
          </w:rPrChange>
        </w:rPr>
        <w:t xml:space="preserve"> tended to be high</w:t>
      </w:r>
      <w:r w:rsidR="00206E83" w:rsidRPr="00FC2692">
        <w:rPr>
          <w:rPrChange w:id="883" w:author="Peter Euclide" w:date="2017-09-22T15:31:00Z">
            <w:rPr/>
          </w:rPrChange>
        </w:rPr>
        <w:t>er at Main Lake</w:t>
      </w:r>
      <w:r w:rsidR="00DA78C6" w:rsidRPr="00FC2692">
        <w:rPr>
          <w:rPrChange w:id="884" w:author="Peter Euclide" w:date="2017-09-22T15:31:00Z">
            <w:rPr/>
          </w:rPrChange>
        </w:rPr>
        <w:t xml:space="preserve"> </w:t>
      </w:r>
      <w:r w:rsidR="0003250C" w:rsidRPr="00FC2692">
        <w:rPr>
          <w:rPrChange w:id="885" w:author="Peter Euclide" w:date="2017-09-22T15:31:00Z">
            <w:rPr/>
          </w:rPrChange>
        </w:rPr>
        <w:t xml:space="preserve">sites </w:t>
      </w:r>
      <w:r w:rsidR="00DA78C6" w:rsidRPr="00FC2692">
        <w:rPr>
          <w:rPrChange w:id="886" w:author="Peter Euclide" w:date="2017-09-22T15:31:00Z">
            <w:rPr/>
          </w:rPrChange>
        </w:rPr>
        <w:t xml:space="preserve">than </w:t>
      </w:r>
      <w:r w:rsidR="0003250C" w:rsidRPr="00FC2692">
        <w:rPr>
          <w:rPrChange w:id="887" w:author="Peter Euclide" w:date="2017-09-22T15:31:00Z">
            <w:rPr/>
          </w:rPrChange>
        </w:rPr>
        <w:t>Malletts Bay or the Inland Sea</w:t>
      </w:r>
      <w:r w:rsidR="00206E83" w:rsidRPr="00FC2692">
        <w:rPr>
          <w:rPrChange w:id="888" w:author="Peter Euclide" w:date="2017-09-22T15:31:00Z">
            <w:rPr/>
          </w:rPrChange>
        </w:rPr>
        <w:t>. Barber Point</w:t>
      </w:r>
      <w:r w:rsidR="00DF6E68" w:rsidRPr="00FC2692">
        <w:rPr>
          <w:rPrChange w:id="889" w:author="Peter Euclide" w:date="2017-09-22T15:31:00Z">
            <w:rPr/>
          </w:rPrChange>
        </w:rPr>
        <w:t>,</w:t>
      </w:r>
      <w:r w:rsidR="00206E83" w:rsidRPr="00FC2692">
        <w:rPr>
          <w:rPrChange w:id="890" w:author="Peter Euclide" w:date="2017-09-22T15:31:00Z">
            <w:rPr/>
          </w:rPrChange>
        </w:rPr>
        <w:t xml:space="preserve"> Shelburne Bay </w:t>
      </w:r>
      <w:r w:rsidR="00DF6E68" w:rsidRPr="00FC2692">
        <w:rPr>
          <w:rPrChange w:id="891" w:author="Peter Euclide" w:date="2017-09-22T15:31:00Z">
            <w:rPr/>
          </w:rPrChange>
        </w:rPr>
        <w:t xml:space="preserve">and Sunset Isle </w:t>
      </w:r>
      <w:r w:rsidR="00351C7C" w:rsidRPr="00FC2692">
        <w:rPr>
          <w:rPrChange w:id="892" w:author="Peter Euclide" w:date="2017-09-22T15:31:00Z">
            <w:rPr/>
          </w:rPrChange>
        </w:rPr>
        <w:t xml:space="preserve">exhibited </w:t>
      </w:r>
      <w:r w:rsidR="00206E83" w:rsidRPr="00FC2692">
        <w:rPr>
          <w:rPrChange w:id="893" w:author="Peter Euclide" w:date="2017-09-22T15:31:00Z">
            <w:rPr/>
          </w:rPrChange>
        </w:rPr>
        <w:t>the highest</w:t>
      </w:r>
      <w:r w:rsidR="009455EF" w:rsidRPr="00FC2692">
        <w:rPr>
          <w:rPrChange w:id="894" w:author="Peter Euclide" w:date="2017-09-22T15:31:00Z">
            <w:rPr/>
          </w:rPrChange>
        </w:rPr>
        <w:t xml:space="preserve"> </w:t>
      </w:r>
      <w:r w:rsidR="007604EF" w:rsidRPr="00FC2692">
        <w:rPr>
          <w:rPrChange w:id="895" w:author="Peter Euclide" w:date="2017-09-22T15:31:00Z">
            <w:rPr/>
          </w:rPrChange>
        </w:rPr>
        <w:t xml:space="preserve">effective population sizes </w:t>
      </w:r>
      <w:r w:rsidR="009455EF" w:rsidRPr="00FC2692">
        <w:rPr>
          <w:rPrChange w:id="896" w:author="Peter Euclide" w:date="2017-09-22T15:31:00Z">
            <w:rPr/>
          </w:rPrChange>
        </w:rPr>
        <w:t>in the Main Lake</w:t>
      </w:r>
      <w:r w:rsidR="00206E83" w:rsidRPr="00FC2692">
        <w:rPr>
          <w:rPrChange w:id="897" w:author="Peter Euclide" w:date="2017-09-22T15:31:00Z">
            <w:rPr/>
          </w:rPrChange>
        </w:rPr>
        <w:t xml:space="preserve"> (Ne</w:t>
      </w:r>
      <w:r w:rsidR="00206E83" w:rsidRPr="00FC2692">
        <w:rPr>
          <w:vertAlign w:val="subscript"/>
          <w:rPrChange w:id="898" w:author="Peter Euclide" w:date="2017-09-22T15:31:00Z">
            <w:rPr>
              <w:vertAlign w:val="subscript"/>
            </w:rPr>
          </w:rPrChange>
        </w:rPr>
        <w:t xml:space="preserve"> </w:t>
      </w:r>
      <w:r w:rsidR="00206E83" w:rsidRPr="00FC2692">
        <w:rPr>
          <w:rPrChange w:id="899" w:author="Peter Euclide" w:date="2017-09-22T15:31:00Z">
            <w:rPr/>
          </w:rPrChange>
        </w:rPr>
        <w:t>= ∞), followed by Grand Isle (Ne</w:t>
      </w:r>
      <w:r w:rsidR="00206E83" w:rsidRPr="00FC2692">
        <w:rPr>
          <w:vertAlign w:val="subscript"/>
          <w:rPrChange w:id="900" w:author="Peter Euclide" w:date="2017-09-22T15:31:00Z">
            <w:rPr>
              <w:vertAlign w:val="subscript"/>
            </w:rPr>
          </w:rPrChange>
        </w:rPr>
        <w:t xml:space="preserve"> </w:t>
      </w:r>
      <w:r w:rsidR="00206E83" w:rsidRPr="00FC2692">
        <w:rPr>
          <w:rPrChange w:id="901" w:author="Peter Euclide" w:date="2017-09-22T15:31:00Z">
            <w:rPr/>
          </w:rPrChange>
        </w:rPr>
        <w:t>= 223.1)</w:t>
      </w:r>
      <w:r w:rsidR="009455EF" w:rsidRPr="00FC2692">
        <w:rPr>
          <w:rPrChange w:id="902" w:author="Peter Euclide" w:date="2017-09-22T15:31:00Z">
            <w:rPr/>
          </w:rPrChange>
        </w:rPr>
        <w:t>.</w:t>
      </w:r>
      <w:r w:rsidR="00206E83" w:rsidRPr="00FC2692">
        <w:rPr>
          <w:rPrChange w:id="903" w:author="Peter Euclide" w:date="2017-09-22T15:31:00Z">
            <w:rPr/>
          </w:rPrChange>
        </w:rPr>
        <w:t xml:space="preserve"> Malletts Bay and the Inland Sea North and South sites had </w:t>
      </w:r>
      <w:r w:rsidR="009455EF" w:rsidRPr="00FC2692">
        <w:rPr>
          <w:rPrChange w:id="904" w:author="Peter Euclide" w:date="2017-09-22T15:31:00Z">
            <w:rPr/>
          </w:rPrChange>
        </w:rPr>
        <w:t>more moderate</w:t>
      </w:r>
      <w:r w:rsidR="00206E83" w:rsidRPr="00FC2692">
        <w:rPr>
          <w:rPrChange w:id="905" w:author="Peter Euclide" w:date="2017-09-22T15:31:00Z">
            <w:rPr/>
          </w:rPrChange>
        </w:rPr>
        <w:t xml:space="preserve"> estimated effective population size</w:t>
      </w:r>
      <w:r w:rsidR="00DA78C6" w:rsidRPr="00FC2692">
        <w:rPr>
          <w:rPrChange w:id="906" w:author="Peter Euclide" w:date="2017-09-22T15:31:00Z">
            <w:rPr/>
          </w:rPrChange>
        </w:rPr>
        <w:t>s</w:t>
      </w:r>
      <w:r w:rsidR="00206E83" w:rsidRPr="00FC2692">
        <w:rPr>
          <w:rPrChange w:id="907" w:author="Peter Euclide" w:date="2017-09-22T15:31:00Z">
            <w:rPr/>
          </w:rPrChange>
        </w:rPr>
        <w:t xml:space="preserve"> (Ne</w:t>
      </w:r>
      <w:r w:rsidR="00206E83" w:rsidRPr="00FC2692">
        <w:rPr>
          <w:vertAlign w:val="subscript"/>
          <w:rPrChange w:id="908" w:author="Peter Euclide" w:date="2017-09-22T15:31:00Z">
            <w:rPr>
              <w:vertAlign w:val="subscript"/>
            </w:rPr>
          </w:rPrChange>
        </w:rPr>
        <w:t xml:space="preserve"> </w:t>
      </w:r>
      <w:r w:rsidR="00206E83" w:rsidRPr="00FC2692">
        <w:rPr>
          <w:rPrChange w:id="909" w:author="Peter Euclide" w:date="2017-09-22T15:31:00Z">
            <w:rPr/>
          </w:rPrChange>
        </w:rPr>
        <w:t>= 226.3, 139.4</w:t>
      </w:r>
      <w:r w:rsidR="00DA78C6" w:rsidRPr="00FC2692">
        <w:rPr>
          <w:rPrChange w:id="910" w:author="Peter Euclide" w:date="2017-09-22T15:31:00Z">
            <w:rPr/>
          </w:rPrChange>
        </w:rPr>
        <w:t>,</w:t>
      </w:r>
      <w:r w:rsidR="00206E83" w:rsidRPr="00FC2692">
        <w:rPr>
          <w:rPrChange w:id="911" w:author="Peter Euclide" w:date="2017-09-22T15:31:00Z">
            <w:rPr/>
          </w:rPrChange>
        </w:rPr>
        <w:t xml:space="preserve"> and 433.1</w:t>
      </w:r>
      <w:r w:rsidR="00DA78C6" w:rsidRPr="00FC2692">
        <w:rPr>
          <w:rPrChange w:id="912" w:author="Peter Euclide" w:date="2017-09-22T15:31:00Z">
            <w:rPr/>
          </w:rPrChange>
        </w:rPr>
        <w:t>,</w:t>
      </w:r>
      <w:r w:rsidR="00206E83" w:rsidRPr="00FC2692">
        <w:rPr>
          <w:rPrChange w:id="913" w:author="Peter Euclide" w:date="2017-09-22T15:31:00Z">
            <w:rPr/>
          </w:rPrChange>
        </w:rPr>
        <w:t xml:space="preserve"> respectively)</w:t>
      </w:r>
      <w:r w:rsidR="00142569" w:rsidRPr="00FC2692">
        <w:rPr>
          <w:rPrChange w:id="914" w:author="Peter Euclide" w:date="2017-09-22T15:31:00Z">
            <w:rPr/>
          </w:rPrChange>
        </w:rPr>
        <w:t>.</w:t>
      </w:r>
    </w:p>
    <w:p w14:paraId="412994E0" w14:textId="7E6318BD" w:rsidR="0038085F" w:rsidRPr="00E94DB9" w:rsidRDefault="00672C20" w:rsidP="00991D83">
      <w:pPr>
        <w:spacing w:before="240" w:line="360" w:lineRule="auto"/>
      </w:pPr>
      <w:r w:rsidRPr="00E94DB9">
        <w:rPr>
          <w:i/>
        </w:rPr>
        <w:t>Between</w:t>
      </w:r>
      <w:r w:rsidR="00933AAC" w:rsidRPr="00E94DB9">
        <w:rPr>
          <w:i/>
        </w:rPr>
        <w:t>-</w:t>
      </w:r>
      <w:r w:rsidRPr="00E94DB9">
        <w:rPr>
          <w:i/>
        </w:rPr>
        <w:t>lake genetic structure:</w:t>
      </w:r>
    </w:p>
    <w:p w14:paraId="211B6E1D" w14:textId="5C6F088F" w:rsidR="00672C20" w:rsidRDefault="0038085F" w:rsidP="00F40D15">
      <w:pPr>
        <w:spacing w:line="360" w:lineRule="auto"/>
        <w:rPr>
          <w:rFonts w:eastAsia="Times New Roman"/>
          <w:color w:val="222222"/>
          <w:shd w:val="clear" w:color="auto" w:fill="FFFFFF"/>
        </w:rPr>
      </w:pPr>
      <w:r w:rsidRPr="00E94DB9">
        <w:t xml:space="preserve">Sculpin in Lake Ontario were genetically distinct from sculpin in Lake Champlain. </w:t>
      </w:r>
      <w:r w:rsidR="00237940" w:rsidRPr="00E94DB9">
        <w:t xml:space="preserve">Pairwise </w:t>
      </w:r>
      <w:r w:rsidR="004E2983" w:rsidRPr="00E94DB9">
        <w:rPr>
          <w:i/>
        </w:rPr>
        <w:t>F</w:t>
      </w:r>
      <w:r w:rsidR="004E2983" w:rsidRPr="00E94DB9">
        <w:rPr>
          <w:i/>
          <w:vertAlign w:val="subscript"/>
        </w:rPr>
        <w:t>ST</w:t>
      </w:r>
      <w:r w:rsidR="004E2983" w:rsidRPr="00E94DB9">
        <w:rPr>
          <w:i/>
        </w:rPr>
        <w:t xml:space="preserve"> </w:t>
      </w:r>
      <w:r w:rsidR="00AB6679" w:rsidRPr="00E94DB9">
        <w:t xml:space="preserve">values </w:t>
      </w:r>
      <w:r w:rsidR="00237940" w:rsidRPr="00E94DB9">
        <w:t xml:space="preserve">between Lake Ontario and Lake Champlain populations </w:t>
      </w:r>
      <w:r w:rsidR="00CB2820" w:rsidRPr="00E94DB9">
        <w:t>we</w:t>
      </w:r>
      <w:r w:rsidR="001C2631" w:rsidRPr="00E94DB9">
        <w:t>re large (0.065 - 0.118) relative to within-lake pairwise comparisons (</w:t>
      </w:r>
      <w:r w:rsidR="00237940" w:rsidRPr="00E94DB9">
        <w:t>Table</w:t>
      </w:r>
      <w:r w:rsidR="00B82B18">
        <w:t xml:space="preserve"> </w:t>
      </w:r>
      <w:r w:rsidR="004645D5">
        <w:t>3</w:t>
      </w:r>
      <w:r w:rsidR="00237940" w:rsidRPr="00E94DB9">
        <w:t xml:space="preserve">). </w:t>
      </w:r>
      <w:r w:rsidR="00046AF8" w:rsidRPr="00E94DB9">
        <w:t xml:space="preserve">When populations in Lake Champlain were compared to populations in Lake Ontario, 10.4% of allele frequency </w:t>
      </w:r>
      <w:r w:rsidR="00B66ABB">
        <w:t xml:space="preserve">variation </w:t>
      </w:r>
      <w:r w:rsidR="00046AF8" w:rsidRPr="00E94DB9">
        <w:t>occurred between lakes (AMOVA p &lt; 0.001) while 89.7 % of the variation occurred within individual populations</w:t>
      </w:r>
      <w:r w:rsidR="001747B6" w:rsidRPr="00E94DB9">
        <w:t xml:space="preserve">. </w:t>
      </w:r>
      <w:r w:rsidR="00BD0148" w:rsidRPr="009D1E2C">
        <w:rPr>
          <w:rFonts w:eastAsia="Times New Roman"/>
          <w:color w:val="222222"/>
          <w:shd w:val="clear" w:color="auto" w:fill="FFFFFF"/>
        </w:rPr>
        <w:t xml:space="preserve">Both </w:t>
      </w:r>
      <w:r w:rsidR="009414F5">
        <w:rPr>
          <w:rFonts w:eastAsia="Times New Roman"/>
          <w:color w:val="222222"/>
          <w:shd w:val="clear" w:color="auto" w:fill="FFFFFF"/>
        </w:rPr>
        <w:t xml:space="preserve">DAPC and </w:t>
      </w:r>
      <w:r w:rsidR="003408B8">
        <w:rPr>
          <w:rFonts w:eastAsia="Times New Roman"/>
          <w:color w:val="222222"/>
          <w:shd w:val="clear" w:color="auto" w:fill="FFFFFF"/>
        </w:rPr>
        <w:t xml:space="preserve">a delta k analysis of </w:t>
      </w:r>
      <w:r w:rsidR="00BD0148" w:rsidRPr="009D1E2C">
        <w:rPr>
          <w:rFonts w:eastAsia="Times New Roman"/>
          <w:color w:val="222222"/>
          <w:shd w:val="clear" w:color="auto" w:fill="FFFFFF"/>
        </w:rPr>
        <w:t xml:space="preserve">STRUCTURE </w:t>
      </w:r>
      <w:r w:rsidR="00232BEE" w:rsidRPr="009D1E2C">
        <w:rPr>
          <w:rFonts w:eastAsia="Times New Roman"/>
          <w:color w:val="222222"/>
          <w:shd w:val="clear" w:color="auto" w:fill="FFFFFF"/>
        </w:rPr>
        <w:t>indicated the pre</w:t>
      </w:r>
      <w:r w:rsidR="00F40D15">
        <w:rPr>
          <w:rFonts w:eastAsia="Times New Roman"/>
          <w:color w:val="222222"/>
          <w:shd w:val="clear" w:color="auto" w:fill="FFFFFF"/>
        </w:rPr>
        <w:t>s</w:t>
      </w:r>
      <w:r w:rsidR="00232BEE" w:rsidRPr="009D1E2C">
        <w:rPr>
          <w:rFonts w:eastAsia="Times New Roman"/>
          <w:color w:val="222222"/>
          <w:shd w:val="clear" w:color="auto" w:fill="FFFFFF"/>
        </w:rPr>
        <w:t>en</w:t>
      </w:r>
      <w:r w:rsidR="00F40D15">
        <w:rPr>
          <w:rFonts w:eastAsia="Times New Roman"/>
          <w:color w:val="222222"/>
          <w:shd w:val="clear" w:color="auto" w:fill="FFFFFF"/>
        </w:rPr>
        <w:t>c</w:t>
      </w:r>
      <w:r w:rsidR="00232BEE" w:rsidRPr="009D1E2C">
        <w:rPr>
          <w:rFonts w:eastAsia="Times New Roman"/>
          <w:color w:val="222222"/>
          <w:shd w:val="clear" w:color="auto" w:fill="FFFFFF"/>
        </w:rPr>
        <w:t>e of</w:t>
      </w:r>
      <w:r w:rsidR="00BD0148" w:rsidRPr="009D1E2C">
        <w:rPr>
          <w:rFonts w:eastAsia="Times New Roman"/>
          <w:color w:val="222222"/>
          <w:shd w:val="clear" w:color="auto" w:fill="FFFFFF"/>
        </w:rPr>
        <w:t xml:space="preserve"> two clusters, offering further evidence of </w:t>
      </w:r>
      <w:r w:rsidR="00F40D15">
        <w:rPr>
          <w:rFonts w:eastAsia="Times New Roman"/>
          <w:color w:val="222222"/>
          <w:shd w:val="clear" w:color="auto" w:fill="FFFFFF"/>
        </w:rPr>
        <w:t>between</w:t>
      </w:r>
      <w:r w:rsidR="00BD0148" w:rsidRPr="009D1E2C">
        <w:rPr>
          <w:rFonts w:eastAsia="Times New Roman"/>
          <w:color w:val="222222"/>
          <w:shd w:val="clear" w:color="auto" w:fill="FFFFFF"/>
        </w:rPr>
        <w:t>-lake population structure (Fig</w:t>
      </w:r>
      <w:r w:rsidR="000F09AE" w:rsidRPr="009D1E2C">
        <w:rPr>
          <w:rFonts w:eastAsia="Times New Roman"/>
          <w:color w:val="222222"/>
          <w:shd w:val="clear" w:color="auto" w:fill="FFFFFF"/>
        </w:rPr>
        <w:t>.</w:t>
      </w:r>
      <w:r w:rsidR="00BD0148" w:rsidRPr="009D1E2C">
        <w:rPr>
          <w:rFonts w:eastAsia="Times New Roman"/>
          <w:color w:val="222222"/>
          <w:shd w:val="clear" w:color="auto" w:fill="FFFFFF"/>
        </w:rPr>
        <w:t xml:space="preserve"> 2).</w:t>
      </w:r>
    </w:p>
    <w:p w14:paraId="6A1A2A9F" w14:textId="77777777" w:rsidR="00F40D15" w:rsidRPr="00E94DB9" w:rsidRDefault="00F40D15" w:rsidP="00F40D15">
      <w:pPr>
        <w:spacing w:line="360" w:lineRule="auto"/>
      </w:pPr>
    </w:p>
    <w:p w14:paraId="3CB021DA" w14:textId="704F8A66" w:rsidR="001747B6" w:rsidRPr="00E94DB9" w:rsidRDefault="001747B6" w:rsidP="00F40D15">
      <w:pPr>
        <w:spacing w:line="360" w:lineRule="auto"/>
        <w:rPr>
          <w:i/>
        </w:rPr>
      </w:pPr>
      <w:r w:rsidRPr="00E94DB9">
        <w:rPr>
          <w:i/>
        </w:rPr>
        <w:t>Within</w:t>
      </w:r>
      <w:r w:rsidR="00933AAC" w:rsidRPr="00E94DB9">
        <w:rPr>
          <w:i/>
        </w:rPr>
        <w:t>-</w:t>
      </w:r>
      <w:r w:rsidRPr="00E94DB9">
        <w:rPr>
          <w:i/>
        </w:rPr>
        <w:t>lake</w:t>
      </w:r>
      <w:r w:rsidR="003D16CF" w:rsidRPr="00E94DB9">
        <w:rPr>
          <w:i/>
        </w:rPr>
        <w:t xml:space="preserve"> genetic</w:t>
      </w:r>
      <w:r w:rsidRPr="00E94DB9">
        <w:rPr>
          <w:i/>
        </w:rPr>
        <w:t xml:space="preserve"> structure:</w:t>
      </w:r>
    </w:p>
    <w:p w14:paraId="2D4417BA" w14:textId="7D22AD16" w:rsidR="00D9542F" w:rsidRDefault="00663184" w:rsidP="00F40D15">
      <w:pPr>
        <w:spacing w:line="360" w:lineRule="auto"/>
      </w:pPr>
      <w:r>
        <w:t>Evidence of</w:t>
      </w:r>
      <w:r w:rsidRPr="00E94DB9">
        <w:t xml:space="preserve"> </w:t>
      </w:r>
      <w:r w:rsidR="00D9542F" w:rsidRPr="00E94DB9">
        <w:t xml:space="preserve">weak </w:t>
      </w:r>
      <w:r w:rsidR="00025A64">
        <w:t xml:space="preserve">to no </w:t>
      </w:r>
      <w:r w:rsidR="00D9542F" w:rsidRPr="00E94DB9">
        <w:t xml:space="preserve">genetic differentiation was </w:t>
      </w:r>
      <w:r w:rsidR="006E5696" w:rsidRPr="00E94DB9">
        <w:t>found among sampled populations</w:t>
      </w:r>
      <w:r w:rsidR="003022C4" w:rsidRPr="00E94DB9">
        <w:t xml:space="preserve"> within Lake Champlain and Lake Ontario</w:t>
      </w:r>
      <w:ins w:id="915" w:author="Peter Euclide" w:date="2017-09-22T15:15:00Z">
        <w:r w:rsidR="002A223F">
          <w:t>.</w:t>
        </w:r>
      </w:ins>
      <w:r w:rsidR="005A565C">
        <w:t xml:space="preserve"> </w:t>
      </w:r>
      <w:r w:rsidR="006E5696" w:rsidRPr="00E94DB9">
        <w:t xml:space="preserve">Pairwise estimates of </w:t>
      </w:r>
      <w:r w:rsidR="004E2983" w:rsidRPr="00E94DB9">
        <w:rPr>
          <w:i/>
        </w:rPr>
        <w:t>F</w:t>
      </w:r>
      <w:r w:rsidR="004E2983" w:rsidRPr="00E94DB9">
        <w:rPr>
          <w:i/>
          <w:vertAlign w:val="subscript"/>
        </w:rPr>
        <w:t>ST</w:t>
      </w:r>
      <w:r w:rsidR="004E2983" w:rsidRPr="00E94DB9">
        <w:rPr>
          <w:i/>
        </w:rPr>
        <w:t xml:space="preserve"> </w:t>
      </w:r>
      <w:r w:rsidR="006E5696" w:rsidRPr="00E94DB9">
        <w:t>were</w:t>
      </w:r>
      <w:r w:rsidR="00D9542F" w:rsidRPr="00E94DB9">
        <w:t xml:space="preserve"> small </w:t>
      </w:r>
      <w:r w:rsidR="004156A4" w:rsidRPr="00E94DB9">
        <w:t>(</w:t>
      </w:r>
      <w:r w:rsidR="000C134E">
        <w:t>0.00 - 0</w:t>
      </w:r>
      <w:r w:rsidR="000C134E" w:rsidRPr="00E94DB9">
        <w:t>.</w:t>
      </w:r>
      <w:r w:rsidR="000C134E">
        <w:t xml:space="preserve">016; </w:t>
      </w:r>
      <w:r w:rsidR="004156A4" w:rsidRPr="00E94DB9">
        <w:t>T</w:t>
      </w:r>
      <w:r w:rsidR="00B82B18">
        <w:t xml:space="preserve">able </w:t>
      </w:r>
      <w:r w:rsidR="004645D5">
        <w:t>3</w:t>
      </w:r>
      <w:r w:rsidR="00D9542F" w:rsidRPr="00E94DB9">
        <w:t>)</w:t>
      </w:r>
      <w:r w:rsidR="006E5696" w:rsidRPr="00E94DB9">
        <w:t xml:space="preserve">. </w:t>
      </w:r>
      <w:r w:rsidR="00365551">
        <w:t>Only two</w:t>
      </w:r>
      <w:r w:rsidR="006E5696" w:rsidRPr="00E94DB9">
        <w:t xml:space="preserve"> </w:t>
      </w:r>
      <w:r w:rsidR="009849D2">
        <w:t>comparisons</w:t>
      </w:r>
      <w:r w:rsidR="006E5696" w:rsidRPr="00E94DB9">
        <w:t xml:space="preserve"> had </w:t>
      </w:r>
      <w:r w:rsidR="004E2983" w:rsidRPr="00E94DB9">
        <w:rPr>
          <w:i/>
        </w:rPr>
        <w:t>F</w:t>
      </w:r>
      <w:r w:rsidR="004E2983" w:rsidRPr="00E94DB9">
        <w:rPr>
          <w:i/>
          <w:vertAlign w:val="subscript"/>
        </w:rPr>
        <w:t>ST</w:t>
      </w:r>
      <w:r w:rsidR="004E2983" w:rsidRPr="00E94DB9">
        <w:rPr>
          <w:i/>
        </w:rPr>
        <w:t xml:space="preserve"> </w:t>
      </w:r>
      <w:r w:rsidR="006E5696" w:rsidRPr="002F7CB0">
        <w:t xml:space="preserve">values </w:t>
      </w:r>
      <w:r w:rsidR="0003250C" w:rsidRPr="002F7CB0">
        <w:t xml:space="preserve">significantly greater than </w:t>
      </w:r>
      <w:ins w:id="916" w:author="Peter Euclide" w:date="2017-09-22T15:16:00Z">
        <w:r w:rsidR="002A223F" w:rsidRPr="002F7CB0">
          <w:rPr>
            <w:rFonts w:eastAsia="Times New Roman"/>
            <w:color w:val="222222"/>
            <w:shd w:val="clear" w:color="auto" w:fill="FFFFFF"/>
            <w:rPrChange w:id="917" w:author="Peter Euclide" w:date="2017-09-22T15:32:00Z">
              <w:rPr>
                <w:rFonts w:ascii="Arial" w:eastAsia="Times New Roman" w:hAnsi="Arial" w:cs="Arial"/>
                <w:color w:val="222222"/>
                <w:sz w:val="19"/>
                <w:szCs w:val="19"/>
                <w:shd w:val="clear" w:color="auto" w:fill="FFFFFF"/>
              </w:rPr>
            </w:rPrChange>
          </w:rPr>
          <w:t>zero, though both corresponded to values less than 0.02</w:t>
        </w:r>
      </w:ins>
      <w:del w:id="918" w:author="Peter Euclide" w:date="2017-09-22T15:16:00Z">
        <w:r w:rsidR="0003250C" w:rsidRPr="002F7CB0" w:rsidDel="002A223F">
          <w:delText>zero</w:delText>
        </w:r>
        <w:r w:rsidR="009849D2" w:rsidRPr="002F7CB0" w:rsidDel="002A223F">
          <w:delText xml:space="preserve"> and both </w:delText>
        </w:r>
        <w:r w:rsidR="005F3BD1" w:rsidRPr="002F7CB0" w:rsidDel="002A223F">
          <w:delText xml:space="preserve">had </w:delText>
        </w:r>
        <w:r w:rsidR="005F3BD1" w:rsidRPr="002F7CB0" w:rsidDel="002A223F">
          <w:rPr>
            <w:i/>
          </w:rPr>
          <w:delText>F</w:delText>
        </w:r>
        <w:r w:rsidR="005F3BD1" w:rsidRPr="002F7CB0" w:rsidDel="002A223F">
          <w:rPr>
            <w:i/>
            <w:vertAlign w:val="subscript"/>
          </w:rPr>
          <w:delText>ST</w:delText>
        </w:r>
        <w:r w:rsidR="005F3BD1" w:rsidRPr="002F7CB0" w:rsidDel="002A223F">
          <w:rPr>
            <w:i/>
          </w:rPr>
          <w:delText xml:space="preserve"> </w:delText>
        </w:r>
        <w:r w:rsidR="005F3BD1" w:rsidRPr="002F7CB0" w:rsidDel="002A223F">
          <w:delText xml:space="preserve">values less than </w:delText>
        </w:r>
        <w:r w:rsidR="009849D2" w:rsidRPr="002F7CB0" w:rsidDel="002A223F">
          <w:delText>0.02</w:delText>
        </w:r>
      </w:del>
      <w:r w:rsidR="0003250C" w:rsidRPr="002F7CB0">
        <w:t>.</w:t>
      </w:r>
      <w:r w:rsidR="00D9542F" w:rsidRPr="002F7CB0">
        <w:t xml:space="preserve"> </w:t>
      </w:r>
      <w:r w:rsidR="006A79D9" w:rsidRPr="0077141F">
        <w:t>Addit</w:t>
      </w:r>
      <w:r w:rsidR="006A79D9" w:rsidRPr="0094235E">
        <w:t>ionally, there was no indication of a reduction of heterozygo</w:t>
      </w:r>
      <w:r w:rsidR="009E013B" w:rsidRPr="003F5A10">
        <w:t>s</w:t>
      </w:r>
      <w:r w:rsidR="006A79D9" w:rsidRPr="003F5A10">
        <w:t xml:space="preserve">ity </w:t>
      </w:r>
      <w:r w:rsidR="002A7C12" w:rsidRPr="002F7CB0">
        <w:rPr>
          <w:rPrChange w:id="919" w:author="Peter Euclide" w:date="2017-09-22T15:32:00Z">
            <w:rPr/>
          </w:rPrChange>
        </w:rPr>
        <w:t xml:space="preserve">across loci </w:t>
      </w:r>
      <w:r w:rsidR="006A79D9" w:rsidRPr="002F7CB0">
        <w:rPr>
          <w:rPrChange w:id="920" w:author="Peter Euclide" w:date="2017-09-22T15:32:00Z">
            <w:rPr/>
          </w:rPrChange>
        </w:rPr>
        <w:t xml:space="preserve">characteristic of a Wahlund effect (Bartlett test p = 0.91). </w:t>
      </w:r>
      <w:r w:rsidR="00800141" w:rsidRPr="002F7CB0">
        <w:rPr>
          <w:rPrChange w:id="921" w:author="Peter Euclide" w:date="2017-09-22T15:32:00Z">
            <w:rPr/>
          </w:rPrChange>
        </w:rPr>
        <w:t xml:space="preserve">When populations in the Main Lake were compared to populations in the Inland Sea, less than 1% (AMOVA p </w:t>
      </w:r>
      <w:r w:rsidR="00046AF8" w:rsidRPr="002F7CB0">
        <w:rPr>
          <w:rPrChange w:id="922" w:author="Peter Euclide" w:date="2017-09-22T15:32:00Z">
            <w:rPr/>
          </w:rPrChange>
        </w:rPr>
        <w:t xml:space="preserve">= 0.53) </w:t>
      </w:r>
      <w:r w:rsidR="00800141" w:rsidRPr="002F7CB0">
        <w:rPr>
          <w:rPrChange w:id="923" w:author="Peter Euclide" w:date="2017-09-22T15:32:00Z">
            <w:rPr/>
          </w:rPrChange>
        </w:rPr>
        <w:t xml:space="preserve">of allele frequency </w:t>
      </w:r>
      <w:r w:rsidR="00B66ABB" w:rsidRPr="002F7CB0">
        <w:rPr>
          <w:rPrChange w:id="924" w:author="Peter Euclide" w:date="2017-09-22T15:32:00Z">
            <w:rPr/>
          </w:rPrChange>
        </w:rPr>
        <w:t xml:space="preserve">variation </w:t>
      </w:r>
      <w:r w:rsidR="00800141" w:rsidRPr="002F7CB0">
        <w:rPr>
          <w:rPrChange w:id="925" w:author="Peter Euclide" w:date="2017-09-22T15:32:00Z">
            <w:rPr/>
          </w:rPrChange>
        </w:rPr>
        <w:t>occurred between basins</w:t>
      </w:r>
      <w:r w:rsidR="00800141" w:rsidRPr="00E94DB9">
        <w:t xml:space="preserve"> while 99.8% of the variation occurred within individual populations</w:t>
      </w:r>
      <w:r w:rsidR="000237BB" w:rsidRPr="00E94DB9">
        <w:t>.</w:t>
      </w:r>
      <w:r w:rsidR="0003250C" w:rsidRPr="00E94DB9">
        <w:t xml:space="preserve"> </w:t>
      </w:r>
      <w:r w:rsidR="00C46C41" w:rsidRPr="00E94DB9">
        <w:t xml:space="preserve">Subsequent runs of </w:t>
      </w:r>
      <w:r w:rsidR="00D9542F" w:rsidRPr="00E94DB9">
        <w:t xml:space="preserve">STRUCTURE </w:t>
      </w:r>
      <w:r w:rsidR="00143512">
        <w:t xml:space="preserve">and DAPC </w:t>
      </w:r>
      <w:r w:rsidR="00921101" w:rsidRPr="00E94DB9">
        <w:t>examining</w:t>
      </w:r>
      <w:r w:rsidR="00C46C41" w:rsidRPr="00E94DB9">
        <w:t xml:space="preserve"> substructure within Lake Champlain did not reveal any further </w:t>
      </w:r>
      <w:r w:rsidR="000237BB" w:rsidRPr="00E94DB9">
        <w:t>clustering</w:t>
      </w:r>
      <w:r w:rsidR="0013709F" w:rsidRPr="00E94DB9">
        <w:t>,</w:t>
      </w:r>
      <w:r w:rsidR="00C46C41" w:rsidRPr="00E94DB9">
        <w:t xml:space="preserve"> </w:t>
      </w:r>
      <w:r w:rsidRPr="007F03CE">
        <w:rPr>
          <w:rFonts w:eastAsia="Times New Roman"/>
          <w:color w:val="222222"/>
          <w:shd w:val="clear" w:color="auto" w:fill="FFFFFF"/>
        </w:rPr>
        <w:t>suggesting the presence of a single panmictic population</w:t>
      </w:r>
      <w:r w:rsidR="000237BB" w:rsidRPr="00E94DB9">
        <w:t xml:space="preserve"> </w:t>
      </w:r>
      <w:r w:rsidR="00947C46" w:rsidRPr="00E94DB9">
        <w:t>(</w:t>
      </w:r>
      <w:r w:rsidR="00947C46" w:rsidRPr="009D1E2C">
        <w:t>Fig</w:t>
      </w:r>
      <w:r w:rsidR="00732A48">
        <w:t>.</w:t>
      </w:r>
      <w:r w:rsidR="00C46C41" w:rsidRPr="00E94DB9">
        <w:t xml:space="preserve"> </w:t>
      </w:r>
      <w:r w:rsidR="00AD3C7D">
        <w:t>2</w:t>
      </w:r>
      <w:r w:rsidR="00C46C41" w:rsidRPr="00E94DB9">
        <w:t>)</w:t>
      </w:r>
      <w:r w:rsidR="00143512">
        <w:t>.</w:t>
      </w:r>
    </w:p>
    <w:p w14:paraId="65987A8E" w14:textId="262C171E" w:rsidR="00BE3CBA" w:rsidRPr="00F835F7" w:rsidRDefault="001441D9" w:rsidP="00F15C20">
      <w:pPr>
        <w:spacing w:before="240" w:line="360" w:lineRule="auto"/>
      </w:pPr>
      <w:r>
        <w:lastRenderedPageBreak/>
        <w:t xml:space="preserve">No correlation was observed between waterway distance </w:t>
      </w:r>
      <w:r w:rsidR="00663184">
        <w:t xml:space="preserve">(the shortest distance by water between two sites) </w:t>
      </w:r>
      <w:r>
        <w:t xml:space="preserve">and pairwise </w:t>
      </w:r>
      <w:proofErr w:type="gramStart"/>
      <w:r w:rsidRPr="00E94DB9">
        <w:rPr>
          <w:i/>
        </w:rPr>
        <w:t>F</w:t>
      </w:r>
      <w:r w:rsidRPr="00E94DB9">
        <w:rPr>
          <w:i/>
          <w:vertAlign w:val="subscript"/>
        </w:rPr>
        <w:t>ST</w:t>
      </w:r>
      <w:r>
        <w:rPr>
          <w:i/>
          <w:vertAlign w:val="subscript"/>
        </w:rPr>
        <w:t xml:space="preserve">  </w:t>
      </w:r>
      <w:r>
        <w:t>in</w:t>
      </w:r>
      <w:proofErr w:type="gramEnd"/>
      <w:r>
        <w:t xml:space="preserve"> </w:t>
      </w:r>
      <w:r w:rsidR="00F835F7">
        <w:t xml:space="preserve">Lake Champlain </w:t>
      </w:r>
      <w:r w:rsidR="00F835F7" w:rsidRPr="00E94DB9">
        <w:t>(r</w:t>
      </w:r>
      <w:r w:rsidR="00F835F7" w:rsidRPr="00E94DB9">
        <w:rPr>
          <w:vertAlign w:val="superscript"/>
        </w:rPr>
        <w:t xml:space="preserve">2 </w:t>
      </w:r>
      <w:r w:rsidR="00F835F7" w:rsidRPr="00E94DB9">
        <w:t>= 0.08; p = 0.82</w:t>
      </w:r>
      <w:r w:rsidR="00570DEA">
        <w:t xml:space="preserve">; Fig. </w:t>
      </w:r>
      <w:r w:rsidR="00143512">
        <w:t>3</w:t>
      </w:r>
      <w:r w:rsidR="00F835F7" w:rsidRPr="00E94DB9">
        <w:t>)</w:t>
      </w:r>
      <w:r>
        <w:t xml:space="preserve"> indicating that populations of slimy sculpin were not isolated by distance</w:t>
      </w:r>
      <w:r w:rsidR="00F835F7" w:rsidRPr="00E94DB9">
        <w:t xml:space="preserve">. </w:t>
      </w:r>
      <w:r w:rsidR="00F835F7">
        <w:t xml:space="preserve">Additionally, pairwise </w:t>
      </w:r>
      <w:r w:rsidR="00F835F7" w:rsidRPr="00E94DB9">
        <w:rPr>
          <w:i/>
        </w:rPr>
        <w:t>F</w:t>
      </w:r>
      <w:r w:rsidR="00F835F7" w:rsidRPr="00E94DB9">
        <w:rPr>
          <w:i/>
          <w:vertAlign w:val="subscript"/>
        </w:rPr>
        <w:t>ST</w:t>
      </w:r>
      <w:r w:rsidR="00F835F7">
        <w:rPr>
          <w:i/>
          <w:vertAlign w:val="subscript"/>
        </w:rPr>
        <w:t xml:space="preserve"> </w:t>
      </w:r>
      <w:r w:rsidR="003408B8">
        <w:t xml:space="preserve">was zero </w:t>
      </w:r>
      <w:r w:rsidR="00F835F7">
        <w:t xml:space="preserve">between </w:t>
      </w:r>
      <w:r w:rsidR="003408B8">
        <w:t xml:space="preserve">Fairhaven </w:t>
      </w:r>
      <w:r w:rsidR="003408B8" w:rsidRPr="002F7CB0">
        <w:t xml:space="preserve">and </w:t>
      </w:r>
      <w:ins w:id="926" w:author="Peter Euclide" w:date="2017-09-22T15:16:00Z">
        <w:r w:rsidR="002A223F" w:rsidRPr="002F7CB0">
          <w:rPr>
            <w:rFonts w:eastAsia="Times New Roman"/>
            <w:color w:val="222222"/>
            <w:shd w:val="clear" w:color="auto" w:fill="FFFFFF"/>
            <w:rPrChange w:id="927" w:author="Peter Euclide" w:date="2017-09-22T15:33:00Z">
              <w:rPr>
                <w:rFonts w:ascii="Arial" w:eastAsia="Times New Roman" w:hAnsi="Arial" w:cs="Arial"/>
                <w:color w:val="222222"/>
                <w:sz w:val="19"/>
                <w:szCs w:val="19"/>
                <w:shd w:val="clear" w:color="auto" w:fill="FFFFFF"/>
              </w:rPr>
            </w:rPrChange>
          </w:rPr>
          <w:t>Hamilton</w:t>
        </w:r>
        <w:r w:rsidR="002A223F" w:rsidRPr="002F7CB0" w:rsidDel="002A223F">
          <w:t xml:space="preserve"> </w:t>
        </w:r>
      </w:ins>
      <w:del w:id="928" w:author="Peter Euclide" w:date="2017-09-22T15:16:00Z">
        <w:r w:rsidR="003408B8" w:rsidRPr="002F7CB0" w:rsidDel="002A223F">
          <w:delText xml:space="preserve">Hamiliton </w:delText>
        </w:r>
      </w:del>
      <w:r w:rsidR="003408B8" w:rsidRPr="002F7CB0">
        <w:t>in</w:t>
      </w:r>
      <w:r w:rsidR="003408B8">
        <w:t xml:space="preserve"> </w:t>
      </w:r>
      <w:r w:rsidR="00F835F7">
        <w:t>Lake Ontario</w:t>
      </w:r>
      <w:r w:rsidR="00546E6A">
        <w:t>,</w:t>
      </w:r>
      <w:r w:rsidR="003E6024">
        <w:t xml:space="preserve"> similar to pairwise </w:t>
      </w:r>
      <w:proofErr w:type="gramStart"/>
      <w:r w:rsidR="003E6024" w:rsidRPr="00E94DB9">
        <w:rPr>
          <w:i/>
        </w:rPr>
        <w:t>F</w:t>
      </w:r>
      <w:r w:rsidR="003E6024" w:rsidRPr="00E94DB9">
        <w:rPr>
          <w:i/>
          <w:vertAlign w:val="subscript"/>
        </w:rPr>
        <w:t>ST</w:t>
      </w:r>
      <w:r w:rsidR="003E6024">
        <w:rPr>
          <w:i/>
          <w:vertAlign w:val="subscript"/>
        </w:rPr>
        <w:t xml:space="preserve"> </w:t>
      </w:r>
      <w:r w:rsidR="003E6024">
        <w:t xml:space="preserve"> among</w:t>
      </w:r>
      <w:proofErr w:type="gramEnd"/>
      <w:r w:rsidR="003E6024">
        <w:t xml:space="preserve"> sites in Lake Champlain. However</w:t>
      </w:r>
      <w:r w:rsidR="00546E6A">
        <w:t>,</w:t>
      </w:r>
      <w:r w:rsidR="003E6024">
        <w:t xml:space="preserve"> Fairhaven and Hamilton </w:t>
      </w:r>
      <w:r w:rsidR="003408B8">
        <w:t xml:space="preserve">are </w:t>
      </w:r>
      <w:r w:rsidR="00F835F7">
        <w:t xml:space="preserve">separated by </w:t>
      </w:r>
      <w:r w:rsidR="00A42907">
        <w:t xml:space="preserve">more </w:t>
      </w:r>
      <w:r w:rsidR="00F835F7">
        <w:t>than 220 km</w:t>
      </w:r>
      <w:r w:rsidR="003E6024">
        <w:t>, about four times the maximum distance between sites in Lake Champlain,</w:t>
      </w:r>
      <w:r w:rsidR="00F835F7">
        <w:t xml:space="preserve"> indicating a lack of isolati</w:t>
      </w:r>
      <w:r w:rsidR="00685A11">
        <w:t>on by distance in Lake Ontario.</w:t>
      </w:r>
    </w:p>
    <w:p w14:paraId="4BE4AAEF" w14:textId="22147455" w:rsidR="00731F8F" w:rsidRPr="00E94DB9" w:rsidRDefault="00EE59BA" w:rsidP="00991D83">
      <w:pPr>
        <w:spacing w:before="240" w:line="360" w:lineRule="auto"/>
        <w:rPr>
          <w:b/>
        </w:rPr>
      </w:pPr>
      <w:r w:rsidRPr="00E94DB9">
        <w:rPr>
          <w:b/>
        </w:rPr>
        <w:t>Discussion</w:t>
      </w:r>
    </w:p>
    <w:p w14:paraId="7FFA6269" w14:textId="268BC154" w:rsidR="00A95810" w:rsidRPr="00FC2692" w:rsidRDefault="00F24FCD" w:rsidP="00955C0A">
      <w:pPr>
        <w:spacing w:line="360" w:lineRule="auto"/>
        <w:rPr>
          <w:rPrChange w:id="929" w:author="Peter Euclide" w:date="2017-09-22T15:31:00Z">
            <w:rPr/>
          </w:rPrChange>
        </w:rPr>
      </w:pPr>
      <w:r w:rsidRPr="00E94DB9">
        <w:t>Our findings indicate that</w:t>
      </w:r>
      <w:r w:rsidR="00B66ABB">
        <w:t>,</w:t>
      </w:r>
      <w:r w:rsidRPr="00E94DB9">
        <w:t xml:space="preserve"> </w:t>
      </w:r>
      <w:r w:rsidR="003F368C" w:rsidRPr="00E94DB9">
        <w:t xml:space="preserve">although </w:t>
      </w:r>
      <w:r w:rsidRPr="00E94DB9">
        <w:t xml:space="preserve">slimy sculpin in </w:t>
      </w:r>
      <w:r w:rsidR="00025A64">
        <w:t>Lake</w:t>
      </w:r>
      <w:r w:rsidR="00025A64" w:rsidRPr="00E94DB9">
        <w:t xml:space="preserve"> </w:t>
      </w:r>
      <w:r w:rsidR="003F368C" w:rsidRPr="00E94DB9">
        <w:t xml:space="preserve">Champlain and </w:t>
      </w:r>
      <w:r w:rsidR="00025A64">
        <w:t xml:space="preserve">Lake </w:t>
      </w:r>
      <w:r w:rsidR="003F368C" w:rsidRPr="00E94DB9">
        <w:t xml:space="preserve">Ontario </w:t>
      </w:r>
      <w:r w:rsidRPr="00E94DB9">
        <w:t xml:space="preserve">have comparable </w:t>
      </w:r>
      <w:r w:rsidR="00EC5AA4" w:rsidRPr="00E94DB9">
        <w:t xml:space="preserve">genetic diversity to slimy and mottled sculpin in streams and rivers </w:t>
      </w:r>
      <w:r w:rsidR="009E466D" w:rsidRPr="002F7CB0">
        <w:fldChar w:fldCharType="begin" w:fldLock="1"/>
      </w:r>
      <w:r w:rsidR="004467CE" w:rsidRPr="002F7CB0">
        <w:rPr>
          <w:rPrChange w:id="930" w:author="Peter Euclide" w:date="2017-09-22T15:31:00Z">
            <w:rPr/>
          </w:rPrChange>
        </w:rPr>
        <w:instrText>ADDIN CSL_CITATION { "citationItems" : [ { "id" : "ITEM-1", "itemData" : { "DOI" : "10.1111/j.1600-0633.2011.00525.x", "ISBN" : "09066691", "author" : [ { "dropping-particle" : "", "family" : "Lamphere", "given" : "Bradley A", "non-dropping-particle" : "", "parse-names" : false, "suffix" : "" }, { "dropping-particle" : "", "family" : "Blum", "given" : "Michael J", "non-dropping-particle" : "", "parse-names" : false, "suffix" : "" } ], "container-title" : "Ecology of Freshwater Fish", "id" : "ITEM-1", "issue" : "1", "issued" : { "date-parts" : [ [ "2012" ] ] }, "page" : "75-86", "title" : "Genetic estimates of population structure and dispersal in a benthic stream fish", "type" : "article-journal", "volume" : "21" }, "uris" : [ "http://www.mendeley.com/documents/?uuid=8d867410-fa21-4751-acd9-e8583c7372d9" ] }, { "id" : "ITEM-2", "itemData" : { "DOI" : "10.1007/s10592-010-0124-6", "ISBN" : "1566-0621 1572-9737", "ISSN" : "1566-0621", "author" : [ { "dropping-particle" : "", "family" : "Huff", "given" : "David D", "non-dropping-particle" : "", "parse-names" : false, "suffix" : "" }, { "dropping-particle" : "", "family" : "Miller", "given" : "Loren M", "non-dropping-particle" : "", "parse-names" : false, "suffix" : "" }, { "dropping-particle" : "", "family" : "Vondracek", "given" : "Bruce", "non-dropping-particle" : "", "parse-names" : false, "suffix" : "" } ], "container-title" : "Conservation Genetics", "id" : "ITEM-2", "issue" : "6", "issued" : { "date-parts" : [ [ "2010", "12", "6" ] ] }, "page" : "2379-2391", "title" : "Patterns of ancestry and genetic diversity in reintroduced populations of the slimy sculpin: implications for conservation", "type" : "article-journal", "volume" : "11" }, "uris" : [ "http://www.mendeley.com/documents/?uuid=03f3880f-3481-4b68-9af5-c4b8dbb31ce4" ] } ], "mendeley" : { "formattedCitation" : "(Huff, Miller, &amp; Vondracek, 2010; Lamphere &amp; Blum, 2012)", "plainTextFormattedCitation" : "(Huff, Miller, &amp; Vondracek, 2010; Lamphere &amp; Blum, 2012)", "previouslyFormattedCitation" : "(Huff, Miller, &amp; Vondracek, 2010; Lamphere &amp; Blum, 2012)" }, "properties" : { "noteIndex" : 0 }, "schema" : "https://github.com/citation-style-language/schema/raw/master/csl-citation.json" }</w:instrText>
      </w:r>
      <w:r w:rsidR="009E466D" w:rsidRPr="002F7CB0">
        <w:rPr>
          <w:rPrChange w:id="931" w:author="Peter Euclide" w:date="2017-09-22T15:31:00Z">
            <w:rPr/>
          </w:rPrChange>
        </w:rPr>
        <w:fldChar w:fldCharType="separate"/>
      </w:r>
      <w:r w:rsidR="00B40639" w:rsidRPr="002F7CB0">
        <w:rPr>
          <w:noProof/>
        </w:rPr>
        <w:t>(Huff, Miller, &amp; Vondracek, 2010; Lamphere &amp; Blum, 2012)</w:t>
      </w:r>
      <w:r w:rsidR="009E466D" w:rsidRPr="002F7CB0">
        <w:fldChar w:fldCharType="end"/>
      </w:r>
      <w:r w:rsidR="003F368C" w:rsidRPr="002F7CB0">
        <w:t xml:space="preserve">, they </w:t>
      </w:r>
      <w:r w:rsidR="00B66ABB" w:rsidRPr="002F7CB0">
        <w:t xml:space="preserve">exhibit </w:t>
      </w:r>
      <w:r w:rsidR="003F368C" w:rsidRPr="002F7CB0">
        <w:t xml:space="preserve">little </w:t>
      </w:r>
      <w:r w:rsidR="00C11CF5" w:rsidRPr="002F7CB0">
        <w:t>to no within</w:t>
      </w:r>
      <w:r w:rsidR="003F368C" w:rsidRPr="002F7CB0">
        <w:t>-</w:t>
      </w:r>
      <w:r w:rsidR="00C11CF5" w:rsidRPr="002F7CB0">
        <w:t xml:space="preserve">lake </w:t>
      </w:r>
      <w:r w:rsidR="00142569" w:rsidRPr="002F7CB0">
        <w:t xml:space="preserve">genetic </w:t>
      </w:r>
      <w:r w:rsidR="00C11CF5" w:rsidRPr="002F7CB0">
        <w:t>structure</w:t>
      </w:r>
      <w:r w:rsidR="00142569" w:rsidRPr="0077141F">
        <w:t xml:space="preserve"> even across numerous barriers and distances up to 227 km </w:t>
      </w:r>
      <w:r w:rsidR="00142569" w:rsidRPr="002F7CB0">
        <w:fldChar w:fldCharType="begin" w:fldLock="1"/>
      </w:r>
      <w:r w:rsidR="00B85453" w:rsidRPr="002F7CB0">
        <w:rPr>
          <w:rPrChange w:id="932" w:author="Peter Euclide" w:date="2017-09-22T15:31:00Z">
            <w:rPr/>
          </w:rPrChange>
        </w:rPr>
        <w:instrText>ADDIN CSL_CITATION { "citationItems" : [ { "id" : "ITEM-1", "itemData" : { "DOI" : "10.1139/F08-189", "ISBN" : "0706-652X", "ISSN" : "0706-652X", "abstract" : "We monitored 94 mottled sculpins (Cottus bairdii) marked with passive integrated transponder (PIT) tags to examine seasonal movement patterns. High detection efficiency (mean \u00b1 standard error = 0.76 \u00b1 0.03) of PIT-tagged fish was obtained with a portable antenna. Nighttime searches were more effective than daytime relocations in summer, and smaller fish (&lt;65 mm) were detected more readily than larger fish (\u226565 mm). Sculpins used erosional habitats more than depositional habitats, particularly during summer and nighttime. Search attempts within a 150 m reach showed that displacement, mean movement distance, and home range did not differ significantly between summer and winter, suggesting that season did not strongly influence movement. Additionally, movement metrics were unrelated to sculpin size. However, supplementary searches of a larger reach (700 m) showed that 16% of PIT-tagged fish moved more than 100 m over 1 year, with a maximum displacement of 511 m, and mobile fish typically displayed upstream bias. Although most mottled sculpins in our system were relatively sedentary, a small proportion of individuals moved further than previously reported for other systems.", "author" : [ { "dropping-particle" : "", "family" : "Breen", "given" : "Matthew J.", "non-dropping-particle" : "", "parse-names" : false, "suffix" : "" }, { "dropping-particle" : "", "family" : "Ruetz", "given" : "Carl", "non-dropping-particle" : "", "parse-names" : false, "suffix" : "" }, { "dropping-particle" : "", "family" : "Thompson", "given" : "Kurt J.", "non-dropping-particle" : "", "parse-names" : false, "suffix" : "" }, { "dropping-particle" : "", "family" : "Kohler", "given" : "Steven L.", "non-dropping-particle" : "", "parse-names" : false, "suffix" : "" } ], "container-title" : "Canadian Journal of Fisheries and Aquatic Sciences", "id" : "ITEM-1", "issue" : "1", "issued" : { "date-parts" : [ [ "2009", "1" ] ] }, "page" : "31-41", "title" : "Movements of mottled sculpins (&lt;i&gt;Cottus bairdii&lt;/i&gt;) in a Michigan stream: how restricted are they?", "type" : "article-journal", "volume" : "66" }, "uris" : [ "http://www.mendeley.com/documents/?uuid=6b2701f4-190f-3e7d-8d87-762180e8d93f" ] }, { "id" : "ITEM-2", "itemData" : { "DOI" : "10.1111/j.1600-0633.2011.00525.x", "ISBN" : "09066691", "author" : [ { "dropping-particle" : "", "family" : "Lamphere", "given" : "Bradley A", "non-dropping-particle" : "", "parse-names" : false, "suffix" : "" }, { "dropping-particle" : "", "family" : "Blum", "given" : "Michael J", "non-dropping-particle" : "", "parse-names" : false, "suffix" : "" } ], "container-title" : "Ecology of Freshwater Fish", "id" : "ITEM-2", "issue" : "1", "issued" : { "date-parts" : [ [ "2012" ] ] }, "page" : "75-86", "title" : "Genetic estimates of population structure and dispersal in a benthic stream fish", "type" : "article-journal", "volume" : "21" }, "uris" : [ "http://www.mendeley.com/documents/?uuid=8d867410-fa21-4751-acd9-e8583c7372d9" ] } ], "mendeley" : { "formattedCitation" : "(Breen et al., 2009; Lamphere &amp; Blum, 2012)", "manualFormatting" : "(Breen, Ruetz, Thomas, &amp; Kohler, 2009; Lamphere &amp; Blum, 2012)", "plainTextFormattedCitation" : "(Breen et al., 2009; Lamphere &amp; Blum, 2012)", "previouslyFormattedCitation" : "(Breen et al., 2009; Lamphere &amp; Blum, 2012)" }, "properties" : { "noteIndex" : 0 }, "schema" : "https://github.com/citation-style-language/schema/raw/master/csl-citation.json" }</w:instrText>
      </w:r>
      <w:r w:rsidR="00142569" w:rsidRPr="002F7CB0">
        <w:rPr>
          <w:rPrChange w:id="933" w:author="Peter Euclide" w:date="2017-09-22T15:31:00Z">
            <w:rPr/>
          </w:rPrChange>
        </w:rPr>
        <w:fldChar w:fldCharType="separate"/>
      </w:r>
      <w:r w:rsidR="00142569" w:rsidRPr="002F7CB0">
        <w:rPr>
          <w:noProof/>
        </w:rPr>
        <w:t>(</w:t>
      </w:r>
      <w:r w:rsidR="003E70A3" w:rsidRPr="002F7CB0">
        <w:rPr>
          <w:noProof/>
        </w:rPr>
        <w:t>Breen</w:t>
      </w:r>
      <w:r w:rsidR="008D18FF" w:rsidRPr="002F7CB0">
        <w:rPr>
          <w:noProof/>
        </w:rPr>
        <w:t>, Ruetz, Thomas, &amp; Kohler,</w:t>
      </w:r>
      <w:r w:rsidR="00142569" w:rsidRPr="002F7CB0">
        <w:rPr>
          <w:noProof/>
        </w:rPr>
        <w:t xml:space="preserve"> 2009; Lamphere &amp; Blum, 2012)</w:t>
      </w:r>
      <w:r w:rsidR="00142569" w:rsidRPr="002F7CB0">
        <w:fldChar w:fldCharType="end"/>
      </w:r>
      <w:r w:rsidR="00121A9C" w:rsidRPr="002F7CB0">
        <w:t>.</w:t>
      </w:r>
      <w:r w:rsidR="00C11CF5" w:rsidRPr="002F7CB0">
        <w:t xml:space="preserve"> </w:t>
      </w:r>
      <w:r w:rsidR="00142569" w:rsidRPr="002F7CB0">
        <w:t>The lack of any observed genetic structure indicates that</w:t>
      </w:r>
      <w:r w:rsidR="00C11CF5" w:rsidRPr="002F7CB0">
        <w:t xml:space="preserve"> </w:t>
      </w:r>
      <w:r w:rsidR="00E92C5B" w:rsidRPr="002F7CB0">
        <w:t xml:space="preserve">sculpins in </w:t>
      </w:r>
      <w:r w:rsidR="00142569" w:rsidRPr="002F7CB0">
        <w:t>Lake Champlain and Lake Ontario represent</w:t>
      </w:r>
      <w:r w:rsidR="00C11CF5" w:rsidRPr="002F7CB0">
        <w:t xml:space="preserve"> single panmictic population</w:t>
      </w:r>
      <w:r w:rsidR="00142569" w:rsidRPr="0077141F">
        <w:t>s</w:t>
      </w:r>
      <w:r w:rsidR="00C11CF5" w:rsidRPr="0094235E">
        <w:t xml:space="preserve">. </w:t>
      </w:r>
      <w:del w:id="934" w:author="Peter Euclide" w:date="2017-09-22T15:17:00Z">
        <w:r w:rsidR="00A42907" w:rsidRPr="003F5A10" w:rsidDel="002A223F">
          <w:delText>For</w:delText>
        </w:r>
        <w:r w:rsidR="000C0622" w:rsidRPr="003F5A10" w:rsidDel="002A223F">
          <w:delText xml:space="preserve"> context, t</w:delText>
        </w:r>
      </w:del>
      <w:ins w:id="935" w:author="Peter Euclide" w:date="2017-09-22T15:17:00Z">
        <w:r w:rsidR="002A223F" w:rsidRPr="003F5A10">
          <w:t>T</w:t>
        </w:r>
      </w:ins>
      <w:r w:rsidR="000C0622" w:rsidRPr="002F7CB0">
        <w:rPr>
          <w:rPrChange w:id="936" w:author="Peter Euclide" w:date="2017-09-22T15:31:00Z">
            <w:rPr/>
          </w:rPrChange>
        </w:rPr>
        <w:t>he</w:t>
      </w:r>
      <w:r w:rsidR="00A42907" w:rsidRPr="002F7CB0">
        <w:rPr>
          <w:rPrChange w:id="937" w:author="Peter Euclide" w:date="2017-09-22T15:31:00Z">
            <w:rPr/>
          </w:rPrChange>
        </w:rPr>
        <w:t xml:space="preserve"> relatively l</w:t>
      </w:r>
      <w:r w:rsidR="0052029E" w:rsidRPr="002F7CB0">
        <w:rPr>
          <w:rPrChange w:id="938" w:author="Peter Euclide" w:date="2017-09-22T15:31:00Z">
            <w:rPr/>
          </w:rPrChange>
        </w:rPr>
        <w:t>arge</w:t>
      </w:r>
      <w:r w:rsidR="004272E5" w:rsidRPr="002F7CB0">
        <w:rPr>
          <w:rPrChange w:id="939" w:author="Peter Euclide" w:date="2017-09-22T15:31:00Z">
            <w:rPr/>
          </w:rPrChange>
        </w:rPr>
        <w:t xml:space="preserve"> genetic differences </w:t>
      </w:r>
      <w:r w:rsidR="000C0622" w:rsidRPr="002F7CB0">
        <w:rPr>
          <w:rPrChange w:id="940" w:author="Peter Euclide" w:date="2017-09-22T15:31:00Z">
            <w:rPr/>
          </w:rPrChange>
        </w:rPr>
        <w:t xml:space="preserve">observed </w:t>
      </w:r>
      <w:r w:rsidR="004272E5" w:rsidRPr="002F7CB0">
        <w:rPr>
          <w:rPrChange w:id="941" w:author="Peter Euclide" w:date="2017-09-22T15:31:00Z">
            <w:rPr/>
          </w:rPrChange>
        </w:rPr>
        <w:t xml:space="preserve">between lakes Ontario and Champlain </w:t>
      </w:r>
      <w:r w:rsidR="007E4DC9" w:rsidRPr="002F7CB0">
        <w:rPr>
          <w:rPrChange w:id="942" w:author="Peter Euclide" w:date="2017-09-22T15:31:00Z">
            <w:rPr/>
          </w:rPrChange>
        </w:rPr>
        <w:t>we</w:t>
      </w:r>
      <w:r w:rsidR="003F368C" w:rsidRPr="002F7CB0">
        <w:rPr>
          <w:rPrChange w:id="943" w:author="Peter Euclide" w:date="2017-09-22T15:31:00Z">
            <w:rPr/>
          </w:rPrChange>
        </w:rPr>
        <w:t>re</w:t>
      </w:r>
      <w:r w:rsidR="001B0D0F" w:rsidRPr="002F7CB0">
        <w:rPr>
          <w:rPrChange w:id="944" w:author="Peter Euclide" w:date="2017-09-22T15:31:00Z">
            <w:rPr/>
          </w:rPrChange>
        </w:rPr>
        <w:t xml:space="preserve"> </w:t>
      </w:r>
      <w:ins w:id="945" w:author="Peter Euclide" w:date="2017-09-22T15:18:00Z">
        <w:r w:rsidR="002A223F" w:rsidRPr="002F7CB0">
          <w:rPr>
            <w:rFonts w:eastAsia="Times New Roman"/>
            <w:color w:val="222222"/>
            <w:shd w:val="clear" w:color="auto" w:fill="FFFFFF"/>
            <w:rPrChange w:id="946" w:author="Peter Euclide" w:date="2017-09-22T15:31:00Z">
              <w:rPr>
                <w:rFonts w:ascii="Arial" w:eastAsia="Times New Roman" w:hAnsi="Arial" w:cs="Arial"/>
                <w:color w:val="222222"/>
                <w:sz w:val="19"/>
                <w:szCs w:val="19"/>
                <w:shd w:val="clear" w:color="auto" w:fill="FFFFFF"/>
              </w:rPr>
            </w:rPrChange>
          </w:rPr>
          <w:t>expected, considering that the lakes have been isolated since the last glacial retreat approximately 10,000 years ago.</w:t>
        </w:r>
      </w:ins>
      <w:del w:id="947" w:author="Peter Euclide" w:date="2017-09-22T15:18:00Z">
        <w:r w:rsidR="007E4DC9" w:rsidRPr="002F7CB0" w:rsidDel="002A223F">
          <w:delText xml:space="preserve">expected given </w:delText>
        </w:r>
        <w:r w:rsidR="00A95810" w:rsidRPr="002F7CB0" w:rsidDel="002A223F">
          <w:delText>isolation</w:delText>
        </w:r>
        <w:r w:rsidR="0052029E" w:rsidRPr="002F7CB0" w:rsidDel="002A223F">
          <w:delText xml:space="preserve"> between </w:delText>
        </w:r>
        <w:r w:rsidR="003F368C" w:rsidRPr="002F7CB0" w:rsidDel="002A223F">
          <w:delText xml:space="preserve">the </w:delText>
        </w:r>
        <w:r w:rsidR="0052029E" w:rsidRPr="002F7CB0" w:rsidDel="002A223F">
          <w:delText>lakes</w:delText>
        </w:r>
        <w:r w:rsidR="007E4DC9" w:rsidRPr="002F7CB0" w:rsidDel="002A223F">
          <w:delText xml:space="preserve"> </w:delText>
        </w:r>
        <w:r w:rsidR="002616A3" w:rsidRPr="002F7CB0" w:rsidDel="002A223F">
          <w:delText xml:space="preserve">since </w:delText>
        </w:r>
        <w:r w:rsidR="00C66758" w:rsidRPr="002F7CB0" w:rsidDel="002A223F">
          <w:delText>the last glaci</w:delText>
        </w:r>
        <w:r w:rsidR="0034784F" w:rsidRPr="0077141F" w:rsidDel="002A223F">
          <w:delText>al</w:delText>
        </w:r>
        <w:r w:rsidR="00C66758" w:rsidRPr="0094235E" w:rsidDel="002A223F">
          <w:delText xml:space="preserve"> retreat approximately 10,000 years </w:delText>
        </w:r>
        <w:r w:rsidR="0034784F" w:rsidRPr="003F5A10" w:rsidDel="002A223F">
          <w:delText>ago</w:delText>
        </w:r>
        <w:r w:rsidR="00C66758" w:rsidRPr="003F5A10" w:rsidDel="002A223F">
          <w:delText xml:space="preserve"> </w:delText>
        </w:r>
      </w:del>
      <w:r w:rsidR="005A01CC" w:rsidRPr="002F7CB0">
        <w:fldChar w:fldCharType="begin" w:fldLock="1"/>
      </w:r>
      <w:r w:rsidR="00645E71" w:rsidRPr="002F7CB0">
        <w:rPr>
          <w:rPrChange w:id="948" w:author="Peter Euclide" w:date="2017-09-22T15:31:00Z">
            <w:rPr/>
          </w:rPrChange>
        </w:rPr>
        <w:instrText>ADDIN CSL_CITATION { "citationItems" : [ { "id" : "ITEM-1", "itemData" : { "DOI" : "10.1016/j.palaeo.2006.10.027", "ISSN" : "00310182", "abstract" : "Ocean circulation models indicate that freshwater runoff from the North American continent during the last deglaciation may have had an effect on North Atlantic Ocean circulation, and thereby have altered regional climate. One such example is a flood from Lake Agassiz, which has been proposed by previous workers to have caused the onset of the Younger Dryas at around 12,850 calibrated years B.P. by entering the North Atlantic through the Gulf of St. Lawrence. We present two radiocarbon ages from terrestrial organic sources in the Champlain Valley that we associate with the pre-Champlain Sea proglacial lake phases; a musk-ox bone with an AMS age of 11,362\u00b1115 14C years B.P. (13,438\u201313,020 calibrated years B.P.), and a wood fragment with an AMS age of 10,901\u00b176 14C years B.P. (12,995\u201312,793 calibrated years B.P.). These ages together with a glacial lacustrine varve estimate suggest that the initiation of the Champlain Sea may not have occurred until after the onset of the Younger Dryas. If the Lake Agassiz flood event occurred before the opening of the Champlain Sea then the floodwaters would have been diverted down the Champlain and Hudson valleys to the North Atlantic. Another possibility is that the Agassiz flood may have been contemporaneous with the opening of the Gulf of St. Lawrence. It is also possible that there may have been a large enough flood produced by meltwater originating in the Champlain Valley and St. Lawrence Lowlands at the inception of the Champlain Sea to have affected ocean circulation without the influence of Lake Agassiz.", "author" : [ { "dropping-particle" : "", "family" : "Rayburn", "given" : "J.A.", "non-dropping-particle" : "", "parse-names" : false, "suffix" : "" }, { "dropping-particle" : "", "family" : "Franzi", "given" : "D.A.", "non-dropping-particle" : "", "parse-names" : false, "suffix" : "" }, { "dropping-particle" : "", "family" : "Knuepfer", "given" : "P.L.K.", "non-dropping-particle" : "", "parse-names" : false, "suffix" : "" } ], "container-title" : "Palaeogeography, Palaeoclimatology, Palaeoecology", "id" : "ITEM-1", "issue" : "1", "issued" : { "date-parts" : [ [ "2007" ] ] }, "page" : "62-74", "title" : "Evidence from the Lake Champlain valley for a later onset of the Champlain Sea and implications for late glacial meltwater routing to the North Atlantic", "type" : "article-journal", "volume" : "246" }, "uris" : [ "http://www.mendeley.com/documents/?uuid=2345b4e5-3b1c-30d9-a612-ff1af0604138" ] } ], "mendeley" : { "formattedCitation" : "(Rayburn, Franzi, &amp; Knuepfer, 2007)", "plainTextFormattedCitation" : "(Rayburn, Franzi, &amp; Knuepfer, 2007)", "previouslyFormattedCitation" : "(Rayburn, Franzi, &amp; Knuepfer, 2007)" }, "properties" : { "noteIndex" : 0 }, "schema" : "https://github.com/citation-style-language/schema/raw/master/csl-citation.json" }</w:instrText>
      </w:r>
      <w:r w:rsidR="005A01CC" w:rsidRPr="002F7CB0">
        <w:rPr>
          <w:rPrChange w:id="949" w:author="Peter Euclide" w:date="2017-09-22T15:31:00Z">
            <w:rPr/>
          </w:rPrChange>
        </w:rPr>
        <w:fldChar w:fldCharType="separate"/>
      </w:r>
      <w:r w:rsidR="00B40639" w:rsidRPr="002F7CB0">
        <w:rPr>
          <w:noProof/>
        </w:rPr>
        <w:t>(Rayburn, Franzi, &amp; Knuepfer, 2007)</w:t>
      </w:r>
      <w:r w:rsidR="005A01CC" w:rsidRPr="002F7CB0">
        <w:fldChar w:fldCharType="end"/>
      </w:r>
      <w:r w:rsidR="005A01CC" w:rsidRPr="002F7CB0">
        <w:t xml:space="preserve">. </w:t>
      </w:r>
      <w:r w:rsidR="0034784F" w:rsidRPr="002F7CB0">
        <w:t>Alt</w:t>
      </w:r>
      <w:r w:rsidR="005A01CC" w:rsidRPr="002F7CB0">
        <w:t xml:space="preserve">hough Lake Ontario and Lake Champlain remain connected by the St. </w:t>
      </w:r>
      <w:r w:rsidR="00921101" w:rsidRPr="002F7CB0">
        <w:t>Lawrence</w:t>
      </w:r>
      <w:r w:rsidR="005A01CC" w:rsidRPr="002F7CB0">
        <w:t xml:space="preserve"> </w:t>
      </w:r>
      <w:r w:rsidR="0034784F" w:rsidRPr="002F7CB0">
        <w:t>R</w:t>
      </w:r>
      <w:r w:rsidR="005A01CC" w:rsidRPr="002F7CB0">
        <w:t>iver, it is unlikely this route provides enough connectivity to maintain a genetically homogeneous population</w:t>
      </w:r>
      <w:r w:rsidR="0034784F" w:rsidRPr="0094235E">
        <w:t>; transit betw</w:t>
      </w:r>
      <w:r w:rsidR="0034784F" w:rsidRPr="003F5A10">
        <w:t xml:space="preserve">een the lakes would entail a </w:t>
      </w:r>
      <w:proofErr w:type="gramStart"/>
      <w:r w:rsidR="007E2906" w:rsidRPr="00FC2692">
        <w:rPr>
          <w:rPrChange w:id="950" w:author="Peter Euclide" w:date="2017-09-22T15:31:00Z">
            <w:rPr/>
          </w:rPrChange>
        </w:rPr>
        <w:t>360</w:t>
      </w:r>
      <w:r w:rsidR="0034784F" w:rsidRPr="00FC2692">
        <w:rPr>
          <w:rPrChange w:id="951" w:author="Peter Euclide" w:date="2017-09-22T15:31:00Z">
            <w:rPr/>
          </w:rPrChange>
        </w:rPr>
        <w:t xml:space="preserve"> km</w:t>
      </w:r>
      <w:proofErr w:type="gramEnd"/>
      <w:r w:rsidR="0034784F" w:rsidRPr="00FC2692">
        <w:rPr>
          <w:rPrChange w:id="952" w:author="Peter Euclide" w:date="2017-09-22T15:31:00Z">
            <w:rPr/>
          </w:rPrChange>
        </w:rPr>
        <w:t xml:space="preserve"> downstream trip in the St. Lawrence River, </w:t>
      </w:r>
      <w:r w:rsidR="00025A64" w:rsidRPr="00FC2692">
        <w:rPr>
          <w:rFonts w:eastAsia="Times New Roman"/>
          <w:color w:val="222222"/>
          <w:shd w:val="clear" w:color="auto" w:fill="FFFFFF"/>
          <w:rPrChange w:id="953" w:author="Peter Euclide" w:date="2017-09-22T15:31:00Z">
            <w:rPr>
              <w:rFonts w:eastAsia="Times New Roman"/>
              <w:color w:val="222222"/>
              <w:shd w:val="clear" w:color="auto" w:fill="FFFFFF"/>
            </w:rPr>
          </w:rPrChange>
        </w:rPr>
        <w:t>followed by 130</w:t>
      </w:r>
      <w:r w:rsidR="001C491A" w:rsidRPr="00FC2692">
        <w:rPr>
          <w:rFonts w:eastAsia="Times New Roman"/>
          <w:color w:val="222222"/>
          <w:shd w:val="clear" w:color="auto" w:fill="FFFFFF"/>
          <w:rPrChange w:id="954" w:author="Peter Euclide" w:date="2017-09-22T15:31:00Z">
            <w:rPr>
              <w:rFonts w:eastAsia="Times New Roman"/>
              <w:color w:val="222222"/>
              <w:shd w:val="clear" w:color="auto" w:fill="FFFFFF"/>
            </w:rPr>
          </w:rPrChange>
        </w:rPr>
        <w:t xml:space="preserve"> </w:t>
      </w:r>
      <w:r w:rsidR="00025A64" w:rsidRPr="00FC2692">
        <w:rPr>
          <w:rFonts w:eastAsia="Times New Roman"/>
          <w:color w:val="222222"/>
          <w:shd w:val="clear" w:color="auto" w:fill="FFFFFF"/>
          <w:rPrChange w:id="955" w:author="Peter Euclide" w:date="2017-09-22T15:31:00Z">
            <w:rPr>
              <w:rFonts w:eastAsia="Times New Roman"/>
              <w:color w:val="222222"/>
              <w:shd w:val="clear" w:color="auto" w:fill="FFFFFF"/>
            </w:rPr>
          </w:rPrChange>
        </w:rPr>
        <w:t>km of upstream dispersal through the Richelieu River, or vice versa</w:t>
      </w:r>
      <w:r w:rsidR="00685A11" w:rsidRPr="00FC2692">
        <w:rPr>
          <w:rPrChange w:id="956" w:author="Peter Euclide" w:date="2017-09-22T15:31:00Z">
            <w:rPr/>
          </w:rPrChange>
        </w:rPr>
        <w:t>.</w:t>
      </w:r>
    </w:p>
    <w:p w14:paraId="0732A26E" w14:textId="0723FB18" w:rsidR="00F73777" w:rsidRPr="00FC2692" w:rsidRDefault="00187005" w:rsidP="00F15C20">
      <w:pPr>
        <w:spacing w:before="240" w:line="360" w:lineRule="auto"/>
        <w:rPr>
          <w:rPrChange w:id="957" w:author="Peter Euclide" w:date="2017-09-22T15:31:00Z">
            <w:rPr/>
          </w:rPrChange>
        </w:rPr>
      </w:pPr>
      <w:r w:rsidRPr="00FC2692">
        <w:rPr>
          <w:rPrChange w:id="958" w:author="Peter Euclide" w:date="2017-09-22T15:31:00Z">
            <w:rPr/>
          </w:rPrChange>
        </w:rPr>
        <w:t xml:space="preserve">Low </w:t>
      </w:r>
      <w:r w:rsidR="00142569" w:rsidRPr="00FC2692">
        <w:rPr>
          <w:rPrChange w:id="959" w:author="Peter Euclide" w:date="2017-09-22T15:31:00Z">
            <w:rPr/>
          </w:rPrChange>
        </w:rPr>
        <w:t>genetic structure</w:t>
      </w:r>
      <w:r w:rsidRPr="00FC2692">
        <w:rPr>
          <w:rPrChange w:id="960" w:author="Peter Euclide" w:date="2017-09-22T15:31:00Z">
            <w:rPr/>
          </w:rPrChange>
        </w:rPr>
        <w:t xml:space="preserve"> is </w:t>
      </w:r>
      <w:r w:rsidR="00A3198D" w:rsidRPr="00FC2692">
        <w:rPr>
          <w:rPrChange w:id="961" w:author="Peter Euclide" w:date="2017-09-22T15:31:00Z">
            <w:rPr/>
          </w:rPrChange>
        </w:rPr>
        <w:t>usually a feature of</w:t>
      </w:r>
      <w:r w:rsidRPr="00FC2692">
        <w:rPr>
          <w:rPrChange w:id="962" w:author="Peter Euclide" w:date="2017-09-22T15:31:00Z">
            <w:rPr/>
          </w:rPrChange>
        </w:rPr>
        <w:t xml:space="preserve"> highly connected population</w:t>
      </w:r>
      <w:r w:rsidR="00A3198D" w:rsidRPr="00FC2692">
        <w:rPr>
          <w:rPrChange w:id="963" w:author="Peter Euclide" w:date="2017-09-22T15:31:00Z">
            <w:rPr/>
          </w:rPrChange>
        </w:rPr>
        <w:t>s</w:t>
      </w:r>
      <w:r w:rsidRPr="00FC2692">
        <w:rPr>
          <w:rPrChange w:id="964" w:author="Peter Euclide" w:date="2017-09-22T15:31:00Z">
            <w:rPr/>
          </w:rPrChange>
        </w:rPr>
        <w:t xml:space="preserve"> </w:t>
      </w:r>
      <w:r w:rsidR="00A3198D" w:rsidRPr="00FC2692">
        <w:rPr>
          <w:rPrChange w:id="965" w:author="Peter Euclide" w:date="2017-09-22T15:31:00Z">
            <w:rPr/>
          </w:rPrChange>
        </w:rPr>
        <w:t xml:space="preserve">with </w:t>
      </w:r>
      <w:r w:rsidRPr="00FC2692">
        <w:rPr>
          <w:rPrChange w:id="966" w:author="Peter Euclide" w:date="2017-09-22T15:31:00Z">
            <w:rPr/>
          </w:rPrChange>
        </w:rPr>
        <w:t xml:space="preserve">high </w:t>
      </w:r>
      <w:r w:rsidR="00CA1395" w:rsidRPr="00FC2692">
        <w:rPr>
          <w:rPrChange w:id="967" w:author="Peter Euclide" w:date="2017-09-22T15:31:00Z">
            <w:rPr/>
          </w:rPrChange>
        </w:rPr>
        <w:t xml:space="preserve">mobility and capacity for </w:t>
      </w:r>
      <w:r w:rsidRPr="00FC2692">
        <w:rPr>
          <w:rPrChange w:id="968" w:author="Peter Euclide" w:date="2017-09-22T15:31:00Z">
            <w:rPr/>
          </w:rPrChange>
        </w:rPr>
        <w:t xml:space="preserve">dispersal </w:t>
      </w:r>
      <w:r w:rsidR="00BD1814" w:rsidRPr="00FC2692">
        <w:fldChar w:fldCharType="begin" w:fldLock="1"/>
      </w:r>
      <w:r w:rsidR="00C014E5" w:rsidRPr="00FC2692">
        <w:rPr>
          <w:rPrChange w:id="969" w:author="Peter Euclide" w:date="2017-09-22T15:31:00Z">
            <w:rPr/>
          </w:rPrChange>
        </w:rPr>
        <w:instrText>ADDIN CSL_CITATION { "citationItems" : [ { "id" : "ITEM-1", "itemData" : { "DOI" : "10.1371/journal.pone.0063558", "ISSN" : "19326203", "PMID" : "23717447", "abstract" : "Genetic population structure of swordfish Xiphias gladius was examined based on 2231 individual samples, collected mainly between 2009 and 2010, among three major sampling areas within the Indian Ocean (IO; twelve distinct sites), Atlantic (two sites) and Pacific (one site) Oceans using analysis of nineteen microsatellite loci (n = 2146) and mitochondrial ND2 sequences (n = 2001) data. Sample collection was stratified in time and space in order to investigate the stability of the genetic structure observed with a special focus on the South West Indian Ocean. Significant AMOVA variance was observed for both markers indicating genetic population subdivision was present between oceans. Overall value of F-statistics for ND2 sequences confirmed that Atlantic and Indian Oceans swordfish represent two distinct genetic stocks. Indo-Pacific differentiation was also significant but lower than that observed between Atlantic and Indian Oceans. However, microsatellite F-statistics failed to reveal structure even at the inter-oceanic scale, indicating that resolving power of our microsatellite loci was insufficient for detecting population subdivision. At the scale of the Indian Ocean, results obtained from both markers are consistent with swordfish belonging to a single unique panmictic population. Analyses partitioned by sampling area, season, or sex also failed to identify any clear structure within this ocean. Such large spatial and temporal homogeneity of genetic structure, observed for such a large highly mobile pelagic species, suggests as satisfactory to consider swordfish as a single panmictic population in the Indian Ocean.", "author" : [ { "dropping-particle" : "", "family" : "Muths", "given" : "Delphine", "non-dropping-particle" : "", "parse-names" : false, "suffix" : "" }, { "dropping-particle" : "", "family" : "Couls", "given" : "Sarah", "non-dropping-particle" : "Le", "parse-names" : false, "suffix" : "" }, { "dropping-particle" : "", "family" : "Evano", "given" : "Hugues", "non-dropping-particle" : "", "parse-names" : false, "suffix" : "" }, { "dropping-particle" : "", "family" : "Grewe", "given" : "Peter", "non-dropping-particle" : "", "parse-names" : false, "suffix" : "" }, { "dropping-particle" : "", "family" : "Bourjea", "given" : "Jerome", "non-dropping-particle" : "", "parse-names" : false, "suffix" : "" } ], "container-title" : "PLoS ONE", "editor" : [ { "dropping-particle" : "", "family" : "MacKenzie", "given" : "Brian R.", "non-dropping-particle" : "", "parse-names" : false, "suffix" : "" } ], "id" : "ITEM-1", "issue" : "5", "issued" : { "date-parts" : [ [ "2013", "5", "22" ] ] }, "page" : "e63558", "publisher" : "Public Library of Science", "title" : "Multi-genetic marker approach and spatio-temporal analysis suggest there is a single panmictic population of swordfish &lt;i&gt;Xiphias gladius&lt;/i&gt; in the Indian Ocean", "type" : "article-journal", "volume" : "8" }, "uris" : [ "http://www.mendeley.com/documents/?uuid=8f260079-852e-3018-9e76-840d075c7df1" ] }, { "id" : "ITEM-2", "itemData" : { "DOI" : "10.1038/hdy.2015.99", "ISBN" : "1365-2540 (Electronic) 0018-067X (Linking)", "ISSN" : "0018-067X", "PMID" : "26626574", "abstract" : "Understanding the genetic structure of a population is essential to its conservation and management. We report the level of genetic diversity and determine the population structure of a cryptic deep ocean cetacean, the Gray\u2019s beaked whale (Mesoplodon grayi). We analysed 530 bp of mitochondrial control region and 12 microsatellite loci from 94 individuals stranded around New Zealand and Australia. The samples cover a large area of the species distribution (~6000 km) and were collected over a 22-year period. We show high genetic diversity (h=0.933\u20130.987, \u03c0=0.763\u20130.996% and Rs=4.22\u20134.37, He=0.624\u20130.675), and, in contrast to other cetaceans, we found a complete lack of genetic structure in both maternally and biparentally inherited markers. The oceanic habitats around New Zealand are diverse with extremely deep waters, seamounts and submarine canyons that are suitable for Gray\u2019s beaked whales and their prey. We propose that the abundance of this rich habitat has promoted genetic homogeneity in this species. Furthermore, it has been suggested that the lack of beaked whale sightings is the result of their low abundance, but this is in contrast to our estimates of female effective population size based on mitochondrial data. In conclusion, the high diversity and lack of genetic structure can be explained by a historically large population size, in combination with no known exploitation, few apparent behavioural barriers and abundant habitat.", "author" : [ { "dropping-particle" : "", "family" : "Thompson", "given" : "K F", "non-dropping-particle" : "", "parse-names" : false, "suffix" : "" }, { "dropping-particle" : "", "family" : "Patel", "given" : "S", "non-dropping-particle" : "", "parse-names" : false, "suffix" : "" }, { "dropping-particle" : "", "family" : "Baker", "given" : "C S", "non-dropping-particle" : "", "parse-names" : false, "suffix" : "" }, { "dropping-particle" : "", "family" : "Constantine", "given" : "R", "non-dropping-particle" : "", "parse-names" : false, "suffix" : "" }, { "dropping-particle" : "", "family" : "Millar", "given" : "C D", "non-dropping-particle" : "", "parse-names" : false, "suffix" : "" } ], "container-title" : "Nature", "id" : "ITEM-2", "issue" : "October", "issued" : { "date-parts" : [ [ "2015" ] ] }, "note" : "Micro sats and COI of gray beak whales. \nno genetic structure", "page" : "1-9", "publisher" : "Nature Publishing Group", "title" : "Bucking the trend: genetic analysis reveals high diversity, large population size and low differentiation in a deep ocean cetacean", "type" : "article-journal", "volume" : "116" }, "uris" : [ "http://www.mendeley.com/documents/?uuid=65add469-e10b-4819-a8e6-8694d9d49816" ] } ], "mendeley" : { "formattedCitation" : "(Muths et al., 2013; Thompson et al., 2015)", "manualFormatting" : "(Muths, Le Couls, Evano, Grewe, &amp; Bourgea, 2013; Thompson, Patel, Baker, Constantine, &amp; Millar, 2015)", "plainTextFormattedCitation" : "(Muths et al., 2013; Thompson et al., 2015)", "previouslyFormattedCitation" : "(Muths et al., 2013; Thompson et al., 2015)" }, "properties" : { "noteIndex" : 0 }, "schema" : "https://github.com/citation-style-language/schema/raw/master/csl-citation.json" }</w:instrText>
      </w:r>
      <w:r w:rsidR="00BD1814" w:rsidRPr="00FC2692">
        <w:rPr>
          <w:rPrChange w:id="970" w:author="Peter Euclide" w:date="2017-09-22T15:31:00Z">
            <w:rPr/>
          </w:rPrChange>
        </w:rPr>
        <w:fldChar w:fldCharType="separate"/>
      </w:r>
      <w:r w:rsidR="00E21C8B" w:rsidRPr="00FC2692">
        <w:rPr>
          <w:noProof/>
        </w:rPr>
        <w:t>(Muths, Le Couls, Evano, Grewe, &amp; B</w:t>
      </w:r>
      <w:r w:rsidR="00E21C8B" w:rsidRPr="002F7CB0">
        <w:rPr>
          <w:noProof/>
        </w:rPr>
        <w:t>ourgea, 2013; Thompson, Patel, Baker, Constantine, &amp; Millar</w:t>
      </w:r>
      <w:r w:rsidR="00A64857" w:rsidRPr="002F7CB0">
        <w:rPr>
          <w:noProof/>
        </w:rPr>
        <w:t>, 2015)</w:t>
      </w:r>
      <w:r w:rsidR="00BD1814" w:rsidRPr="00FC2692">
        <w:fldChar w:fldCharType="end"/>
      </w:r>
      <w:r w:rsidRPr="00FC2692">
        <w:t xml:space="preserve">. </w:t>
      </w:r>
      <w:r w:rsidR="004A374B" w:rsidRPr="00FC2692">
        <w:t>However</w:t>
      </w:r>
      <w:r w:rsidR="00A3198D" w:rsidRPr="002F7CB0">
        <w:t xml:space="preserve">, </w:t>
      </w:r>
      <w:r w:rsidR="00252CCB" w:rsidRPr="002F7CB0">
        <w:t xml:space="preserve">adult </w:t>
      </w:r>
      <w:r w:rsidR="00533D60" w:rsidRPr="002F7CB0">
        <w:t xml:space="preserve">slimy sculpin </w:t>
      </w:r>
      <w:proofErr w:type="gramStart"/>
      <w:r w:rsidR="00A3198D" w:rsidRPr="002F7CB0">
        <w:t>are</w:t>
      </w:r>
      <w:proofErr w:type="gramEnd"/>
      <w:r w:rsidR="00A3198D" w:rsidRPr="002F7CB0">
        <w:t xml:space="preserve"> not </w:t>
      </w:r>
      <w:r w:rsidR="00351C7C" w:rsidRPr="002F7CB0">
        <w:t xml:space="preserve">considered </w:t>
      </w:r>
      <w:r w:rsidR="00A3198D" w:rsidRPr="002F7CB0">
        <w:t>highly mobile</w:t>
      </w:r>
      <w:r w:rsidR="00351C7C" w:rsidRPr="002F7CB0">
        <w:t>.</w:t>
      </w:r>
      <w:r w:rsidR="00A3198D" w:rsidRPr="002F7CB0">
        <w:t xml:space="preserve"> </w:t>
      </w:r>
      <w:r w:rsidR="00351C7C" w:rsidRPr="002F7CB0">
        <w:t>A</w:t>
      </w:r>
      <w:r w:rsidR="00533D60" w:rsidRPr="002F7CB0">
        <w:t>dul</w:t>
      </w:r>
      <w:r w:rsidR="00A3198D" w:rsidRPr="0077141F">
        <w:t>t sculpin in streams</w:t>
      </w:r>
      <w:r w:rsidR="00533D60" w:rsidRPr="0094235E">
        <w:t xml:space="preserve"> </w:t>
      </w:r>
      <w:r w:rsidR="008C0225" w:rsidRPr="003F5A10">
        <w:t xml:space="preserve">have patchy distributions and </w:t>
      </w:r>
      <w:r w:rsidR="00533D60" w:rsidRPr="003F5A10">
        <w:t xml:space="preserve">tend to </w:t>
      </w:r>
      <w:r w:rsidR="00B00B6C" w:rsidRPr="003F5A10">
        <w:t xml:space="preserve">maintain home ranges of 1 </w:t>
      </w:r>
      <w:r w:rsidR="00CA1395" w:rsidRPr="00FC2692">
        <w:rPr>
          <w:rPrChange w:id="971" w:author="Peter Euclide" w:date="2017-09-22T15:31:00Z">
            <w:rPr/>
          </w:rPrChange>
        </w:rPr>
        <w:t>to</w:t>
      </w:r>
      <w:r w:rsidR="00B00B6C" w:rsidRPr="00FC2692">
        <w:rPr>
          <w:rPrChange w:id="972" w:author="Peter Euclide" w:date="2017-09-22T15:31:00Z">
            <w:rPr/>
          </w:rPrChange>
        </w:rPr>
        <w:t xml:space="preserve"> 5 river-km </w:t>
      </w:r>
      <w:r w:rsidR="008C0225" w:rsidRPr="002F7CB0">
        <w:fldChar w:fldCharType="begin" w:fldLock="1"/>
      </w:r>
      <w:r w:rsidR="00645E71" w:rsidRPr="002F7CB0">
        <w:rPr>
          <w:rPrChange w:id="973" w:author="Peter Euclide" w:date="2017-09-22T15:31:00Z">
            <w:rPr/>
          </w:rPrChange>
        </w:rPr>
        <w:instrText>ADDIN CSL_CITATION { "citationItems" : [ { "id" : "ITEM-1", "itemData" : { "ISSN" : "0730-7268", "PMID" : "14713029", "abstract" : "As part of a larger survey on cumulative effects within the Saint John River basin (Canada), a fish survey was conducted near Edmundston (NB, Canada) in the fall of 1999 using slimy sculpin (Cottus cognatus) and white sucker (Catostomus commersoni). The discharge environment receives effluent from the pulp mill, a paper mill, three sewage discharges, and tributaries receiving agricultural runoff. Sculpin collected downstream of the sewage discharges and pulp mill effluent had greater growth, condition, and liver size but no significant differences in gonad size. Stable isotope data indicated slimy sculpin did not move between sites. Female sculpin collected downstream of the paper mill showed no significant differences in length, body weight, age, condition factor, liver size, and gonad size compared to fish from reference sites. Female white sucker collected downstream of the pulp mill did not differ significantly in any measured parameter compared to reference fish. Liver sizes of white sucker from the Saint John River were outside the range considered to be indicative of uncontaminated riverine sites. In 2000, sculpin collected downstream from a poultry-processing facility had larger livers and lower condition factors, suggesting that the site is contaminated. We found no significant differences in sculpin length, weight, condition (except for males), and liver size in sculpin collected downstream from the pulp mill in October 2001. The responses of slimy sculpin and white sucker differed, perhaps in relation to differences in life history characteristics. Results from this study indicate the slimy sculpin is a suitable fish species for monitoring rivers that receive multiple industrial and municipal effluents.", "author" : [ { "dropping-particle" : "", "family" : "Galloway", "given" : "Brendan J", "non-dropping-particle" : "", "parse-names" : false, "suffix" : "" }, { "dropping-particle" : "", "family" : "Munkittrick", "given" : "Kelly R", "non-dropping-particle" : "", "parse-names" : false, "suffix" : "" }, { "dropping-particle" : "", "family" : "Currie", "given" : "Steve", "non-dropping-particle" : "", "parse-names" : false, "suffix" : "" }, { "dropping-particle" : "", "family" : "Gray", "given" : "Michelle A", "non-dropping-particle" : "", "parse-names" : false, "suffix" : "" }, { "dropping-particle" : "", "family" : "Curry", "given" : "R Allen", "non-dropping-particle" : "", "parse-names" : false, "suffix" : "" }, { "dropping-particle" : "", "family" : "Wood", "given" : "Craig S", "non-dropping-particle" : "", "parse-names" : false, "suffix" : "" } ], "container-title" : "Environmental Toxicology and Chemistry", "id" : "ITEM-1", "issue" : "12", "issued" : { "date-parts" : [ [ "2003", "12" ] ] }, "page" : "2898-907", "title" : "Examination of the responses of slimy sculpin (&lt;i&gt;Cottus cognatus&lt;/i&gt;) and white sucker (&lt;i&gt;Catostomus commersoni&lt;/i&gt;) collected on the Saint John River (Canada) downstream of pulp mill, paper mill, and sewage discharges.", "type" : "article-journal", "volume" : "22" }, "uris" : [ "http://www.mendeley.com/documents/?uuid=0185d74c-04dc-3fd0-8a20-27a40b720763" ] }, { "id" : "ITEM-2", "itemData" : { "DOI" : "10.1139/f04-108", "ISBN" : "0706-652X", "ISSN" : "0706652X", "abstract" : "Concerns regarding sentinel species for assessing environmental impacts include residency, abundance, and suitability for measuring responses, if effects are to be attributable to local conditions. Stable isotope analysis was used as a tool to investigate site fidelity of slimy sculpin (Cottus cognatus) to establish residency and exposure for the scul-pin. We predicted that sculpin collected from sites adjacent to agricultural activity would show higher \u03b4 15 N values than those collected from sites in forested areas because of isotopic enrichment by fertilizers in the former. The predominant use of chemical fertilizer applications in the region, however, resulted in no specific enrichment of 15 N in sculpin col-lected in the agricultural region. However, there was an incremental enrichment in the fish muscle tissue of approxi-mately 5\u2030 in \u03b4 13 C values in a downstream direction, irrespective of surrounding land use. As a result, the dual-isotope comparison was successful at demonstrating site-specific isotopic signatures across sites for 30 km of the river system. The site-specific signatures suggest that slimy sculpin are not moving considerable distances among sites and are incor-porating their isotopic signatures over a narrow spatial scale. The results support the use of the slimy sculpin as a sen-tinel species for investigating site-specific environmental impacts. R\u00e9sum\u00e9 : Les pr\u00e9occupations associ\u00e9es \u00e0 l'utilisation des esp\u00e8ces sentinelles pour l'\u00e9valuation des impacts environne-mentaux incluent leur r\u00e9sidence dans le milieu, leur abondance et leur aptitude pour la mesure des r\u00e9actions, si l'on veut attribuer les effets aux conditions locales. Une analyse des isotopes stables nous a servi \u00e0 \u00e9valuer la fid\u00e9lit\u00e9 au site de chabots visqueux (Cottus cognatus) afin de d\u00e9terminer la r\u00e9sidence et l'exposition de ce poisson. Nous avons pr\u00e9dit que des chabots r\u00e9colt\u00e9s dans des sites adjacents \u00e0 des activit\u00e9s agricoles devraient avoir des valeurs de \u03b4 15 N plus \u00e9lev\u00e9es que d'autres provenant de sites forestiers, \u00e0 cause de l'enrichissement en isotopes provoqu\u00e9 par les en-grais. Cependant, l'utilisation g\u00e9n\u00e9ralis\u00e9e d'engrais chimiques dans la r\u00e9gion n'a pas caus\u00e9 d'enrichissement sp\u00e9cifique de 15 N chez les chabots r\u00e9colt\u00e9s dans la zone agricole. Il y a toutefois un enrichissement progressif de \u03b4 13 C de l'ordre de 5 \u2030 dans le tissu musculaire des poissons vers l'aval, quelle que soit l'utilisation des terres adjacentes. En cons\u00e9-quence, la comparaison \u00e0 l'a\u2026", "author" : [ { "dropping-particle" : "", "family" : "Gray", "given" : "M A", "non-dropping-particle" : "", "parse-names" : false, "suffix" : "" }, { "dropping-particle" : "", "family" : "Cunjak", "given" : "R A", "non-dropping-particle" : "", "parse-names" : false, "suffix" : "" }, { "dropping-particle" : "", "family" : "Munkittrick", "given" : "K R", "non-dropping-particle" : "", "parse-names" : false, "suffix" : "" } ], "container-title" : "Canadian Journal of Fisheries and Aquatic Sciences", "id" : "ITEM-2", "issue" : "9", "issued" : { "date-parts" : [ [ "2004", "9" ] ] }, "page" : "1717-1722", "publisher" : "NRC Research Press Ottawa, Canada", "title" : "Site fidelity of slimy sculpin (&lt;i&gt;Cottus cognatus&lt;/i&gt;): insights from stable carbon and nitrogen analysis", "type" : "article-journal", "volume" : "61" }, "uris" : [ "http://www.mendeley.com/documents/?uuid=6934da37-ee1b-4a3a-a5b0-db4f3d0bb2b2" ] } ], "mendeley" : { "formattedCitation" : "(Galloway et al., 2003; Gray, Cunjak, &amp; Munkittrick, 2004)", "plainTextFormattedCitation" : "(Galloway et al., 2003; Gray, Cunjak, &amp; Munkittrick, 2004)", "previouslyFormattedCitation" : "(Galloway et al., 2003; Gray, Cunjak, &amp; Munkittrick, 2004)" }, "properties" : { "noteIndex" : 0 }, "schema" : "https://github.com/citation-style-language/schema/raw/master/csl-citation.json" }</w:instrText>
      </w:r>
      <w:r w:rsidR="008C0225" w:rsidRPr="002F7CB0">
        <w:rPr>
          <w:rPrChange w:id="974" w:author="Peter Euclide" w:date="2017-09-22T15:31:00Z">
            <w:rPr/>
          </w:rPrChange>
        </w:rPr>
        <w:fldChar w:fldCharType="separate"/>
      </w:r>
      <w:r w:rsidR="00B40639" w:rsidRPr="002F7CB0">
        <w:rPr>
          <w:noProof/>
        </w:rPr>
        <w:t>(Galloway et al., 2003; Gray, Cunjak, &amp; Munkittrick, 2004)</w:t>
      </w:r>
      <w:r w:rsidR="008C0225" w:rsidRPr="002F7CB0">
        <w:fldChar w:fldCharType="end"/>
      </w:r>
      <w:ins w:id="975" w:author="Peter Euclide" w:date="2017-09-22T15:19:00Z">
        <w:r w:rsidR="002A223F" w:rsidRPr="002F7CB0">
          <w:t>.</w:t>
        </w:r>
        <w:r w:rsidR="002A223F" w:rsidRPr="002F7CB0">
          <w:rPr>
            <w:rFonts w:eastAsia="Times New Roman"/>
            <w:color w:val="222222"/>
            <w:shd w:val="clear" w:color="auto" w:fill="FFFFFF"/>
            <w:rPrChange w:id="976" w:author="Peter Euclide" w:date="2017-09-22T15:31:00Z">
              <w:rPr>
                <w:rFonts w:ascii="Arial" w:eastAsia="Times New Roman" w:hAnsi="Arial" w:cs="Arial"/>
                <w:color w:val="222222"/>
                <w:sz w:val="19"/>
                <w:szCs w:val="19"/>
                <w:shd w:val="clear" w:color="auto" w:fill="FFFFFF"/>
              </w:rPr>
            </w:rPrChange>
          </w:rPr>
          <w:t xml:space="preserve"> </w:t>
        </w:r>
        <w:r w:rsidR="002A223F" w:rsidRPr="002F7CB0">
          <w:rPr>
            <w:rFonts w:eastAsia="Times New Roman"/>
            <w:color w:val="222222"/>
            <w:shd w:val="clear" w:color="auto" w:fill="FFFFFF"/>
            <w:rPrChange w:id="977" w:author="Peter Euclide" w:date="2017-09-22T15:31:00Z">
              <w:rPr>
                <w:rFonts w:ascii="Arial" w:eastAsia="Times New Roman" w:hAnsi="Arial" w:cs="Arial"/>
                <w:color w:val="222222"/>
                <w:sz w:val="19"/>
                <w:szCs w:val="19"/>
                <w:shd w:val="clear" w:color="auto" w:fill="FFFFFF"/>
              </w:rPr>
            </w:rPrChange>
          </w:rPr>
          <w:t>However, there is little information</w:t>
        </w:r>
      </w:ins>
      <w:del w:id="978" w:author="Peter Euclide" w:date="2017-09-22T15:19:00Z">
        <w:r w:rsidR="007E4DC9" w:rsidRPr="002F7CB0" w:rsidDel="002A223F">
          <w:rPr>
            <w:rFonts w:eastAsia="Times New Roman"/>
            <w:color w:val="222222"/>
            <w:shd w:val="clear" w:color="auto" w:fill="FFFFFF"/>
          </w:rPr>
          <w:delText>,</w:delText>
        </w:r>
      </w:del>
      <w:r w:rsidR="007E4DC9" w:rsidRPr="002F7CB0">
        <w:rPr>
          <w:rFonts w:eastAsia="Times New Roman"/>
          <w:color w:val="222222"/>
          <w:shd w:val="clear" w:color="auto" w:fill="FFFFFF"/>
        </w:rPr>
        <w:t xml:space="preserve"> </w:t>
      </w:r>
      <w:del w:id="979" w:author="Peter Euclide" w:date="2017-09-22T15:19:00Z">
        <w:r w:rsidR="007E4DC9" w:rsidRPr="002F7CB0" w:rsidDel="002A223F">
          <w:rPr>
            <w:rFonts w:eastAsia="Times New Roman"/>
            <w:color w:val="222222"/>
            <w:shd w:val="clear" w:color="auto" w:fill="FFFFFF"/>
          </w:rPr>
          <w:delText>ye</w:delText>
        </w:r>
        <w:r w:rsidR="00B66ABB" w:rsidRPr="002F7CB0" w:rsidDel="002A223F">
          <w:rPr>
            <w:rFonts w:eastAsia="Times New Roman"/>
            <w:color w:val="222222"/>
            <w:shd w:val="clear" w:color="auto" w:fill="FFFFFF"/>
          </w:rPr>
          <w:delText xml:space="preserve">t there is little information </w:delText>
        </w:r>
      </w:del>
      <w:r w:rsidR="00B66ABB" w:rsidRPr="002F7CB0">
        <w:rPr>
          <w:rFonts w:eastAsia="Times New Roman"/>
          <w:color w:val="222222"/>
          <w:shd w:val="clear" w:color="auto" w:fill="FFFFFF"/>
        </w:rPr>
        <w:t>about movement of slimy sculpin in lakes.</w:t>
      </w:r>
      <w:r w:rsidR="00BC0386" w:rsidRPr="002F7CB0">
        <w:t xml:space="preserve"> </w:t>
      </w:r>
      <w:ins w:id="980" w:author="Peter Euclide" w:date="2017-09-22T15:19:00Z">
        <w:r w:rsidR="00237270" w:rsidRPr="002F7CB0">
          <w:rPr>
            <w:rFonts w:eastAsia="Times New Roman"/>
            <w:color w:val="222222"/>
            <w:shd w:val="clear" w:color="auto" w:fill="FFFFFF"/>
            <w:rPrChange w:id="981" w:author="Peter Euclide" w:date="2017-09-22T15:31:00Z">
              <w:rPr>
                <w:rFonts w:ascii="Arial" w:eastAsia="Times New Roman" w:hAnsi="Arial" w:cs="Arial"/>
                <w:color w:val="222222"/>
                <w:sz w:val="19"/>
                <w:szCs w:val="19"/>
                <w:shd w:val="clear" w:color="auto" w:fill="FFFFFF"/>
              </w:rPr>
            </w:rPrChange>
          </w:rPr>
          <w:t>Nonetheless, the</w:t>
        </w:r>
        <w:r w:rsidR="00237270" w:rsidRPr="002F7CB0">
          <w:rPr>
            <w:rFonts w:eastAsia="Times New Roman"/>
            <w:color w:val="222222"/>
            <w:shd w:val="clear" w:color="auto" w:fill="FFFFFF"/>
            <w:rPrChange w:id="982" w:author="Peter Euclide" w:date="2017-09-22T15:31:00Z">
              <w:rPr>
                <w:rFonts w:ascii="Arial" w:eastAsia="Times New Roman" w:hAnsi="Arial" w:cs="Arial"/>
                <w:color w:val="222222"/>
                <w:sz w:val="19"/>
                <w:szCs w:val="19"/>
                <w:shd w:val="clear" w:color="auto" w:fill="FFFFFF"/>
              </w:rPr>
            </w:rPrChange>
          </w:rPr>
          <w:t xml:space="preserve"> </w:t>
        </w:r>
      </w:ins>
      <w:del w:id="983" w:author="Peter Euclide" w:date="2017-09-22T15:19:00Z">
        <w:r w:rsidR="003A5AA7" w:rsidRPr="002F7CB0" w:rsidDel="00237270">
          <w:delText xml:space="preserve">The </w:delText>
        </w:r>
      </w:del>
      <w:r w:rsidR="003A5AA7" w:rsidRPr="002F7CB0">
        <w:t xml:space="preserve">lack of </w:t>
      </w:r>
      <w:r w:rsidR="00DE4F4E" w:rsidRPr="002F7CB0">
        <w:t xml:space="preserve">any genetic structure </w:t>
      </w:r>
      <w:r w:rsidR="00A3198D" w:rsidRPr="002F7CB0">
        <w:t xml:space="preserve">among sculpin populations </w:t>
      </w:r>
      <w:r w:rsidR="00BD1814" w:rsidRPr="0094235E">
        <w:t xml:space="preserve">in Lake Champlain is particularly </w:t>
      </w:r>
      <w:r w:rsidR="00DE4F4E" w:rsidRPr="003F5A10">
        <w:t xml:space="preserve">surprising given </w:t>
      </w:r>
      <w:r w:rsidR="002616A3" w:rsidRPr="003F5A10">
        <w:t>the fragm</w:t>
      </w:r>
      <w:r w:rsidR="002616A3" w:rsidRPr="002F7CB0">
        <w:rPr>
          <w:rPrChange w:id="984" w:author="Peter Euclide" w:date="2017-09-22T15:31:00Z">
            <w:rPr/>
          </w:rPrChange>
        </w:rPr>
        <w:t xml:space="preserve">entation of </w:t>
      </w:r>
      <w:r w:rsidR="00252CCB" w:rsidRPr="002F7CB0">
        <w:rPr>
          <w:rPrChange w:id="985" w:author="Peter Euclide" w:date="2017-09-22T15:31:00Z">
            <w:rPr/>
          </w:rPrChange>
        </w:rPr>
        <w:t>the lake</w:t>
      </w:r>
      <w:r w:rsidR="002616A3" w:rsidRPr="002F7CB0">
        <w:rPr>
          <w:rPrChange w:id="986" w:author="Peter Euclide" w:date="2017-09-22T15:31:00Z">
            <w:rPr/>
          </w:rPrChange>
        </w:rPr>
        <w:t xml:space="preserve"> by causeways. </w:t>
      </w:r>
      <w:r w:rsidR="00F81CAC" w:rsidRPr="002F7CB0">
        <w:rPr>
          <w:rPrChange w:id="987" w:author="Peter Euclide" w:date="2017-09-22T15:31:00Z">
            <w:rPr/>
          </w:rPrChange>
        </w:rPr>
        <w:t xml:space="preserve">Several </w:t>
      </w:r>
      <w:r w:rsidR="00BD1814" w:rsidRPr="002F7CB0">
        <w:rPr>
          <w:rPrChange w:id="988" w:author="Peter Euclide" w:date="2017-09-22T15:31:00Z">
            <w:rPr/>
          </w:rPrChange>
        </w:rPr>
        <w:t>of our</w:t>
      </w:r>
      <w:r w:rsidR="00DE4F4E" w:rsidRPr="002F7CB0">
        <w:rPr>
          <w:rPrChange w:id="989" w:author="Peter Euclide" w:date="2017-09-22T15:31:00Z">
            <w:rPr/>
          </w:rPrChange>
        </w:rPr>
        <w:t xml:space="preserve"> </w:t>
      </w:r>
      <w:r w:rsidR="00BD1814" w:rsidRPr="002F7CB0">
        <w:rPr>
          <w:rPrChange w:id="990" w:author="Peter Euclide" w:date="2017-09-22T15:31:00Z">
            <w:rPr/>
          </w:rPrChange>
        </w:rPr>
        <w:t xml:space="preserve">sample sites </w:t>
      </w:r>
      <w:r w:rsidR="00AD60DD" w:rsidRPr="002F7CB0">
        <w:rPr>
          <w:rPrChange w:id="991" w:author="Peter Euclide" w:date="2017-09-22T15:31:00Z">
            <w:rPr/>
          </w:rPrChange>
        </w:rPr>
        <w:t>we</w:t>
      </w:r>
      <w:r w:rsidR="00BD1814" w:rsidRPr="002F7CB0">
        <w:rPr>
          <w:rPrChange w:id="992" w:author="Peter Euclide" w:date="2017-09-22T15:31:00Z">
            <w:rPr/>
          </w:rPrChange>
        </w:rPr>
        <w:t>re separated by</w:t>
      </w:r>
      <w:r w:rsidR="00DE4F4E" w:rsidRPr="002F7CB0">
        <w:rPr>
          <w:rPrChange w:id="993" w:author="Peter Euclide" w:date="2017-09-22T15:31:00Z">
            <w:rPr/>
          </w:rPrChange>
        </w:rPr>
        <w:t xml:space="preserve"> </w:t>
      </w:r>
      <w:r w:rsidR="00BD1814" w:rsidRPr="002F7CB0">
        <w:rPr>
          <w:rPrChange w:id="994" w:author="Peter Euclide" w:date="2017-09-22T15:31:00Z">
            <w:rPr/>
          </w:rPrChange>
        </w:rPr>
        <w:t>lar</w:t>
      </w:r>
      <w:r w:rsidR="00BD1814" w:rsidRPr="00FC2692">
        <w:rPr>
          <w:rPrChange w:id="995" w:author="Peter Euclide" w:date="2017-09-22T15:31:00Z">
            <w:rPr/>
          </w:rPrChange>
        </w:rPr>
        <w:t>ge areas of</w:t>
      </w:r>
      <w:r w:rsidR="00DE4F4E" w:rsidRPr="00FC2692">
        <w:rPr>
          <w:rPrChange w:id="996" w:author="Peter Euclide" w:date="2017-09-22T15:31:00Z">
            <w:rPr/>
          </w:rPrChange>
        </w:rPr>
        <w:t xml:space="preserve"> shallow habitat not usually </w:t>
      </w:r>
      <w:r w:rsidR="00921101" w:rsidRPr="00FC2692">
        <w:rPr>
          <w:rPrChange w:id="997" w:author="Peter Euclide" w:date="2017-09-22T15:31:00Z">
            <w:rPr/>
          </w:rPrChange>
        </w:rPr>
        <w:t>inhabited</w:t>
      </w:r>
      <w:r w:rsidR="00DE4F4E" w:rsidRPr="00FC2692">
        <w:rPr>
          <w:rPrChange w:id="998" w:author="Peter Euclide" w:date="2017-09-22T15:31:00Z">
            <w:rPr/>
          </w:rPrChange>
        </w:rPr>
        <w:t xml:space="preserve"> by slimy sculpins</w:t>
      </w:r>
      <w:r w:rsidR="00BD1814" w:rsidRPr="00FC2692">
        <w:rPr>
          <w:rPrChange w:id="999" w:author="Peter Euclide" w:date="2017-09-22T15:31:00Z">
            <w:rPr/>
          </w:rPrChange>
        </w:rPr>
        <w:t xml:space="preserve">. For example, Malletts Bay and </w:t>
      </w:r>
      <w:r w:rsidR="00BD1814" w:rsidRPr="00FC2692">
        <w:rPr>
          <w:rPrChange w:id="1000" w:author="Peter Euclide" w:date="2017-09-22T15:31:00Z">
            <w:rPr/>
          </w:rPrChange>
        </w:rPr>
        <w:lastRenderedPageBreak/>
        <w:t>Sunset Isl</w:t>
      </w:r>
      <w:r w:rsidR="00CA1395" w:rsidRPr="00FC2692">
        <w:rPr>
          <w:rPrChange w:id="1001" w:author="Peter Euclide" w:date="2017-09-22T15:31:00Z">
            <w:rPr/>
          </w:rPrChange>
        </w:rPr>
        <w:t>and</w:t>
      </w:r>
      <w:r w:rsidR="00AD60DD" w:rsidRPr="00FC2692">
        <w:rPr>
          <w:rPrChange w:id="1002" w:author="Peter Euclide" w:date="2017-09-22T15:31:00Z">
            <w:rPr/>
          </w:rPrChange>
        </w:rPr>
        <w:t xml:space="preserve"> </w:t>
      </w:r>
      <w:r w:rsidR="00BD1814" w:rsidRPr="00FC2692">
        <w:rPr>
          <w:rPrChange w:id="1003" w:author="Peter Euclide" w:date="2017-09-22T15:31:00Z">
            <w:rPr/>
          </w:rPrChange>
        </w:rPr>
        <w:t xml:space="preserve">are </w:t>
      </w:r>
      <w:r w:rsidR="008165F6" w:rsidRPr="00FC2692">
        <w:rPr>
          <w:rPrChange w:id="1004" w:author="Peter Euclide" w:date="2017-09-22T15:31:00Z">
            <w:rPr/>
          </w:rPrChange>
        </w:rPr>
        <w:t>only 3 km</w:t>
      </w:r>
      <w:r w:rsidR="00AD60DD" w:rsidRPr="00FC2692">
        <w:rPr>
          <w:rPrChange w:id="1005" w:author="Peter Euclide" w:date="2017-09-22T15:31:00Z">
            <w:rPr/>
          </w:rPrChange>
        </w:rPr>
        <w:t xml:space="preserve"> apart</w:t>
      </w:r>
      <w:r w:rsidR="008165F6" w:rsidRPr="00FC2692">
        <w:rPr>
          <w:rPrChange w:id="1006" w:author="Peter Euclide" w:date="2017-09-22T15:31:00Z">
            <w:rPr/>
          </w:rPrChange>
        </w:rPr>
        <w:t xml:space="preserve">, </w:t>
      </w:r>
      <w:r w:rsidR="00F32FC1" w:rsidRPr="00FC2692">
        <w:rPr>
          <w:rPrChange w:id="1007" w:author="Peter Euclide" w:date="2017-09-22T15:31:00Z">
            <w:rPr/>
          </w:rPrChange>
        </w:rPr>
        <w:t xml:space="preserve">but </w:t>
      </w:r>
      <w:r w:rsidR="00111C32" w:rsidRPr="00FC2692">
        <w:rPr>
          <w:rPrChange w:id="1008" w:author="Peter Euclide" w:date="2017-09-22T15:31:00Z">
            <w:rPr/>
          </w:rPrChange>
        </w:rPr>
        <w:t xml:space="preserve">separated by a </w:t>
      </w:r>
      <w:proofErr w:type="gramStart"/>
      <w:r w:rsidR="00111C32" w:rsidRPr="00FC2692">
        <w:rPr>
          <w:rPrChange w:id="1009" w:author="Peter Euclide" w:date="2017-09-22T15:31:00Z">
            <w:rPr/>
          </w:rPrChange>
        </w:rPr>
        <w:t>5 km</w:t>
      </w:r>
      <w:proofErr w:type="gramEnd"/>
      <w:r w:rsidR="00111C32" w:rsidRPr="00FC2692">
        <w:rPr>
          <w:rPrChange w:id="1010" w:author="Peter Euclide" w:date="2017-09-22T15:31:00Z">
            <w:rPr/>
          </w:rPrChange>
        </w:rPr>
        <w:t xml:space="preserve"> causeway built on top of a </w:t>
      </w:r>
      <w:r w:rsidR="00365F43" w:rsidRPr="00FC2692">
        <w:rPr>
          <w:rPrChange w:id="1011" w:author="Peter Euclide" w:date="2017-09-22T15:31:00Z">
            <w:rPr/>
          </w:rPrChange>
        </w:rPr>
        <w:t xml:space="preserve">shallow (1–3 m deep) </w:t>
      </w:r>
      <w:r w:rsidR="00111C32" w:rsidRPr="00FC2692">
        <w:rPr>
          <w:rPrChange w:id="1012" w:author="Peter Euclide" w:date="2017-09-22T15:31:00Z">
            <w:rPr/>
          </w:rPrChange>
        </w:rPr>
        <w:t>1 km wide sandbar</w:t>
      </w:r>
      <w:r w:rsidR="000A67AF" w:rsidRPr="00FC2692">
        <w:rPr>
          <w:rPrChange w:id="1013" w:author="Peter Euclide" w:date="2017-09-22T15:31:00Z">
            <w:rPr/>
          </w:rPrChange>
        </w:rPr>
        <w:t xml:space="preserve">. </w:t>
      </w:r>
      <w:r w:rsidR="00A52A62" w:rsidRPr="00FC2692">
        <w:rPr>
          <w:rPrChange w:id="1014" w:author="Peter Euclide" w:date="2017-09-22T15:31:00Z">
            <w:rPr/>
          </w:rPrChange>
        </w:rPr>
        <w:t>T</w:t>
      </w:r>
      <w:r w:rsidR="00DE4F4E" w:rsidRPr="00FC2692">
        <w:rPr>
          <w:rPrChange w:id="1015" w:author="Peter Euclide" w:date="2017-09-22T15:31:00Z">
            <w:rPr/>
          </w:rPrChange>
        </w:rPr>
        <w:t xml:space="preserve">o maintain </w:t>
      </w:r>
      <w:r w:rsidR="00F32FC1" w:rsidRPr="00FC2692">
        <w:rPr>
          <w:rPrChange w:id="1016" w:author="Peter Euclide" w:date="2017-09-22T15:31:00Z">
            <w:rPr/>
          </w:rPrChange>
        </w:rPr>
        <w:t xml:space="preserve">the </w:t>
      </w:r>
      <w:r w:rsidR="00DE4F4E" w:rsidRPr="00FC2692">
        <w:rPr>
          <w:rPrChange w:id="1017" w:author="Peter Euclide" w:date="2017-09-22T15:31:00Z">
            <w:rPr/>
          </w:rPrChange>
        </w:rPr>
        <w:t xml:space="preserve">level of </w:t>
      </w:r>
      <w:r w:rsidR="00F32FC1" w:rsidRPr="00FC2692">
        <w:rPr>
          <w:rPrChange w:id="1018" w:author="Peter Euclide" w:date="2017-09-22T15:31:00Z">
            <w:rPr/>
          </w:rPrChange>
        </w:rPr>
        <w:t xml:space="preserve">population </w:t>
      </w:r>
      <w:r w:rsidR="00DE4F4E" w:rsidRPr="00FC2692">
        <w:rPr>
          <w:rPrChange w:id="1019" w:author="Peter Euclide" w:date="2017-09-22T15:31:00Z">
            <w:rPr/>
          </w:rPrChange>
        </w:rPr>
        <w:t xml:space="preserve">connectivity </w:t>
      </w:r>
      <w:r w:rsidR="00F32FC1" w:rsidRPr="00FC2692">
        <w:rPr>
          <w:rPrChange w:id="1020" w:author="Peter Euclide" w:date="2017-09-22T15:31:00Z">
            <w:rPr/>
          </w:rPrChange>
        </w:rPr>
        <w:t>we observed</w:t>
      </w:r>
      <w:r w:rsidR="00D40D8E" w:rsidRPr="00FC2692">
        <w:rPr>
          <w:rPrChange w:id="1021" w:author="Peter Euclide" w:date="2017-09-22T15:31:00Z">
            <w:rPr/>
          </w:rPrChange>
        </w:rPr>
        <w:t>,</w:t>
      </w:r>
      <w:r w:rsidR="000A67AF" w:rsidRPr="00FC2692">
        <w:rPr>
          <w:rPrChange w:id="1022" w:author="Peter Euclide" w:date="2017-09-22T15:31:00Z">
            <w:rPr/>
          </w:rPrChange>
        </w:rPr>
        <w:t xml:space="preserve"> sculpin </w:t>
      </w:r>
      <w:r w:rsidR="00F32FC1" w:rsidRPr="00FC2692">
        <w:rPr>
          <w:rPrChange w:id="1023" w:author="Peter Euclide" w:date="2017-09-22T15:31:00Z">
            <w:rPr/>
          </w:rPrChange>
        </w:rPr>
        <w:t>would need to</w:t>
      </w:r>
      <w:r w:rsidR="000A67AF" w:rsidRPr="00FC2692">
        <w:rPr>
          <w:rPrChange w:id="1024" w:author="Peter Euclide" w:date="2017-09-22T15:31:00Z">
            <w:rPr/>
          </w:rPrChange>
        </w:rPr>
        <w:t xml:space="preserve"> disperse across </w:t>
      </w:r>
      <w:r w:rsidR="00D40D8E" w:rsidRPr="00FC2692">
        <w:rPr>
          <w:rPrChange w:id="1025" w:author="Peter Euclide" w:date="2017-09-22T15:31:00Z">
            <w:rPr/>
          </w:rPrChange>
        </w:rPr>
        <w:t>a</w:t>
      </w:r>
      <w:r w:rsidR="00F32FC1" w:rsidRPr="00FC2692">
        <w:rPr>
          <w:rPrChange w:id="1026" w:author="Peter Euclide" w:date="2017-09-22T15:31:00Z">
            <w:rPr/>
          </w:rPrChange>
        </w:rPr>
        <w:t>t least 1 km of unsuitable</w:t>
      </w:r>
      <w:r w:rsidR="000A67AF" w:rsidRPr="00FC2692">
        <w:rPr>
          <w:rPrChange w:id="1027" w:author="Peter Euclide" w:date="2017-09-22T15:31:00Z">
            <w:rPr/>
          </w:rPrChange>
        </w:rPr>
        <w:t xml:space="preserve"> habitat</w:t>
      </w:r>
      <w:r w:rsidR="00DE4F4E" w:rsidRPr="00FC2692">
        <w:rPr>
          <w:rPrChange w:id="1028" w:author="Peter Euclide" w:date="2017-09-22T15:31:00Z">
            <w:rPr/>
          </w:rPrChange>
        </w:rPr>
        <w:t xml:space="preserve">. </w:t>
      </w:r>
      <w:r w:rsidR="000A67AF" w:rsidRPr="00FC2692">
        <w:rPr>
          <w:rPrChange w:id="1029" w:author="Peter Euclide" w:date="2017-09-22T15:31:00Z">
            <w:rPr/>
          </w:rPrChange>
        </w:rPr>
        <w:t xml:space="preserve">To migrate from the Inland Sea to the Main Lake, </w:t>
      </w:r>
      <w:r w:rsidR="00C963A0" w:rsidRPr="00FC2692">
        <w:rPr>
          <w:rPrChange w:id="1030" w:author="Peter Euclide" w:date="2017-09-22T15:31:00Z">
            <w:rPr/>
          </w:rPrChange>
        </w:rPr>
        <w:t>s</w:t>
      </w:r>
      <w:r w:rsidR="000A67AF" w:rsidRPr="00FC2692">
        <w:rPr>
          <w:rPrChange w:id="1031" w:author="Peter Euclide" w:date="2017-09-22T15:31:00Z">
            <w:rPr/>
          </w:rPrChange>
        </w:rPr>
        <w:t>limy sculpin must pass through a</w:t>
      </w:r>
      <w:r w:rsidR="0070454D" w:rsidRPr="00FC2692">
        <w:rPr>
          <w:rPrChange w:id="1032" w:author="Peter Euclide" w:date="2017-09-22T15:31:00Z">
            <w:rPr/>
          </w:rPrChange>
        </w:rPr>
        <w:t>t least</w:t>
      </w:r>
      <w:r w:rsidR="000A67AF" w:rsidRPr="00FC2692">
        <w:rPr>
          <w:rPrChange w:id="1033" w:author="Peter Euclide" w:date="2017-09-22T15:31:00Z">
            <w:rPr/>
          </w:rPrChange>
        </w:rPr>
        <w:t xml:space="preserve"> two causeways </w:t>
      </w:r>
      <w:r w:rsidR="00C963A0" w:rsidRPr="00FC2692">
        <w:rPr>
          <w:rPrChange w:id="1034" w:author="Peter Euclide" w:date="2017-09-22T15:31:00Z">
            <w:rPr/>
          </w:rPrChange>
        </w:rPr>
        <w:t xml:space="preserve">via </w:t>
      </w:r>
      <w:r w:rsidR="001B3891" w:rsidRPr="00FC2692">
        <w:rPr>
          <w:rPrChange w:id="1035" w:author="Peter Euclide" w:date="2017-09-22T15:31:00Z">
            <w:rPr/>
          </w:rPrChange>
        </w:rPr>
        <w:t>2–5 km</w:t>
      </w:r>
      <w:r w:rsidR="000A67AF" w:rsidRPr="00FC2692">
        <w:rPr>
          <w:rPrChange w:id="1036" w:author="Peter Euclide" w:date="2017-09-22T15:31:00Z">
            <w:rPr/>
          </w:rPrChange>
        </w:rPr>
        <w:t xml:space="preserve"> of </w:t>
      </w:r>
      <w:r w:rsidR="00C963A0" w:rsidRPr="00FC2692">
        <w:rPr>
          <w:rPrChange w:id="1037" w:author="Peter Euclide" w:date="2017-09-22T15:31:00Z">
            <w:rPr/>
          </w:rPrChange>
        </w:rPr>
        <w:t xml:space="preserve">shallow (1-10 m) </w:t>
      </w:r>
      <w:r w:rsidR="001B3891" w:rsidRPr="00FC2692">
        <w:rPr>
          <w:rPrChange w:id="1038" w:author="Peter Euclide" w:date="2017-09-22T15:31:00Z">
            <w:rPr/>
          </w:rPrChange>
        </w:rPr>
        <w:t>water</w:t>
      </w:r>
      <w:r w:rsidR="00554805" w:rsidRPr="00FC2692">
        <w:rPr>
          <w:rPrChange w:id="1039" w:author="Peter Euclide" w:date="2017-09-22T15:31:00Z">
            <w:rPr/>
          </w:rPrChange>
        </w:rPr>
        <w:t>.</w:t>
      </w:r>
      <w:r w:rsidR="0074323A" w:rsidRPr="00FC2692">
        <w:rPr>
          <w:rPrChange w:id="1040" w:author="Peter Euclide" w:date="2017-09-22T15:31:00Z">
            <w:rPr/>
          </w:rPrChange>
        </w:rPr>
        <w:t xml:space="preserve"> </w:t>
      </w:r>
      <w:r w:rsidR="00C963A0" w:rsidRPr="00FC2692">
        <w:rPr>
          <w:rPrChange w:id="1041" w:author="Peter Euclide" w:date="2017-09-22T15:31:00Z">
            <w:rPr/>
          </w:rPrChange>
        </w:rPr>
        <w:t xml:space="preserve">For these deep-water </w:t>
      </w:r>
      <w:r w:rsidR="00F15C20" w:rsidRPr="00FC2692">
        <w:rPr>
          <w:rPrChange w:id="1042" w:author="Peter Euclide" w:date="2017-09-22T15:31:00Z">
            <w:rPr/>
          </w:rPrChange>
        </w:rPr>
        <w:t>fish</w:t>
      </w:r>
      <w:r w:rsidR="00C963A0" w:rsidRPr="00FC2692">
        <w:rPr>
          <w:rPrChange w:id="1043" w:author="Peter Euclide" w:date="2017-09-22T15:31:00Z">
            <w:rPr/>
          </w:rPrChange>
        </w:rPr>
        <w:t>,</w:t>
      </w:r>
      <w:r w:rsidR="0074323A" w:rsidRPr="00FC2692">
        <w:rPr>
          <w:rPrChange w:id="1044" w:author="Peter Euclide" w:date="2017-09-22T15:31:00Z">
            <w:rPr/>
          </w:rPrChange>
        </w:rPr>
        <w:t xml:space="preserve"> the depth and temperature of the causeway openings should </w:t>
      </w:r>
      <w:r w:rsidR="00C963A0" w:rsidRPr="00FC2692">
        <w:rPr>
          <w:rPrChange w:id="1045" w:author="Peter Euclide" w:date="2017-09-22T15:31:00Z">
            <w:rPr/>
          </w:rPrChange>
        </w:rPr>
        <w:t xml:space="preserve">be </w:t>
      </w:r>
      <w:r w:rsidR="0074323A" w:rsidRPr="00FC2692">
        <w:rPr>
          <w:rPrChange w:id="1046" w:author="Peter Euclide" w:date="2017-09-22T15:31:00Z">
            <w:rPr/>
          </w:rPrChange>
        </w:rPr>
        <w:t xml:space="preserve">a substantial barrier to movement </w:t>
      </w:r>
      <w:r w:rsidR="0074323A" w:rsidRPr="00FC2692">
        <w:fldChar w:fldCharType="begin" w:fldLock="1"/>
      </w:r>
      <w:r w:rsidR="000468F5" w:rsidRPr="00FC2692">
        <w:rPr>
          <w:rPrChange w:id="1047" w:author="Peter Euclide" w:date="2017-09-22T15:31:00Z">
            <w:rPr/>
          </w:rPrChange>
        </w:rPr>
        <w:instrText>ADDIN CSL_CITATION { "citationItems" : [ { "id" : "ITEM-1", "itemData" : { "DOI" : "10.1577/1548-8659(1977)106&lt;89:ROAFSC&gt;2.0.CO;2", "ISSN" : "0002-8487", "abstract" : "Abstract Temperature tolerance, avoidance, and preference of a freshwater sculpin, Cottus cognatus gracilis, are described for fish acclimated to constant temperatures ranging from 5 to 20 C. Critical thermal maxima varied from 23.5 C for fish acclimated to 5 C, to 29.4 C for fish acclimated to 20 C. Incipient upper lethal temperatures ranged from 18.5 C to 23.5 C. The ultimate upper lethal temperature was approximately 26.5 C. Avoidance temperatures ranged from 15.2 C at 5 C to 21.5 C at 15 C. Preferred temperatures for 5 C- and 15 C-acclimated fish were 9 and 12 C, respectively, and the final preferendum was about 10 C.", "author" : [ { "dropping-particle" : "", "family" : "Otto", "given" : "Robert G.", "non-dropping-particle" : "", "parse-names" : false, "suffix" : "" }, { "dropping-particle" : "", "family" : "Rice", "given" : "John O'Hara", "non-dropping-particle" : "", "parse-names" : false, "suffix" : "" } ], "container-title" : "Transactions of the American Fisheries Society", "id" : "ITEM-1", "issue" : "1", "issued" : { "date-parts" : [ [ "1977", "1" ] ] }, "page" : "89-94", "publisher" : "Taylor &amp; Francis Group", "title" : "Responses of a freshwater sculpin (Cottus cognatus gracilis) to temperature", "type" : "article-journal", "volume" : "106" }, "uris" : [ "http://www.mendeley.com/documents/?uuid=29fa4af4-f6f9-3948-a446-47f11d9731aa" ] }, { "id" : "ITEM-2", "itemData" : { "author" : [ { "dropping-particle" : "", "family" : "Scott", "given" : "W.B.", "non-dropping-particle" : "", "parse-names" : false, "suffix" : "" }, { "dropping-particle" : "", "family" : "Crossman", "given" : "E.J.", "non-dropping-particle" : "", "parse-names" : false, "suffix" : "" } ], "id" : "ITEM-2", "issued" : { "date-parts" : [ [ "1973" ] ] }, "number-of-pages" : "830-834", "publisher" : "Canadian Government Publishing Centre", "publisher-place" : "Ottawa, CA", "title" : "Freshwater Fishes of Canada", "type" : "book" }, "uris" : [ "http://www.mendeley.com/documents/?uuid=3e637446-649c-4eb9-9e1f-a830062e933d" ] } ], "mendeley" : { "formattedCitation" : "(Scott &amp; Crossman, 1973; Otto &amp; Rice, 1977)", "plainTextFormattedCitation" : "(Scott &amp; Crossman, 1973; Otto &amp; Rice, 1977)", "previouslyFormattedCitation" : "(Scott &amp; Crossman, 1973; Otto &amp; Rice, 1977)" }, "properties" : { "noteIndex" : 0 }, "schema" : "https://github.com/citation-style-language/schema/raw/master/csl-citation.json" }</w:instrText>
      </w:r>
      <w:r w:rsidR="0074323A" w:rsidRPr="00FC2692">
        <w:rPr>
          <w:rPrChange w:id="1048" w:author="Peter Euclide" w:date="2017-09-22T15:31:00Z">
            <w:rPr/>
          </w:rPrChange>
        </w:rPr>
        <w:fldChar w:fldCharType="separate"/>
      </w:r>
      <w:r w:rsidR="0074323A" w:rsidRPr="002F7CB0">
        <w:rPr>
          <w:noProof/>
        </w:rPr>
        <w:t>(Scott &amp; Crossman, 1973; Otto &amp; Rice, 1977)</w:t>
      </w:r>
      <w:r w:rsidR="0074323A" w:rsidRPr="002F7CB0">
        <w:fldChar w:fldCharType="end"/>
      </w:r>
      <w:r w:rsidR="0074323A" w:rsidRPr="00FC2692">
        <w:t>.</w:t>
      </w:r>
      <w:del w:id="1049" w:author="Peter Euclide" w:date="2017-09-22T15:20:00Z">
        <w:r w:rsidR="0074323A" w:rsidRPr="002F7CB0" w:rsidDel="00237270">
          <w:delText xml:space="preserve"> </w:delText>
        </w:r>
        <w:r w:rsidR="004772D3" w:rsidRPr="002F7CB0" w:rsidDel="00237270">
          <w:delText>However,</w:delText>
        </w:r>
      </w:del>
      <w:r w:rsidR="004772D3" w:rsidRPr="002F7CB0">
        <w:t xml:space="preserve"> </w:t>
      </w:r>
      <w:ins w:id="1050" w:author="Peter Euclide" w:date="2017-09-22T15:20:00Z">
        <w:r w:rsidR="00237270" w:rsidRPr="002F7CB0">
          <w:t>C</w:t>
        </w:r>
      </w:ins>
      <w:del w:id="1051" w:author="Peter Euclide" w:date="2017-09-22T15:20:00Z">
        <w:r w:rsidR="00DB265C" w:rsidRPr="002F7CB0" w:rsidDel="00237270">
          <w:delText>c</w:delText>
        </w:r>
      </w:del>
      <w:r w:rsidR="00DB265C" w:rsidRPr="002F7CB0">
        <w:t>auseway</w:t>
      </w:r>
      <w:r w:rsidR="004772D3" w:rsidRPr="0077141F">
        <w:t xml:space="preserve"> openings </w:t>
      </w:r>
      <w:r w:rsidR="00DB265C" w:rsidRPr="0094235E">
        <w:t>were</w:t>
      </w:r>
      <w:ins w:id="1052" w:author="Peter Euclide" w:date="2017-09-22T15:21:00Z">
        <w:r w:rsidR="00237270" w:rsidRPr="003F5A10">
          <w:t xml:space="preserve">, </w:t>
        </w:r>
        <w:proofErr w:type="gramStart"/>
        <w:r w:rsidR="00237270" w:rsidRPr="003F5A10">
          <w:t xml:space="preserve">however, </w:t>
        </w:r>
      </w:ins>
      <w:r w:rsidR="00BE4602" w:rsidRPr="003F5A10">
        <w:t xml:space="preserve"> within</w:t>
      </w:r>
      <w:proofErr w:type="gramEnd"/>
      <w:r w:rsidR="00BE4602" w:rsidRPr="003F5A10">
        <w:t xml:space="preserve"> an acceptable te</w:t>
      </w:r>
      <w:r w:rsidR="00DB265C" w:rsidRPr="00FC2692">
        <w:rPr>
          <w:rPrChange w:id="1053" w:author="Peter Euclide" w:date="2017-09-22T15:31:00Z">
            <w:rPr/>
          </w:rPrChange>
        </w:rPr>
        <w:t xml:space="preserve">mperature range </w:t>
      </w:r>
      <w:r w:rsidR="00BE4602" w:rsidRPr="00FC2692">
        <w:rPr>
          <w:rPrChange w:id="1054" w:author="Peter Euclide" w:date="2017-09-22T15:31:00Z">
            <w:rPr/>
          </w:rPrChange>
        </w:rPr>
        <w:t xml:space="preserve">for slimy sculpin </w:t>
      </w:r>
      <w:r w:rsidR="00DB265C" w:rsidRPr="00FC2692">
        <w:rPr>
          <w:rPrChange w:id="1055" w:author="Peter Euclide" w:date="2017-09-22T15:31:00Z">
            <w:rPr/>
          </w:rPrChange>
        </w:rPr>
        <w:t xml:space="preserve">(&lt; 10 </w:t>
      </w:r>
      <w:r w:rsidR="00365F43" w:rsidRPr="00FC2692">
        <w:rPr>
          <w:rPrChange w:id="1056" w:author="Peter Euclide" w:date="2017-09-22T15:31:00Z">
            <w:rPr/>
          </w:rPrChange>
        </w:rPr>
        <w:t>º</w:t>
      </w:r>
      <w:r w:rsidR="00DB265C" w:rsidRPr="00FC2692">
        <w:rPr>
          <w:rPrChange w:id="1057" w:author="Peter Euclide" w:date="2017-09-22T15:31:00Z">
            <w:rPr/>
          </w:rPrChange>
        </w:rPr>
        <w:t xml:space="preserve">C) </w:t>
      </w:r>
      <w:r w:rsidR="00BE4602" w:rsidRPr="00FC2692">
        <w:rPr>
          <w:rPrChange w:id="1058" w:author="Peter Euclide" w:date="2017-09-22T15:31:00Z">
            <w:rPr/>
          </w:rPrChange>
        </w:rPr>
        <w:t xml:space="preserve">during the early spring, late fall and winter </w:t>
      </w:r>
      <w:r w:rsidR="00DB265C" w:rsidRPr="00FC2692">
        <w:rPr>
          <w:rPrChange w:id="1059" w:author="Peter Euclide" w:date="2017-09-22T15:31:00Z">
            <w:rPr/>
          </w:rPrChange>
        </w:rPr>
        <w:t xml:space="preserve">(50 – 70 % of the year). </w:t>
      </w:r>
      <w:r w:rsidR="00BC4200" w:rsidRPr="00FC2692">
        <w:rPr>
          <w:rPrChange w:id="1060" w:author="Peter Euclide" w:date="2017-09-22T15:31:00Z">
            <w:rPr/>
          </w:rPrChange>
        </w:rPr>
        <w:t>Thus, a</w:t>
      </w:r>
      <w:r w:rsidR="004772D3" w:rsidRPr="00FC2692">
        <w:rPr>
          <w:rPrChange w:id="1061" w:author="Peter Euclide" w:date="2017-09-22T15:31:00Z">
            <w:rPr/>
          </w:rPrChange>
        </w:rPr>
        <w:t xml:space="preserve">dult slimy sculpins </w:t>
      </w:r>
      <w:r w:rsidR="00BE4602" w:rsidRPr="00FC2692">
        <w:rPr>
          <w:rPrChange w:id="1062" w:author="Peter Euclide" w:date="2017-09-22T15:31:00Z">
            <w:rPr/>
          </w:rPrChange>
        </w:rPr>
        <w:t>m</w:t>
      </w:r>
      <w:r w:rsidR="00F15C20" w:rsidRPr="00FC2692">
        <w:rPr>
          <w:rPrChange w:id="1063" w:author="Peter Euclide" w:date="2017-09-22T15:31:00Z">
            <w:rPr/>
          </w:rPrChange>
        </w:rPr>
        <w:t>ight</w:t>
      </w:r>
      <w:r w:rsidR="00BE4602" w:rsidRPr="00FC2692">
        <w:rPr>
          <w:rPrChange w:id="1064" w:author="Peter Euclide" w:date="2017-09-22T15:31:00Z">
            <w:rPr/>
          </w:rPrChange>
        </w:rPr>
        <w:t xml:space="preserve"> </w:t>
      </w:r>
      <w:r w:rsidR="004772D3" w:rsidRPr="00FC2692">
        <w:rPr>
          <w:rPrChange w:id="1065" w:author="Peter Euclide" w:date="2017-09-22T15:31:00Z">
            <w:rPr/>
          </w:rPrChange>
        </w:rPr>
        <w:t xml:space="preserve">disperse through the openings </w:t>
      </w:r>
      <w:r w:rsidR="00BE4602" w:rsidRPr="00FC2692">
        <w:rPr>
          <w:rPrChange w:id="1066" w:author="Peter Euclide" w:date="2017-09-22T15:31:00Z">
            <w:rPr/>
          </w:rPrChange>
        </w:rPr>
        <w:t>during these times.</w:t>
      </w:r>
      <w:r w:rsidR="0087791E" w:rsidRPr="00FC2692">
        <w:rPr>
          <w:rPrChange w:id="1067" w:author="Peter Euclide" w:date="2017-09-22T15:31:00Z">
            <w:rPr/>
          </w:rPrChange>
        </w:rPr>
        <w:t xml:space="preserve"> </w:t>
      </w:r>
      <w:r w:rsidR="00B66ABB" w:rsidRPr="00FC2692">
        <w:rPr>
          <w:rFonts w:eastAsia="Times New Roman"/>
          <w:color w:val="222222"/>
          <w:shd w:val="clear" w:color="auto" w:fill="FFFFFF"/>
          <w:rPrChange w:id="1068" w:author="Peter Euclide" w:date="2017-09-22T15:31:00Z">
            <w:rPr>
              <w:rFonts w:eastAsia="Times New Roman"/>
              <w:color w:val="222222"/>
              <w:shd w:val="clear" w:color="auto" w:fill="FFFFFF"/>
            </w:rPr>
          </w:rPrChange>
        </w:rPr>
        <w:t>Given the moderate level of differentiation between Lake Champlain and Lake Ontario populations</w:t>
      </w:r>
      <w:del w:id="1069" w:author="Peter Euclide" w:date="2017-09-22T15:21:00Z">
        <w:r w:rsidR="00B66ABB" w:rsidRPr="00FC2692" w:rsidDel="00237270">
          <w:rPr>
            <w:rFonts w:eastAsia="Times New Roman"/>
            <w:color w:val="222222"/>
            <w:shd w:val="clear" w:color="auto" w:fill="FFFFFF"/>
            <w:rPrChange w:id="1070" w:author="Peter Euclide" w:date="2017-09-22T15:31:00Z">
              <w:rPr>
                <w:rFonts w:eastAsia="Times New Roman"/>
                <w:color w:val="222222"/>
                <w:shd w:val="clear" w:color="auto" w:fill="FFFFFF"/>
              </w:rPr>
            </w:rPrChange>
          </w:rPr>
          <w:delText>,</w:delText>
        </w:r>
      </w:del>
      <w:r w:rsidR="00B66ABB" w:rsidRPr="00FC2692">
        <w:rPr>
          <w:rFonts w:eastAsia="Times New Roman"/>
          <w:color w:val="222222"/>
          <w:shd w:val="clear" w:color="auto" w:fill="FFFFFF"/>
          <w:rPrChange w:id="1071" w:author="Peter Euclide" w:date="2017-09-22T15:31:00Z">
            <w:rPr>
              <w:rFonts w:eastAsia="Times New Roman"/>
              <w:color w:val="222222"/>
              <w:shd w:val="clear" w:color="auto" w:fill="FFFFFF"/>
            </w:rPr>
          </w:rPrChange>
        </w:rPr>
        <w:t xml:space="preserve"> it is possible that insufficient time has passed</w:t>
      </w:r>
      <w:r w:rsidR="00E64B35" w:rsidRPr="00FC2692">
        <w:rPr>
          <w:rPrChange w:id="1072" w:author="Peter Euclide" w:date="2017-09-22T15:31:00Z">
            <w:rPr/>
          </w:rPrChange>
        </w:rPr>
        <w:t xml:space="preserve"> to detect the effects of isolation by causeways.</w:t>
      </w:r>
      <w:r w:rsidR="006A79D9" w:rsidRPr="00FC2692">
        <w:rPr>
          <w:rPrChange w:id="1073" w:author="Peter Euclide" w:date="2017-09-22T15:31:00Z">
            <w:rPr/>
          </w:rPrChange>
        </w:rPr>
        <w:t xml:space="preserve"> </w:t>
      </w:r>
      <w:r w:rsidR="00D8537A" w:rsidRPr="00FC2692">
        <w:rPr>
          <w:rPrChange w:id="1074" w:author="Peter Euclide" w:date="2017-09-22T15:31:00Z">
            <w:rPr/>
          </w:rPrChange>
        </w:rPr>
        <w:t>Though we cannot conclusively refute the hypothesis that not enough time has passed to see the effects of isolation, there was</w:t>
      </w:r>
      <w:r w:rsidR="006A79D9" w:rsidRPr="00FC2692">
        <w:rPr>
          <w:rPrChange w:id="1075" w:author="Peter Euclide" w:date="2017-09-22T15:31:00Z">
            <w:rPr/>
          </w:rPrChange>
        </w:rPr>
        <w:t xml:space="preserve"> </w:t>
      </w:r>
      <w:r w:rsidR="003E70A3" w:rsidRPr="00FC2692">
        <w:rPr>
          <w:rPrChange w:id="1076" w:author="Peter Euclide" w:date="2017-09-22T15:31:00Z">
            <w:rPr/>
          </w:rPrChange>
        </w:rPr>
        <w:t xml:space="preserve">little </w:t>
      </w:r>
      <w:r w:rsidR="006A79D9" w:rsidRPr="00FC2692">
        <w:rPr>
          <w:rPrChange w:id="1077" w:author="Peter Euclide" w:date="2017-09-22T15:31:00Z">
            <w:rPr/>
          </w:rPrChange>
        </w:rPr>
        <w:t xml:space="preserve">evidence of </w:t>
      </w:r>
      <w:r w:rsidR="003E70A3" w:rsidRPr="00FC2692">
        <w:rPr>
          <w:rPrChange w:id="1078" w:author="Peter Euclide" w:date="2017-09-22T15:31:00Z">
            <w:rPr/>
          </w:rPrChange>
        </w:rPr>
        <w:t xml:space="preserve">genetic structure or </w:t>
      </w:r>
      <w:r w:rsidR="006A79D9" w:rsidRPr="00FC2692">
        <w:rPr>
          <w:rPrChange w:id="1079" w:author="Peter Euclide" w:date="2017-09-22T15:31:00Z">
            <w:rPr/>
          </w:rPrChange>
        </w:rPr>
        <w:t>a Wahlund effect</w:t>
      </w:r>
      <w:r w:rsidR="003E70A3" w:rsidRPr="00FC2692">
        <w:rPr>
          <w:rPrChange w:id="1080" w:author="Peter Euclide" w:date="2017-09-22T15:31:00Z">
            <w:rPr/>
          </w:rPrChange>
        </w:rPr>
        <w:t xml:space="preserve"> </w:t>
      </w:r>
      <w:r w:rsidR="006A79D9" w:rsidRPr="00FC2692">
        <w:rPr>
          <w:rPrChange w:id="1081" w:author="Peter Euclide" w:date="2017-09-22T15:31:00Z">
            <w:rPr/>
          </w:rPrChange>
        </w:rPr>
        <w:t>indicative of early stage isolation</w:t>
      </w:r>
      <w:r w:rsidR="00D67089" w:rsidRPr="00FC2692">
        <w:rPr>
          <w:rPrChange w:id="1082" w:author="Peter Euclide" w:date="2017-09-22T15:31:00Z">
            <w:rPr/>
          </w:rPrChange>
        </w:rPr>
        <w:t xml:space="preserve"> </w:t>
      </w:r>
      <w:r w:rsidR="00A2757E" w:rsidRPr="00FC2692">
        <w:rPr>
          <w:rPrChange w:id="1083" w:author="Peter Euclide" w:date="2017-09-22T15:31:00Z">
            <w:rPr/>
          </w:rPrChange>
        </w:rPr>
        <w:t xml:space="preserve">found in our study </w:t>
      </w:r>
      <w:r w:rsidR="004467CE" w:rsidRPr="00FC2692">
        <w:fldChar w:fldCharType="begin" w:fldLock="1"/>
      </w:r>
      <w:r w:rsidR="00114EF6" w:rsidRPr="00FC2692">
        <w:rPr>
          <w:rPrChange w:id="1084" w:author="Peter Euclide" w:date="2017-09-22T15:31:00Z">
            <w:rPr/>
          </w:rPrChange>
        </w:rPr>
        <w:instrText>ADDIN CSL_CITATION { "citationItems" : [ { "id" : "ITEM-1", "itemData" : { "abstract" : "Wahlund, S. 1928. Zusammensetzung von Populationen und Korrelationserscheinungen von Standpunkt der Vererbungslehre aus betrachtet. Hereditas 11: 65\u2013106. English translation in Pages 224\u2013263 inK. M. Weiss, and P. A. Ballanoff, editors. Demographic genetics. Dowden, Hutchinson and Ross Inc, Stroudsburg, Pennsylvania, USA.", "author" : [ { "dropping-particle" : "", "family" : "Wahlund", "given" : "S", "non-dropping-particle" : "", "parse-names" : false, "suffix" : "" } ], "container-title" : "Hereditas", "id" : "ITEM-1", "issued" : { "date-parts" : [ [ "1928" ] ] }, "page" : "65-106", "title" : "Zusammensetzung von Populationen und Korrelationserscheinungen von Standpunkt der Vererbungslehre aus betrachtet", "type" : "article-journal", "volume" : "11" }, "uris" : [ "http://www.mendeley.com/documents/?uuid=ce85d2c0-8b96-4759-be63-be03e16da818" ] } ], "mendeley" : { "formattedCitation" : "(Wahlund, 1928)", "plainTextFormattedCitation" : "(Wahlund, 1928)", "previouslyFormattedCitation" : "(Wahlund, 1928)" }, "properties" : { "noteIndex" : 0 }, "schema" : "https://github.com/citation-style-language/schema/raw/master/csl-citation.json" }</w:instrText>
      </w:r>
      <w:r w:rsidR="004467CE" w:rsidRPr="00FC2692">
        <w:rPr>
          <w:rPrChange w:id="1085" w:author="Peter Euclide" w:date="2017-09-22T15:31:00Z">
            <w:rPr/>
          </w:rPrChange>
        </w:rPr>
        <w:fldChar w:fldCharType="separate"/>
      </w:r>
      <w:r w:rsidR="004467CE" w:rsidRPr="002F7CB0">
        <w:rPr>
          <w:noProof/>
        </w:rPr>
        <w:t>(Wahlund, 1928)</w:t>
      </w:r>
      <w:r w:rsidR="004467CE" w:rsidRPr="002F7CB0">
        <w:fldChar w:fldCharType="end"/>
      </w:r>
      <w:r w:rsidR="00D8537A" w:rsidRPr="00FC2692">
        <w:t>. Therefore,</w:t>
      </w:r>
      <w:r w:rsidR="006A79D9" w:rsidRPr="002F7CB0">
        <w:t xml:space="preserve"> we suggest time </w:t>
      </w:r>
      <w:r w:rsidR="002A7C12" w:rsidRPr="002F7CB0">
        <w:t xml:space="preserve">since isolation </w:t>
      </w:r>
      <w:r w:rsidR="006A79D9" w:rsidRPr="002F7CB0">
        <w:t>is not the most important factor limiting pop</w:t>
      </w:r>
      <w:r w:rsidR="006A79D9" w:rsidRPr="0094235E">
        <w:t xml:space="preserve">ulation </w:t>
      </w:r>
      <w:r w:rsidR="002A7C12" w:rsidRPr="003F5A10">
        <w:t>differentiation</w:t>
      </w:r>
      <w:r w:rsidR="006A79D9" w:rsidRPr="003F5A10">
        <w:t>.</w:t>
      </w:r>
    </w:p>
    <w:p w14:paraId="6E00ADE7" w14:textId="39E96DA4" w:rsidR="00490293" w:rsidRPr="002F7CB0" w:rsidRDefault="003727DE" w:rsidP="00023F28">
      <w:pPr>
        <w:spacing w:before="240" w:line="360" w:lineRule="auto"/>
      </w:pPr>
      <w:r w:rsidRPr="00FC2692">
        <w:rPr>
          <w:rPrChange w:id="1086" w:author="Peter Euclide" w:date="2017-09-22T15:31:00Z">
            <w:rPr/>
          </w:rPrChange>
        </w:rPr>
        <w:t xml:space="preserve">Genetic panmixia </w:t>
      </w:r>
      <w:r w:rsidR="00080DFD" w:rsidRPr="00FC2692">
        <w:rPr>
          <w:rPrChange w:id="1087" w:author="Peter Euclide" w:date="2017-09-22T15:31:00Z">
            <w:rPr/>
          </w:rPrChange>
        </w:rPr>
        <w:t xml:space="preserve">in the absence of adult movement could be the result of </w:t>
      </w:r>
      <w:r w:rsidR="001A2115" w:rsidRPr="00FC2692">
        <w:rPr>
          <w:rPrChange w:id="1088" w:author="Peter Euclide" w:date="2017-09-22T15:31:00Z">
            <w:rPr/>
          </w:rPrChange>
        </w:rPr>
        <w:t xml:space="preserve">larval dispersal. </w:t>
      </w:r>
      <w:r w:rsidR="00170246" w:rsidRPr="00FC2692">
        <w:rPr>
          <w:rPrChange w:id="1089" w:author="Peter Euclide" w:date="2017-09-22T15:31:00Z">
            <w:rPr/>
          </w:rPrChange>
        </w:rPr>
        <w:t>In marine systems, larva</w:t>
      </w:r>
      <w:r w:rsidR="00C963A0" w:rsidRPr="00FC2692">
        <w:rPr>
          <w:rPrChange w:id="1090" w:author="Peter Euclide" w:date="2017-09-22T15:31:00Z">
            <w:rPr/>
          </w:rPrChange>
        </w:rPr>
        <w:t xml:space="preserve">l </w:t>
      </w:r>
      <w:r w:rsidR="00253C19" w:rsidRPr="00FC2692">
        <w:rPr>
          <w:rPrChange w:id="1091" w:author="Peter Euclide" w:date="2017-09-22T15:31:00Z">
            <w:rPr/>
          </w:rPrChange>
        </w:rPr>
        <w:t xml:space="preserve">fish commonly </w:t>
      </w:r>
      <w:r w:rsidR="00A5568F" w:rsidRPr="00FC2692">
        <w:rPr>
          <w:rPrChange w:id="1092" w:author="Peter Euclide" w:date="2017-09-22T15:31:00Z">
            <w:rPr/>
          </w:rPrChange>
        </w:rPr>
        <w:t>dispers</w:t>
      </w:r>
      <w:r w:rsidR="00253C19" w:rsidRPr="00FC2692">
        <w:rPr>
          <w:rPrChange w:id="1093" w:author="Peter Euclide" w:date="2017-09-22T15:31:00Z">
            <w:rPr/>
          </w:rPrChange>
        </w:rPr>
        <w:t>e substantial distances</w:t>
      </w:r>
      <w:r w:rsidR="00A5568F" w:rsidRPr="00FC2692">
        <w:rPr>
          <w:rPrChange w:id="1094" w:author="Peter Euclide" w:date="2017-09-22T15:31:00Z">
            <w:rPr/>
          </w:rPrChange>
        </w:rPr>
        <w:t xml:space="preserve"> by </w:t>
      </w:r>
      <w:r w:rsidR="00253C19" w:rsidRPr="00FC2692">
        <w:rPr>
          <w:rPrChange w:id="1095" w:author="Peter Euclide" w:date="2017-09-22T15:31:00Z">
            <w:rPr/>
          </w:rPrChange>
        </w:rPr>
        <w:t xml:space="preserve">advection </w:t>
      </w:r>
      <w:r w:rsidR="001B45D8" w:rsidRPr="00FC2692">
        <w:fldChar w:fldCharType="begin" w:fldLock="1"/>
      </w:r>
      <w:r w:rsidR="006E5BEB" w:rsidRPr="00FC2692">
        <w:rPr>
          <w:rPrChange w:id="1096" w:author="Peter Euclide" w:date="2017-09-22T15:31:00Z">
            <w:rPr/>
          </w:rPrChange>
        </w:rPr>
        <w:instrText>ADDIN CSL_CITATION { "citationItems" : [ { "id" : "ITEM-1", "itemData" : { "DOI" : "10.5670/oceanog.2007.27", "ISSN" : "10428275", "author" : [ { "dropping-particle" : "", "family" : "Pineda", "given" : "Jes\u00fas", "non-dropping-particle" : "", "parse-names" : false, "suffix" : "" }, { "dropping-particle" : "", "family" : "Hare", "given" : "Jonathan", "non-dropping-particle" : "", "parse-names" : false, "suffix" : "" }, { "dropping-particle" : "", "family" : "Sponaugle", "given" : "Su", "non-dropping-particle" : "", "parse-names" : false, "suffix" : "" } ], "container-title" : "Oceanography", "id" : "ITEM-1", "issue" : "3", "issued" : { "date-parts" : [ [ "2007", "9", "1" ] ] }, "page" : "22-39", "title" : "Larval transport and dispersal in the coastal ocean and consequences for population connectivity", "type" : "article-journal", "volume" : "20" }, "uris" : [ "http://www.mendeley.com/documents/?uuid=bed1ac5c-a26b-32d0-b473-364d3a5f63b3" ] } ], "mendeley" : { "formattedCitation" : "(Pineda, Hare, &amp; Sponaugle, 2007)", "plainTextFormattedCitation" : "(Pineda, Hare, &amp; Sponaugle, 2007)", "previouslyFormattedCitation" : "(Pineda, Hare, &amp; Sponaugle, 2007)" }, "properties" : { "noteIndex" : 0 }, "schema" : "https://github.com/citation-style-language/schema/raw/master/csl-citation.json" }</w:instrText>
      </w:r>
      <w:r w:rsidR="001B45D8" w:rsidRPr="00FC2692">
        <w:rPr>
          <w:rPrChange w:id="1097" w:author="Peter Euclide" w:date="2017-09-22T15:31:00Z">
            <w:rPr/>
          </w:rPrChange>
        </w:rPr>
        <w:fldChar w:fldCharType="separate"/>
      </w:r>
      <w:r w:rsidR="00B40639" w:rsidRPr="002F7CB0">
        <w:rPr>
          <w:noProof/>
        </w:rPr>
        <w:t>(Pineda, Hare, &amp; Sponaugle, 2007)</w:t>
      </w:r>
      <w:r w:rsidR="001B45D8" w:rsidRPr="002F7CB0">
        <w:fldChar w:fldCharType="end"/>
      </w:r>
      <w:r w:rsidR="001B45D8" w:rsidRPr="00FC2692">
        <w:t>.</w:t>
      </w:r>
      <w:r w:rsidR="00C963A0" w:rsidRPr="002F7CB0">
        <w:t xml:space="preserve"> </w:t>
      </w:r>
      <w:r w:rsidR="00503C23" w:rsidRPr="002F7CB0">
        <w:t xml:space="preserve">In the Great Lakes, </w:t>
      </w:r>
      <w:r w:rsidR="00741EC8" w:rsidRPr="002F7CB0">
        <w:t>models of yellow perch larval drift suggest individuals could drift from southern to norther</w:t>
      </w:r>
      <w:r w:rsidR="00741EC8" w:rsidRPr="0094235E">
        <w:t>n</w:t>
      </w:r>
      <w:r w:rsidR="00741EC8" w:rsidRPr="003F5A10">
        <w:t xml:space="preserve"> Lake Michigan, a distance of </w:t>
      </w:r>
      <w:r w:rsidR="002507F1" w:rsidRPr="00FC2692">
        <w:rPr>
          <w:rPrChange w:id="1098" w:author="Peter Euclide" w:date="2017-09-22T15:31:00Z">
            <w:rPr/>
          </w:rPrChange>
        </w:rPr>
        <w:t>200 - 300</w:t>
      </w:r>
      <w:r w:rsidR="00741EC8" w:rsidRPr="00FC2692">
        <w:rPr>
          <w:rPrChange w:id="1099" w:author="Peter Euclide" w:date="2017-09-22T15:31:00Z">
            <w:rPr/>
          </w:rPrChange>
        </w:rPr>
        <w:t xml:space="preserve"> km,  before settling to the bottom </w:t>
      </w:r>
      <w:r w:rsidR="00741EC8" w:rsidRPr="00FC2692">
        <w:fldChar w:fldCharType="begin" w:fldLock="1"/>
      </w:r>
      <w:r w:rsidR="00D5224F" w:rsidRPr="00FC2692">
        <w:rPr>
          <w:rPrChange w:id="1100" w:author="Peter Euclide" w:date="2017-09-22T15:31:00Z">
            <w:rPr/>
          </w:rPrChange>
        </w:rPr>
        <w:instrText>ADDIN CSL_CITATION { "citationItems" : [ { "id" : "ITEM-1", "itemData" : { "DOI" : "10.3394/0380-1330(2007)33[842:BMOLYP]2.0.CO;2", "ISBN" : "0380-1330", "ISSN" : "0380-1330", "abstract" : "Potential for large-scale physical transport processes to affect recruitment of Lake Michigan yellow perch (Perca flavescens) was studied by examining the variation in larval distribution, growth rate, and settlement during June-August 1998-2003 using a 3D particle transport model linked with an individual-based bioenergetics growth model. In all years, virtual larvae were released nearshore in southwestern Lake Michigan, a known and important spawning region for yellow perch. For any given Year, the same circulation pattern and water temperature either promoted or reduced yellow perch settlement depending on the consumption rates and settlement size chosen in the growth model. Increased consumption increased the number of settled larvae and expanded the total area where larvae settled, whereas increased settlement Size reduced the number of settled larvae and reduced the overall settlement area. Interannual variability in circulation patterns and water temperature also resulted in contrasting larval settlement rates, settlement locations, and size of settlement areas between years. Model predictions were most consistent with field observations of age-0 yellow perch from Illinois and Michigan waters when settlement was assumed to occur at 50 mm. Moreover, our model suggests that larvae originating from southwestern Lake Michigan can recruit anywhere within the southern basin and even in the northern basin. Future model improvement will require information on the relative contribution of various sectors to the larval pool, their distribution with reference to the hydrodynamic landscape, the feeding and growth of yellow perch during their pelagic phase, and the size at transition to demersal stage.", "author" : [ { "dropping-particle" : "", "family" : "Beletsky", "given" : "Dmitry", "non-dropping-particle" : "", "parse-names" : false, "suffix" : "" }, { "dropping-particle" : "", "family" : "Mason", "given" : "Doran M", "non-dropping-particle" : "", "parse-names" : false, "suffix" : "" }, { "dropping-particle" : "", "family" : "Schwab", "given" : "David J", "non-dropping-particle" : "", "parse-names" : false, "suffix" : "" }, { "dropping-particle" : "", "family" : "Rutherford", "given" : "Edward S", "non-dropping-particle" : "", "parse-names" : false, "suffix" : "" }, { "dropping-particle" : "", "family" : "Janssen", "given" : "John", "non-dropping-particle" : "", "parse-names" : false, "suffix" : "" }, { "dropping-particle" : "", "family" : "Clapp", "given" : "David F", "non-dropping-particle" : "", "parse-names" : false, "suffix" : "" }, { "dropping-particle" : "", "family" : "Dettmers", "given" : "John M", "non-dropping-particle" : "", "parse-names" : false, "suffix" : "" } ], "container-title" : "Journal of Great Lakes Research", "id" : "ITEM-1", "issue" : "4", "issued" : { "date-parts" : [ [ "2007", "12" ] ] }, "page" : "842-866", "title" : "Biophysical model of larval yellow perch advection and settlement in Lake Michigan", "type" : "article-journal", "volume" : "33" }, "uris" : [ "http://www.mendeley.com/documents/?uuid=1b0c0977-d019-3f19-8a63-1e61e1436a98" ] } ], "mendeley" : { "formattedCitation" : "(Beletsky et al., 2007)", "plainTextFormattedCitation" : "(Beletsky et al., 2007)", "previouslyFormattedCitation" : "(Beletsky et al., 2007)" }, "properties" : { "noteIndex" : 0 }, "schema" : "https://github.com/citation-style-language/schema/raw/master/csl-citation.json" }</w:instrText>
      </w:r>
      <w:r w:rsidR="00741EC8" w:rsidRPr="00FC2692">
        <w:rPr>
          <w:rPrChange w:id="1101" w:author="Peter Euclide" w:date="2017-09-22T15:31:00Z">
            <w:rPr/>
          </w:rPrChange>
        </w:rPr>
        <w:fldChar w:fldCharType="separate"/>
      </w:r>
      <w:r w:rsidR="00741EC8" w:rsidRPr="002F7CB0">
        <w:rPr>
          <w:noProof/>
        </w:rPr>
        <w:t>(Beletsky et al., 2007)</w:t>
      </w:r>
      <w:r w:rsidR="00741EC8" w:rsidRPr="002F7CB0">
        <w:fldChar w:fldCharType="end"/>
      </w:r>
      <w:r w:rsidR="00741EC8" w:rsidRPr="00FC2692">
        <w:t xml:space="preserve">. </w:t>
      </w:r>
      <w:r w:rsidR="00741EC8" w:rsidRPr="002F7CB0">
        <w:t>D</w:t>
      </w:r>
      <w:r w:rsidR="006C6E98" w:rsidRPr="002F7CB0">
        <w:t xml:space="preserve">eepwater sculpin </w:t>
      </w:r>
      <w:r w:rsidR="00CB5254" w:rsidRPr="002F7CB0">
        <w:rPr>
          <w:i/>
        </w:rPr>
        <w:t>Myoxocephalus thompsonii</w:t>
      </w:r>
      <w:r w:rsidR="00096C30" w:rsidRPr="002F7CB0">
        <w:t xml:space="preserve"> </w:t>
      </w:r>
      <w:r w:rsidR="00252CCB" w:rsidRPr="002F7CB0">
        <w:t>larvae are known to be pelagic</w:t>
      </w:r>
      <w:r w:rsidR="007F5FC7" w:rsidRPr="0094235E">
        <w:t xml:space="preserve"> (</w:t>
      </w:r>
      <w:r w:rsidR="007F5FC7" w:rsidRPr="003F5A10">
        <w:rPr>
          <w:noProof/>
        </w:rPr>
        <w:t>Geffen &amp; Nash, 1992)</w:t>
      </w:r>
      <w:r w:rsidR="00252CCB" w:rsidRPr="003F5A10">
        <w:t>, but slimy sculpin larvae are generally assumed to be benthic, which would limit th</w:t>
      </w:r>
      <w:r w:rsidR="007F5FC7" w:rsidRPr="00FC2692">
        <w:rPr>
          <w:rPrChange w:id="1102" w:author="Peter Euclide" w:date="2017-09-22T15:31:00Z">
            <w:rPr/>
          </w:rPrChange>
        </w:rPr>
        <w:t xml:space="preserve">eir likelihood of dispersal </w:t>
      </w:r>
      <w:r w:rsidR="00DF2502" w:rsidRPr="00FC2692">
        <w:rPr>
          <w:noProof/>
          <w:rPrChange w:id="1103" w:author="Peter Euclide" w:date="2017-09-22T15:31:00Z">
            <w:rPr>
              <w:noProof/>
            </w:rPr>
          </w:rPrChange>
        </w:rPr>
        <w:t xml:space="preserve">(e.g., </w:t>
      </w:r>
      <w:r w:rsidR="000468F5" w:rsidRPr="00FC2692">
        <w:rPr>
          <w:noProof/>
        </w:rPr>
        <w:fldChar w:fldCharType="begin" w:fldLock="1"/>
      </w:r>
      <w:r w:rsidR="005D6B08" w:rsidRPr="00FC2692">
        <w:rPr>
          <w:noProof/>
          <w:rPrChange w:id="1104" w:author="Peter Euclide" w:date="2017-09-22T15:31:00Z">
            <w:rPr>
              <w:noProof/>
            </w:rPr>
          </w:rPrChange>
        </w:rPr>
        <w:instrText>ADDIN CSL_CITATION { "citationItems" : [ { "id" : "ITEM-1", "itemData" : { "DOI" : "10.3394/0380-1330(2007)33[34:RODSIL]2.0.CO;2", "ISSN" : "0380-1330", "abstract" : "ABSTRACT Deepwater sculpin (Myoxocephalus thompsonii) were abundant in Lake Ontario in the 1920s and at least common into the 1940s. By the 1960s they were rare and, thereafter, some considered the population extirpated even though a synoptic survey of the lake in 1972 produced three, relatively large (148\u2013165 mm total length, TL), and presumably old, specimens from the northern half of the lake. Deepwater sculpin were absent from annual survey catches in the 1980s and did not reappear until 1996, when three were caught in northern Lake Ontario. Isolated collections of deepwater sculpin continued during 1998\u20132004. Catches during 1996\u20132004 included five smaller individuals, 89\u2013118 mm TL. In 2005, catches increased sharply, with 18 deepwater sculpin collected from southern waters and one from northern waters. Moreover, young, small sculpin were dominant in 2005\u201416 of the 19 sculpins averaged 68 \u00b1 12 mm total length (\u00b1 1 s.d.). The young fish observed since 1996 could have originated from reproduction by the...", "author" : [ { "dropping-particle" : "", "family" : "Lantry", "given" : "Brian F.", "non-dropping-particle" : "", "parse-names" : false, "suffix" : "" }, { "dropping-particle" : "", "family" : "O'Gorman", "given" : "Robert", "non-dropping-particle" : "", "parse-names" : false, "suffix" : "" }, { "dropping-particle" : "", "family" : "Walsh", "given" : "Maureen G.", "non-dropping-particle" : "", "parse-names" : false, "suffix" : "" }, { "dropping-particle" : "", "family" : "Casselman", "given" : "John M.", "non-dropping-particle" : "", "parse-names" : false, "suffix" : "" }, { "dropping-particle" : "", "family" : "Hoyle", "given" : "James A.", "non-dropping-particle" : "", "parse-names" : false, "suffix" : "" }, { "dropping-particle" : "", "family" : "Keir", "given" : "Michael J.", "non-dropping-particle" : "", "parse-names" : false, "suffix" : "" }, { "dropping-particle" : "", "family" : "Lantry", "given" : "Jana R.", "non-dropping-particle" : "", "parse-names" : false, "suffix" : "" } ], "container-title" : "Journal of Great Lakes Research", "id" : "ITEM-1", "issue" : "sp1", "issued" : { "date-parts" : [ [ "2007", "5", "1" ] ] }, "page" : "34-45", "publisher" : "International Association for Great Lakes Research", "title" : "Reappearance of deepwater sculpin in Lake Ontario: resurgence or last gasp of a doomed population?", "type" : "article-journal", "volume" : "33" }, "uris" : [ "http://www.mendeley.com/documents/?uuid=a667b826-77e7-33c3-b5e0-9161c041d0de" ] } ], "mendeley" : { "formattedCitation" : "(Lantry et al., 2007)", "manualFormatting" : "Lantry et al., 2007)", "plainTextFormattedCitation" : "(Lantry et al., 2007)", "previouslyFormattedCitation" : "(Lantry et al., 2007)" }, "properties" : { "noteIndex" : 0 }, "schema" : "https://github.com/citation-style-language/schema/raw/master/csl-citation.json" }</w:instrText>
      </w:r>
      <w:r w:rsidR="000468F5" w:rsidRPr="00FC2692">
        <w:rPr>
          <w:noProof/>
          <w:rPrChange w:id="1105" w:author="Peter Euclide" w:date="2017-09-22T15:31:00Z">
            <w:rPr>
              <w:noProof/>
            </w:rPr>
          </w:rPrChange>
        </w:rPr>
        <w:fldChar w:fldCharType="separate"/>
      </w:r>
      <w:r w:rsidR="000468F5" w:rsidRPr="002F7CB0">
        <w:rPr>
          <w:noProof/>
        </w:rPr>
        <w:t>Lantry et al., 2007)</w:t>
      </w:r>
      <w:r w:rsidR="000468F5" w:rsidRPr="002F7CB0">
        <w:rPr>
          <w:noProof/>
        </w:rPr>
        <w:fldChar w:fldCharType="end"/>
      </w:r>
      <w:r w:rsidR="00DF2502" w:rsidRPr="00FC2692">
        <w:t>.</w:t>
      </w:r>
      <w:r w:rsidR="00252CCB" w:rsidRPr="002F7CB0">
        <w:t xml:space="preserve"> Nevertheless, </w:t>
      </w:r>
      <w:r w:rsidR="00096C30" w:rsidRPr="002F7CB0">
        <w:t>slimy sculpin</w:t>
      </w:r>
      <w:r w:rsidR="00CB5254" w:rsidRPr="0094235E">
        <w:t xml:space="preserve"> larvae </w:t>
      </w:r>
      <w:r w:rsidR="00741EC8" w:rsidRPr="003F5A10">
        <w:t xml:space="preserve">have been </w:t>
      </w:r>
      <w:r w:rsidR="00CB5254" w:rsidRPr="00FC2692">
        <w:rPr>
          <w:rPrChange w:id="1106" w:author="Peter Euclide" w:date="2017-09-22T15:31:00Z">
            <w:rPr/>
          </w:rPrChange>
        </w:rPr>
        <w:t>found in the water column during spring icthyoplankton tows</w:t>
      </w:r>
      <w:r w:rsidR="00741EC8" w:rsidRPr="00FC2692">
        <w:rPr>
          <w:rPrChange w:id="1107" w:author="Peter Euclide" w:date="2017-09-22T15:31:00Z">
            <w:rPr/>
          </w:rPrChange>
        </w:rPr>
        <w:t xml:space="preserve"> in Lake Huron</w:t>
      </w:r>
      <w:r w:rsidR="00CB5254" w:rsidRPr="00FC2692">
        <w:rPr>
          <w:rPrChange w:id="1108" w:author="Peter Euclide" w:date="2017-09-22T15:31:00Z">
            <w:rPr/>
          </w:rPrChange>
        </w:rPr>
        <w:t xml:space="preserve"> </w:t>
      </w:r>
      <w:r w:rsidR="00FF7704" w:rsidRPr="00FC2692">
        <w:fldChar w:fldCharType="begin" w:fldLock="1"/>
      </w:r>
      <w:r w:rsidR="000468F5" w:rsidRPr="00FC2692">
        <w:rPr>
          <w:rPrChange w:id="1109" w:author="Peter Euclide" w:date="2017-09-22T15:31:00Z">
            <w:rPr/>
          </w:rPrChange>
        </w:rPr>
        <w:instrText>ADDIN CSL_CITATION { "citationItems" : [ { "id" : "ITEM-1", "itemData" : { "DOI" : "10.1016/j.jglr.2011.01.006", "ISSN" : "03801330", "author" : [ { "dropping-particle" : "", "family" : "Martin", "given" : "Benjamin T.", "non-dropping-particle" : "", "parse-names" : false, "suffix" : "" }, { "dropping-particle" : "", "family" : "Czesny", "given" : "Sergiusz J.", "non-dropping-particle" : "", "parse-names" : false, "suffix" : "" }, { "dropping-particle" : "", "family" : "Wahl", "given" : "David H.", "non-dropping-particle" : "", "parse-names" : false, "suffix" : "" } ], "container-title" : "Journal of Great Lakes Research", "id" : "ITEM-1", "issue" : "2", "issued" : { "date-parts" : [ [ "2011", "6" ] ] }, "page" : "279-288", "title" : "Vertical distribution of larval fish in pelagic waters of southwest Lake Michigan: Implications for growth, survival, and dispersal", "type" : "article-journal", "volume" : "37" }, "uris" : [ "http://www.mendeley.com/documents/?uuid=be6d35c7-a376-3887-b317-b93e6aa1a696" ] }, { "id" : "ITEM-2", "itemData" : { "DOI" : "10.1111/j.1095-8649.1992.tb03872.x", "ISSN" : "0022-1112", "author" : [ { "dropping-particle" : "", "family" : "Geffen", "given" : "A. J.", "non-dropping-particle" : "", "parse-names" : false, "suffix" : "" }, { "dropping-particle" : "", "family" : "Nash", "given" : "R. D. M.", "non-dropping-particle" : "", "parse-names" : false, "suffix" : "" } ], "container-title" : "Journal of Fish Biology", "id" : "ITEM-2", "issue" : "Supplement B", "issued" : { "date-parts" : [ [ "1992", "12" ] ] }, "note" : "From Duplicate 1 (The life-history strategy of deepwater sculpin, Myoxocephalus thompsoni (Girard), in Lake Michigan: dispersal and settlement patterns during the first year of life - Geffen, A J; Nash, R D M)\n\nLarvae of deepwater sculpin are found widly throughout the watercolumn in the spring.", "page" : "101-110", "title" : "The life-history strategy of deepwater sculpin, &lt;i&gt;Myoxocephalus thompsoni&lt;/i&gt; (Girard), in Lake Michigan: dispersal and settlement patterns during the first year of life", "type" : "article-journal", "volume" : "41" }, "uris" : [ "http://www.mendeley.com/documents/?uuid=5cb51191-197b-4bbf-8b83-0ed3d93790ef" ] }, { "id" : "ITEM-3", "itemData" : { "DOI" : "10.1080/14634988.2013.824348", "ISBN" : "1463-4988", "ISSN" : "1463-4988", "abstract" : "Larval fish occurrence in inshore and offshore zones in the northern main basin of Lake Huron was assessed during 2007 as part of a larger ecological examination of Lake Huron foodwebs and habitats. Day and night collections using neuston and conical nets at inshore (1.5-15m depths) and offshore (37 and 91m depths) locations at De Tour and Hammond Bay to assess the abundance, phenology, and spatial distribution of pelagic ichthyoplankton during spring and early summer were made. In general, densities of larval fishes were higher at De Tour than Hammond Bay during daytime neuston net collections, with the exception of Longnose Sucker, which were only collected at Hammond Bay. Lake Whitefish, Burbot, and Rainbow Smelt dominated inshore catches in early spring with Cisco, Deepwater Sculpin, Emerald Shiner, Bloater, Slimy Sculpin, Ninespine Stickleback, and Yellow Perch larvae also collected. Nighttime nearshore and offshore sampling revealed that Rainbow Smelt and Burbot larvae were present in relatively high abundances compared to inshore densities. Concentrations of larvae of deepwater demersal fishes such as Lake Whitefish and Deepwater Sculpin suggest that inshore zones in northern Lake Huron are important nursery habitats emphasizing a critical production and recruitment linkage between inshore and deepwater zones.", "author" : [ { "dropping-particle" : "", "family" : "Roseman", "given" : "Edward F", "non-dropping-particle" : "", "parse-names" : false, "suffix" : "" }, { "dropping-particle" : "", "family" : "O'Brien", "given" : "Timothy P", "non-dropping-particle" : "", "parse-names" : false, "suffix" : "" } ], "container-title" : "Aquatic Ecosystem Health &amp; Management", "id" : "ITEM-3", "issue" : "3", "issued" : { "date-parts" : [ [ "2013" ] ] }, "page" : "311-321", "title" : "Spatial distribution of pelagic fish larvae in the northern main basin of Lake Huron", "type" : "article-journal", "volume" : "16" }, "uris" : [ "http://www.mendeley.com/documents/?uuid=499f8e25-3d69-3d1e-82f6-b1c530d9f68f" ] } ], "mendeley" : { "formattedCitation" : "(Geffen &amp; Nash, 1992; Martin, Czesny, &amp; Wahl, 2011; Roseman &amp; O\u2019Brien, 2013)", "manualFormatting" : "(Martin, Czesny, &amp; Wahl, 2011; Roseman &amp; O\u2019Brien, 2013)", "plainTextFormattedCitation" : "(Geffen &amp; Nash, 1992; Martin, Czesny, &amp; Wahl, 2011; Roseman &amp; O\u2019Brien, 2013)", "previouslyFormattedCitation" : "(Geffen &amp; Nash, 1992; Martin, Czesny, &amp; Wahl, 2011; Roseman &amp; O\u2019Brien, 2013)" }, "properties" : { "noteIndex" : 0 }, "schema" : "https://github.com/citation-style-language/schema/raw/master/csl-citation.json" }</w:instrText>
      </w:r>
      <w:r w:rsidR="00FF7704" w:rsidRPr="00FC2692">
        <w:rPr>
          <w:rPrChange w:id="1110" w:author="Peter Euclide" w:date="2017-09-22T15:31:00Z">
            <w:rPr/>
          </w:rPrChange>
        </w:rPr>
        <w:fldChar w:fldCharType="separate"/>
      </w:r>
      <w:r w:rsidR="00B85453" w:rsidRPr="002F7CB0">
        <w:rPr>
          <w:noProof/>
        </w:rPr>
        <w:t>(Martin, Czesny, &amp; Wahl, 2011; Roseman &amp; O’Brien, 2013)</w:t>
      </w:r>
      <w:r w:rsidR="00FF7704" w:rsidRPr="002F7CB0">
        <w:fldChar w:fldCharType="end"/>
      </w:r>
      <w:r w:rsidR="00C27EF0" w:rsidRPr="00FC2692">
        <w:t xml:space="preserve"> </w:t>
      </w:r>
      <w:r w:rsidR="00741EC8" w:rsidRPr="0094235E">
        <w:t>and</w:t>
      </w:r>
      <w:r w:rsidR="001E48D5" w:rsidRPr="003F5A10">
        <w:t xml:space="preserve"> throughout the summer in Lake Michigan</w:t>
      </w:r>
      <w:r w:rsidR="00503C23" w:rsidRPr="003F5A10">
        <w:t>,</w:t>
      </w:r>
      <w:r w:rsidR="001E48D5" w:rsidRPr="00FC2692">
        <w:rPr>
          <w:rPrChange w:id="1111" w:author="Peter Euclide" w:date="2017-09-22T15:31:00Z">
            <w:rPr/>
          </w:rPrChange>
        </w:rPr>
        <w:t xml:space="preserve"> </w:t>
      </w:r>
      <w:r w:rsidR="00C27EF0" w:rsidRPr="00FC2692">
        <w:rPr>
          <w:rPrChange w:id="1112" w:author="Peter Euclide" w:date="2017-09-22T15:31:00Z">
            <w:rPr/>
          </w:rPrChange>
        </w:rPr>
        <w:t>suggesting that larva</w:t>
      </w:r>
      <w:r w:rsidR="00503C23" w:rsidRPr="00FC2692">
        <w:rPr>
          <w:rPrChange w:id="1113" w:author="Peter Euclide" w:date="2017-09-22T15:31:00Z">
            <w:rPr/>
          </w:rPrChange>
        </w:rPr>
        <w:t>e</w:t>
      </w:r>
      <w:r w:rsidR="00C27EF0" w:rsidRPr="00FC2692">
        <w:rPr>
          <w:rPrChange w:id="1114" w:author="Peter Euclide" w:date="2017-09-22T15:31:00Z">
            <w:rPr/>
          </w:rPrChange>
        </w:rPr>
        <w:t xml:space="preserve"> </w:t>
      </w:r>
      <w:r w:rsidR="00252CCB" w:rsidRPr="00FC2692">
        <w:rPr>
          <w:rPrChange w:id="1115" w:author="Peter Euclide" w:date="2017-09-22T15:31:00Z">
            <w:rPr/>
          </w:rPrChange>
        </w:rPr>
        <w:t xml:space="preserve">may </w:t>
      </w:r>
      <w:r w:rsidR="001E48D5" w:rsidRPr="00FC2692">
        <w:rPr>
          <w:rPrChange w:id="1116" w:author="Peter Euclide" w:date="2017-09-22T15:31:00Z">
            <w:rPr/>
          </w:rPrChange>
        </w:rPr>
        <w:t xml:space="preserve">remain </w:t>
      </w:r>
      <w:r w:rsidR="00741EC8" w:rsidRPr="00FC2692">
        <w:rPr>
          <w:rPrChange w:id="1117" w:author="Peter Euclide" w:date="2017-09-22T15:31:00Z">
            <w:rPr/>
          </w:rPrChange>
        </w:rPr>
        <w:t>pelagic</w:t>
      </w:r>
      <w:r w:rsidR="001E48D5" w:rsidRPr="00FC2692">
        <w:rPr>
          <w:rPrChange w:id="1118" w:author="Peter Euclide" w:date="2017-09-22T15:31:00Z">
            <w:rPr/>
          </w:rPrChange>
        </w:rPr>
        <w:t xml:space="preserve"> long enough to disperse long distances by advection before settling to the bottom </w:t>
      </w:r>
      <w:r w:rsidR="00D235AC" w:rsidRPr="00FC2692">
        <w:fldChar w:fldCharType="begin" w:fldLock="1"/>
      </w:r>
      <w:r w:rsidR="00A82416" w:rsidRPr="00FC2692">
        <w:rPr>
          <w:rPrChange w:id="1119" w:author="Peter Euclide" w:date="2017-09-22T15:31:00Z">
            <w:rPr/>
          </w:rPrChange>
        </w:rPr>
        <w:instrText>ADDIN CSL_CITATION { "citationItems" : [ { "id" : "ITEM-1", "itemData" : { "DOI" : "10.1111/j.1095-8649.1992.tb03872.x", "ISSN" : "0022-1112", "author" : [ { "dropping-particle" : "", "family" : "Geffen", "given" : "A. J.", "non-dropping-particle" : "", "parse-names" : false, "suffix" : "" }, { "dropping-particle" : "", "family" : "Nash", "given" : "R. D. M.", "non-dropping-particle" : "", "parse-names" : false, "suffix" : "" } ], "container-title" : "Journal of Fish Biology", "id" : "ITEM-1", "issue" : "Supplement B", "issued" : { "date-parts" : [ [ "1992", "12" ] ] }, "note" : "From Duplicate 1 (The life-history strategy of deepwater sculpin, Myoxocephalus thompsoni (Girard), in Lake Michigan: dispersal and settlement patterns during the first year of life - Geffen, A J; Nash, R D M)\n\nLarvae of deepwater sculpin are found widly throughout the watercolumn in the spring.", "page" : "101-110", "title" : "The life-history strategy of deepwater sculpin, &lt;i&gt;Myoxocephalus thompsoni&lt;/i&gt; (Girard), in Lake Michigan: dispersal and settlement patterns during the first year of life", "type" : "article-journal", "volume" : "41" }, "uris" : [ "http://www.mendeley.com/documents/?uuid=5cb51191-197b-4bbf-8b83-0ed3d93790ef" ] } ], "mendeley" : { "formattedCitation" : "(Geffen &amp; Nash, 1992)", "plainTextFormattedCitation" : "(Geffen &amp; Nash, 1992)", "previouslyFormattedCitation" : "(Geffen &amp; Nash, 1992)" }, "properties" : { "noteIndex" : 0 }, "schema" : "https://github.com/citation-style-language/schema/raw/master/csl-citation.json" }</w:instrText>
      </w:r>
      <w:r w:rsidR="00D235AC" w:rsidRPr="00FC2692">
        <w:rPr>
          <w:rPrChange w:id="1120" w:author="Peter Euclide" w:date="2017-09-22T15:31:00Z">
            <w:rPr/>
          </w:rPrChange>
        </w:rPr>
        <w:fldChar w:fldCharType="separate"/>
      </w:r>
      <w:r w:rsidR="00D235AC" w:rsidRPr="002F7CB0">
        <w:rPr>
          <w:noProof/>
        </w:rPr>
        <w:t>(Geffen &amp; Nash, 1992)</w:t>
      </w:r>
      <w:r w:rsidR="00D235AC" w:rsidRPr="002F7CB0">
        <w:fldChar w:fldCharType="end"/>
      </w:r>
      <w:r w:rsidR="001E48D5" w:rsidRPr="00FC2692">
        <w:t>.</w:t>
      </w:r>
      <w:r w:rsidR="00741EC8" w:rsidRPr="002F7CB0" w:rsidDel="00741EC8">
        <w:t xml:space="preserve"> </w:t>
      </w:r>
      <w:r w:rsidR="00261BFE" w:rsidRPr="002F7CB0">
        <w:t>S</w:t>
      </w:r>
      <w:r w:rsidR="00741EC8" w:rsidRPr="002F7CB0">
        <w:t>ummer s</w:t>
      </w:r>
      <w:r w:rsidR="00261BFE" w:rsidRPr="002F7CB0">
        <w:t xml:space="preserve">urface </w:t>
      </w:r>
      <w:r w:rsidR="00AD1FE8" w:rsidRPr="002F7CB0">
        <w:t>current velocit</w:t>
      </w:r>
      <w:r w:rsidR="00741EC8" w:rsidRPr="002F7CB0">
        <w:t>ies</w:t>
      </w:r>
      <w:r w:rsidR="00261BFE" w:rsidRPr="002F7CB0">
        <w:t xml:space="preserve"> in Lake Champlai</w:t>
      </w:r>
      <w:r w:rsidR="00261BFE" w:rsidRPr="0077141F">
        <w:t xml:space="preserve">n </w:t>
      </w:r>
      <w:r w:rsidR="00F95322" w:rsidRPr="0094235E">
        <w:t xml:space="preserve">and Lake Ontario </w:t>
      </w:r>
      <w:r w:rsidR="00741EC8" w:rsidRPr="003F5A10">
        <w:t>are</w:t>
      </w:r>
      <w:r w:rsidR="00F95322" w:rsidRPr="003F5A10">
        <w:t xml:space="preserve"> comparable to Lake Michigan </w:t>
      </w:r>
      <w:r w:rsidR="00BF28B1" w:rsidRPr="00FC2692">
        <w:fldChar w:fldCharType="begin" w:fldLock="1"/>
      </w:r>
      <w:r w:rsidR="00645E71" w:rsidRPr="00FC2692">
        <w:rPr>
          <w:rPrChange w:id="1121" w:author="Peter Euclide" w:date="2017-09-22T15:31:00Z">
            <w:rPr/>
          </w:rPrChange>
        </w:rPr>
        <w:instrText>ADDIN CSL_CITATION { "citationItems" : [ { "id" : "ITEM-1", "itemData" : { "DOI" : "10.1016/S0380-1330(08)71613-7", "ISSN" : "03801330", "abstract" : "Understanding the hydrodynamics of Lake Champlain is a basic requirement for developing forecasting tools to address the lake\u2018s environmental issues. In 2003 through 2005, surface drifting buoys were used to help characterize the circulation of the main body and northeast region (Inland Sea) of the lake. Progressive vector diagrams of over-lake winds when compared to drifter trajectories suggest the presence of gyre-like circulation patterns. Drifter statistics suggest average current speeds of 10 cm s\u22121 and were predominantly northward (+ V) due to northerly-directed winds and lake geometry. Singleparticle eddy diffusivities on the order of 106 cm2 s\u22121 were calculated which is consistent with results from the Great Lakes and in some oceanic regions. However, the Lagrangian length and time scales, a measure of flow decorrelation scales, were in general smaller than seen in the Great Lakes, which is a natural consequence of the smaller basin size of Lake Champlain relative to the Great Lakes.", "author" : [ { "dropping-particle" : "", "family" : "McCormick", "given" : "Michael J.", "non-dropping-particle" : "", "parse-names" : false, "suffix" : "" }, { "dropping-particle" : "", "family" : "Manley", "given" : "Thomas O.", "non-dropping-particle" : "", "parse-names" : false, "suffix" : "" }, { "dropping-particle" : "", "family" : "Beletsky", "given" : "Dmitry", "non-dropping-particle" : "", "parse-names" : false, "suffix" : "" }, { "dropping-particle" : "", "family" : "Foley", "given" : "Andrew J.", "non-dropping-particle" : "", "parse-names" : false, "suffix" : "" }, { "dropping-particle" : "", "family" : "Fahnenstiel", "given" : "Gary L.", "non-dropping-particle" : "", "parse-names" : false, "suffix" : "" } ], "container-title" : "Journal of Great Lakes Research", "id" : "ITEM-1", "issue" : "4", "issued" : { "date-parts" : [ [ "2008", "1" ] ] }, "page" : "721-730", "publisher" : "Elsevier", "title" : "Tracking the surface fow in Lake Champlain", "type" : "article-journal", "volume" : "34" }, "uris" : [ "http://www.mendeley.com/documents/?uuid=7fba8479-1f6d-3ddc-ac25-82442f58d51e" ] }, { "id" : "ITEM-2", "itemData" : { "DOI" : "10.1029/2000JC900149", "ISBN" : "0148-0227", "ISSN" : "0148-0227", "PMID" : "2316034", "abstract" : "The nearshore circulation and exchange processes during summer stratification and certain episodic events like upwelling and downwelling have been examined using a time series data of horizontal velocity and temperature profiles in Lake Ontario. The primary peak of spectral energy of currents and temperature for the summer season is located at a period of 10\u201312 days corresponding to the large-scale response of the lake due to meteorological forcing and the propagation of internal Kelvin waves. A secondary peak of spectral energy of coastal currents is situated near the inertial frequency band. Each upwelling and downwelling episode along the western Lake Ontario has lasted for nearly 4\u20136 days under the influence of prevailing winds. Currents associated with downwelling cycles are slightly stronger than currents associated with upwelling events. Although the kinetic energy associated with alongshore currents is generally higher, cross-shore flow exhibited higher energy at middle and lower levels during these episodes. The alongshore horizontal exchange coefficients are generally higher than the cross-shore component. However, during upwelling episodes, horizontal exchange coefficients are reduced in the surface layers and increased in the bottom layers. Full upwelling events are characterized with weak static stability and reduced vertical current shear in surface layers. Near bottom layers are affected by intense turbulence associated with increased vertical current shear. During downwelling events with migration and intersection of the thermocline with the bottom, vertical exchange coefficients are relatively small due to weak turbulent activity.", "author" : [ { "dropping-particle" : "", "family" : "Rao", "given" : "Y R", "non-dropping-particle" : "", "parse-names" : false, "suffix" : "" }, { "dropping-particle" : "", "family" : "Murthy", "given" : "C R", "non-dropping-particle" : "", "parse-names" : false, "suffix" : "" } ], "container-title" : "Journal of Geophysical Research", "id" : "ITEM-2", "issue" : "C2", "issued" : { "date-parts" : [ [ "2001" ] ] }, "page" : "2667-2678", "title" : "Nearshore currents and turbulent exchange processes during upwelling and downwelling events in Lake Ontario", "type" : "article-journal", "volume" : "106" }, "uris" : [ "http://www.mendeley.com/documents/?uuid=a30dc2d9-ed0e-3a2c-8921-970e6e25e3f7" ] } ], "mendeley" : { "formattedCitation" : "(Rao &amp; Murthy, 2001; McCormick et al., 2008)", "manualFormatting" : "(Rao &amp; Murthy, 2001; McCormick, Manley, Beletsky, Foley, &amp; Fahnenstiel., 2008)", "plainTextFormattedCitation" : "(Rao &amp; Murthy, 2001; McCormick et al., 2008)", "previouslyFormattedCitation" : "(Rao &amp; Murthy, 2001; McCormick et al., 2008)" }, "properties" : { "noteIndex" : 0 }, "schema" : "https://github.com/citation-style-language/schema/raw/master/csl-citation.json" }</w:instrText>
      </w:r>
      <w:r w:rsidR="00BF28B1" w:rsidRPr="00FC2692">
        <w:rPr>
          <w:rPrChange w:id="1122" w:author="Peter Euclide" w:date="2017-09-22T15:31:00Z">
            <w:rPr/>
          </w:rPrChange>
        </w:rPr>
        <w:fldChar w:fldCharType="separate"/>
      </w:r>
      <w:r w:rsidR="00E21C8B" w:rsidRPr="002F7CB0">
        <w:rPr>
          <w:noProof/>
        </w:rPr>
        <w:t>(Rao &amp; Murthy, 2001; McCormic</w:t>
      </w:r>
      <w:r w:rsidR="00A602A9" w:rsidRPr="002F7CB0">
        <w:rPr>
          <w:noProof/>
        </w:rPr>
        <w:t>k, Manley, Beletsky, Foley, &amp; Fahnenstiel</w:t>
      </w:r>
      <w:r w:rsidR="005F6581" w:rsidRPr="002F7CB0">
        <w:rPr>
          <w:noProof/>
        </w:rPr>
        <w:t>., 2008)</w:t>
      </w:r>
      <w:r w:rsidR="00BF28B1" w:rsidRPr="002F7CB0">
        <w:fldChar w:fldCharType="end"/>
      </w:r>
      <w:r w:rsidR="00933055" w:rsidRPr="00FC2692">
        <w:t xml:space="preserve">, so larval sculpins </w:t>
      </w:r>
      <w:r w:rsidR="00F95322" w:rsidRPr="002F7CB0">
        <w:t>could disperse long distances through advection.</w:t>
      </w:r>
    </w:p>
    <w:p w14:paraId="199E55E9" w14:textId="7212B8D9" w:rsidR="00933055" w:rsidRPr="0094235E" w:rsidRDefault="00490293" w:rsidP="00991D83">
      <w:pPr>
        <w:spacing w:before="240" w:line="360" w:lineRule="auto"/>
      </w:pPr>
      <w:r w:rsidRPr="002F7CB0">
        <w:lastRenderedPageBreak/>
        <w:t xml:space="preserve">Larval advection could also explain </w:t>
      </w:r>
      <w:r w:rsidR="00BC4200" w:rsidRPr="002F7CB0">
        <w:rPr>
          <w:rFonts w:eastAsia="Times New Roman"/>
          <w:color w:val="222222"/>
          <w:shd w:val="clear" w:color="auto" w:fill="FFFFFF"/>
        </w:rPr>
        <w:t>why lake causeways have little to no effect</w:t>
      </w:r>
      <w:r w:rsidR="00BC4200" w:rsidRPr="002F7CB0" w:rsidDel="00BC4200">
        <w:t xml:space="preserve"> </w:t>
      </w:r>
      <w:r w:rsidRPr="002F7CB0">
        <w:t xml:space="preserve">on slimy sculpin populations. </w:t>
      </w:r>
      <w:r w:rsidR="004556F3" w:rsidRPr="0094235E">
        <w:t>The flow of water</w:t>
      </w:r>
      <w:r w:rsidR="004556F3" w:rsidRPr="003F5A10">
        <w:t xml:space="preserve"> through causeway openings can be substantial (34,000 – 325,000 m</w:t>
      </w:r>
      <w:r w:rsidR="004556F3" w:rsidRPr="003F5A10">
        <w:rPr>
          <w:vertAlign w:val="superscript"/>
        </w:rPr>
        <w:t xml:space="preserve">3 </w:t>
      </w:r>
      <w:r w:rsidR="004556F3" w:rsidRPr="003F5A10">
        <w:t>hr</w:t>
      </w:r>
      <w:r w:rsidR="004556F3" w:rsidRPr="00FC2692">
        <w:rPr>
          <w:vertAlign w:val="superscript"/>
          <w:rPrChange w:id="1123" w:author="Peter Euclide" w:date="2017-09-22T15:31:00Z">
            <w:rPr>
              <w:vertAlign w:val="superscript"/>
            </w:rPr>
          </w:rPrChange>
        </w:rPr>
        <w:t>-1</w:t>
      </w:r>
      <w:r w:rsidR="004556F3" w:rsidRPr="00FC2692">
        <w:rPr>
          <w:rPrChange w:id="1124" w:author="Peter Euclide" w:date="2017-09-22T15:31:00Z">
            <w:rPr/>
          </w:rPrChange>
        </w:rPr>
        <w:t xml:space="preserve">) </w:t>
      </w:r>
      <w:r w:rsidR="008E13BE" w:rsidRPr="00FC2692">
        <w:rPr>
          <w:rPrChange w:id="1125" w:author="Peter Euclide" w:date="2017-09-22T15:31:00Z">
            <w:rPr/>
          </w:rPrChange>
        </w:rPr>
        <w:t>and</w:t>
      </w:r>
      <w:r w:rsidR="004556F3" w:rsidRPr="00FC2692">
        <w:rPr>
          <w:rPrChange w:id="1126" w:author="Peter Euclide" w:date="2017-09-22T15:31:00Z">
            <w:rPr/>
          </w:rPrChange>
        </w:rPr>
        <w:t xml:space="preserve"> </w:t>
      </w:r>
      <w:r w:rsidR="00BC4200" w:rsidRPr="00FC2692">
        <w:rPr>
          <w:rPrChange w:id="1127" w:author="Peter Euclide" w:date="2017-09-22T15:31:00Z">
            <w:rPr/>
          </w:rPrChange>
        </w:rPr>
        <w:t xml:space="preserve">thus </w:t>
      </w:r>
      <w:r w:rsidR="004556F3" w:rsidRPr="00FC2692">
        <w:rPr>
          <w:rPrChange w:id="1128" w:author="Peter Euclide" w:date="2017-09-22T15:31:00Z">
            <w:rPr/>
          </w:rPrChange>
        </w:rPr>
        <w:t xml:space="preserve">may facilitate larval drift among basins </w:t>
      </w:r>
      <w:r w:rsidR="004556F3" w:rsidRPr="00FC2692">
        <w:fldChar w:fldCharType="begin" w:fldLock="1"/>
      </w:r>
      <w:r w:rsidR="00A166A2" w:rsidRPr="00FC2692">
        <w:rPr>
          <w:rPrChange w:id="1129" w:author="Peter Euclide" w:date="2017-09-22T15:31:00Z">
            <w:rPr/>
          </w:rPrChange>
        </w:rPr>
        <w:instrText>ADDIN CSL_CITATION { "citationItems" : [ { "id" : "ITEM-1", "itemData" : { "author" : [ { "dropping-particle" : "", "family" : "Myer", "given" : "Glenn E", "non-dropping-particle" : "", "parse-names" : false, "suffix" : "" }, { "dropping-particle" : "", "family" : "Gruendling", "given" : "Gerhard K", "non-dropping-particle" : "", "parse-names" : false, "suffix" : "" } ], "id" : "ITEM-1", "issued" : { "date-parts" : [ [ "1979" ] ] }, "publisher" : "Lake Champlain Basin Study", "publisher-place" : "Burlington", "title" : "Limnology of Lake Champlain", "type" : "book", "volume" : "05401" }, "uris" : [ "http://www.mendeley.com/documents/?uuid=159138d8-6ccb-420d-9814-27d4421a017e" ] } ], "mendeley" : { "formattedCitation" : "(Myer &amp; Gruendling, 1979)", "plainTextFormattedCitation" : "(Myer &amp; Gruendling, 1979)", "previouslyFormattedCitation" : "(Myer &amp; Gruendling, 1979)" }, "properties" : { "noteIndex" : 0 }, "schema" : "https://github.com/citation-style-language/schema/raw/master/csl-citation.json" }</w:instrText>
      </w:r>
      <w:r w:rsidR="004556F3" w:rsidRPr="00FC2692">
        <w:rPr>
          <w:rPrChange w:id="1130" w:author="Peter Euclide" w:date="2017-09-22T15:31:00Z">
            <w:rPr/>
          </w:rPrChange>
        </w:rPr>
        <w:fldChar w:fldCharType="separate"/>
      </w:r>
      <w:r w:rsidR="004556F3" w:rsidRPr="002F7CB0">
        <w:rPr>
          <w:noProof/>
        </w:rPr>
        <w:t>(Myer &amp; Gruendling, 1979)</w:t>
      </w:r>
      <w:r w:rsidR="004556F3" w:rsidRPr="002F7CB0">
        <w:fldChar w:fldCharType="end"/>
      </w:r>
      <w:r w:rsidR="004556F3" w:rsidRPr="00FC2692">
        <w:t xml:space="preserve">. However, flow direction varies among openings, and </w:t>
      </w:r>
      <w:r w:rsidR="003133A0" w:rsidRPr="00FC2692">
        <w:t>can be</w:t>
      </w:r>
      <w:r w:rsidR="007C75E7" w:rsidRPr="002F7CB0">
        <w:t xml:space="preserve"> almost entirely unidirectional;</w:t>
      </w:r>
      <w:r w:rsidR="004556F3" w:rsidRPr="0094235E">
        <w:t xml:space="preserve"> for example</w:t>
      </w:r>
      <w:r w:rsidR="003133A0" w:rsidRPr="003F5A10">
        <w:t>,</w:t>
      </w:r>
      <w:r w:rsidR="004556F3" w:rsidRPr="003F5A10">
        <w:t xml:space="preserve"> </w:t>
      </w:r>
      <w:r w:rsidR="003133A0" w:rsidRPr="00FC2692">
        <w:rPr>
          <w:rPrChange w:id="1131" w:author="Peter Euclide" w:date="2017-09-22T15:31:00Z">
            <w:rPr/>
          </w:rPrChange>
        </w:rPr>
        <w:t>water throu</w:t>
      </w:r>
      <w:r w:rsidR="007C75E7" w:rsidRPr="00FC2692">
        <w:rPr>
          <w:rPrChange w:id="1132" w:author="Peter Euclide" w:date="2017-09-22T15:31:00Z">
            <w:rPr/>
          </w:rPrChange>
        </w:rPr>
        <w:t>gh the Carry Bay and Grand Is-North</w:t>
      </w:r>
      <w:r w:rsidR="003133A0" w:rsidRPr="00FC2692">
        <w:rPr>
          <w:rPrChange w:id="1133" w:author="Peter Euclide" w:date="2017-09-22T15:31:00Z">
            <w:rPr/>
          </w:rPrChange>
        </w:rPr>
        <w:t xml:space="preserve"> Hero causeways flows predominately</w:t>
      </w:r>
      <w:r w:rsidR="004556F3" w:rsidRPr="00FC2692">
        <w:rPr>
          <w:rPrChange w:id="1134" w:author="Peter Euclide" w:date="2017-09-22T15:31:00Z">
            <w:rPr/>
          </w:rPrChange>
        </w:rPr>
        <w:t xml:space="preserve"> </w:t>
      </w:r>
      <w:r w:rsidR="003133A0" w:rsidRPr="00FC2692">
        <w:rPr>
          <w:rPrChange w:id="1135" w:author="Peter Euclide" w:date="2017-09-22T15:31:00Z">
            <w:rPr/>
          </w:rPrChange>
        </w:rPr>
        <w:t>west into the Main Lake, f</w:t>
      </w:r>
      <w:r w:rsidR="004556F3" w:rsidRPr="00FC2692">
        <w:rPr>
          <w:rPrChange w:id="1136" w:author="Peter Euclide" w:date="2017-09-22T15:31:00Z">
            <w:rPr/>
          </w:rPrChange>
        </w:rPr>
        <w:t xml:space="preserve">lowing </w:t>
      </w:r>
      <w:r w:rsidR="003133A0" w:rsidRPr="00FC2692">
        <w:rPr>
          <w:rPrChange w:id="1137" w:author="Peter Euclide" w:date="2017-09-22T15:31:00Z">
            <w:rPr/>
          </w:rPrChange>
        </w:rPr>
        <w:t xml:space="preserve">in the opposite direction </w:t>
      </w:r>
      <w:r w:rsidR="004556F3" w:rsidRPr="00FC2692">
        <w:rPr>
          <w:rPrChange w:id="1138" w:author="Peter Euclide" w:date="2017-09-22T15:31:00Z">
            <w:rPr/>
          </w:rPrChange>
        </w:rPr>
        <w:t xml:space="preserve">from the Main Lake into the Inland Sea </w:t>
      </w:r>
      <w:r w:rsidR="007C75E7" w:rsidRPr="00FC2692">
        <w:rPr>
          <w:rPrChange w:id="1139" w:author="Peter Euclide" w:date="2017-09-22T15:31:00Z">
            <w:rPr/>
          </w:rPrChange>
        </w:rPr>
        <w:t>only 15</w:t>
      </w:r>
      <w:r w:rsidR="003133A0" w:rsidRPr="00FC2692">
        <w:rPr>
          <w:rPrChange w:id="1140" w:author="Peter Euclide" w:date="2017-09-22T15:31:00Z">
            <w:rPr/>
          </w:rPrChange>
        </w:rPr>
        <w:t xml:space="preserve">% of the time </w:t>
      </w:r>
      <w:r w:rsidR="004556F3" w:rsidRPr="00FC2692">
        <w:fldChar w:fldCharType="begin" w:fldLock="1"/>
      </w:r>
      <w:r w:rsidR="00A166A2" w:rsidRPr="00FC2692">
        <w:rPr>
          <w:rPrChange w:id="1141" w:author="Peter Euclide" w:date="2017-09-22T15:31:00Z">
            <w:rPr/>
          </w:rPrChange>
        </w:rPr>
        <w:instrText>ADDIN CSL_CITATION { "citationItems" : [ { "id" : "ITEM-1", "itemData" : { "author" : [ { "dropping-particle" : "", "family" : "Myer", "given" : "Glenn E", "non-dropping-particle" : "", "parse-names" : false, "suffix" : "" }, { "dropping-particle" : "", "family" : "Gruendling", "given" : "Gerhard K", "non-dropping-particle" : "", "parse-names" : false, "suffix" : "" } ], "id" : "ITEM-1", "issued" : { "date-parts" : [ [ "1979" ] ] }, "publisher" : "Lake Champlain Basin Study", "publisher-place" : "Burlington", "title" : "Limnology of Lake Champlain", "type" : "book", "volume" : "05401" }, "uris" : [ "http://www.mendeley.com/documents/?uuid=159138d8-6ccb-420d-9814-27d4421a017e" ] } ], "mendeley" : { "formattedCitation" : "(Myer &amp; Gruendling, 1979)", "plainTextFormattedCitation" : "(Myer &amp; Gruendling, 1979)", "previouslyFormattedCitation" : "(Myer &amp; Gruendling, 1979)" }, "properties" : { "noteIndex" : 0 }, "schema" : "https://github.com/citation-style-language/schema/raw/master/csl-citation.json" }</w:instrText>
      </w:r>
      <w:r w:rsidR="004556F3" w:rsidRPr="00FC2692">
        <w:rPr>
          <w:rPrChange w:id="1142" w:author="Peter Euclide" w:date="2017-09-22T15:31:00Z">
            <w:rPr/>
          </w:rPrChange>
        </w:rPr>
        <w:fldChar w:fldCharType="separate"/>
      </w:r>
      <w:r w:rsidR="004556F3" w:rsidRPr="002F7CB0">
        <w:rPr>
          <w:noProof/>
        </w:rPr>
        <w:t>(Myer &amp; Gruendling, 1979)</w:t>
      </w:r>
      <w:r w:rsidR="004556F3" w:rsidRPr="002F7CB0">
        <w:fldChar w:fldCharType="end"/>
      </w:r>
      <w:r w:rsidR="004556F3" w:rsidRPr="00FC2692">
        <w:t xml:space="preserve">. </w:t>
      </w:r>
      <w:r w:rsidR="003133A0" w:rsidRPr="002F7CB0">
        <w:t>T</w:t>
      </w:r>
      <w:r w:rsidR="008848D4" w:rsidRPr="002F7CB0">
        <w:t xml:space="preserve">herefore, </w:t>
      </w:r>
      <w:r w:rsidR="00977A86" w:rsidRPr="002F7CB0">
        <w:t xml:space="preserve">currents in causeway openings </w:t>
      </w:r>
      <w:r w:rsidR="006F294C" w:rsidRPr="002F7CB0">
        <w:rPr>
          <w:rFonts w:eastAsia="Times New Roman"/>
          <w:color w:val="222222"/>
          <w:shd w:val="clear" w:color="auto" w:fill="FFFFFF"/>
        </w:rPr>
        <w:t>could facilitate asymmetric movement among basins.</w:t>
      </w:r>
    </w:p>
    <w:p w14:paraId="1B75EDE3" w14:textId="2A7215FD" w:rsidR="001569BF" w:rsidRPr="003F5A10" w:rsidRDefault="003B73EB" w:rsidP="00023F28">
      <w:pPr>
        <w:spacing w:before="240" w:line="360" w:lineRule="auto"/>
      </w:pPr>
      <w:r w:rsidRPr="00FC2692">
        <w:rPr>
          <w:rPrChange w:id="1143" w:author="Peter Euclide" w:date="2017-09-22T15:31:00Z">
            <w:rPr/>
          </w:rPrChange>
        </w:rPr>
        <w:t xml:space="preserve">Alternatively, </w:t>
      </w:r>
      <w:r w:rsidR="004E6510" w:rsidRPr="00FC2692">
        <w:rPr>
          <w:rPrChange w:id="1144" w:author="Peter Euclide" w:date="2017-09-22T15:31:00Z">
            <w:rPr/>
          </w:rPrChange>
        </w:rPr>
        <w:t xml:space="preserve">lack of </w:t>
      </w:r>
      <w:r w:rsidR="003C1EB9" w:rsidRPr="00FC2692">
        <w:rPr>
          <w:rPrChange w:id="1145" w:author="Peter Euclide" w:date="2017-09-22T15:31:00Z">
            <w:rPr/>
          </w:rPrChange>
        </w:rPr>
        <w:t xml:space="preserve">genetic </w:t>
      </w:r>
      <w:r w:rsidR="00C73CC6" w:rsidRPr="00FC2692">
        <w:rPr>
          <w:rFonts w:eastAsia="Times New Roman"/>
          <w:color w:val="222222"/>
          <w:shd w:val="clear" w:color="auto" w:fill="FFFFFF"/>
          <w:rPrChange w:id="1146" w:author="Peter Euclide" w:date="2017-09-22T15:31:00Z">
            <w:rPr>
              <w:rFonts w:eastAsia="Times New Roman"/>
              <w:color w:val="222222"/>
              <w:shd w:val="clear" w:color="auto" w:fill="FFFFFF"/>
            </w:rPr>
          </w:rPrChange>
        </w:rPr>
        <w:t>structure in slimy sculpin in lakes could</w:t>
      </w:r>
      <w:r w:rsidR="00933055" w:rsidRPr="00FC2692">
        <w:rPr>
          <w:rPrChange w:id="1147" w:author="Peter Euclide" w:date="2017-09-22T15:31:00Z">
            <w:rPr/>
          </w:rPrChange>
        </w:rPr>
        <w:t xml:space="preserve"> </w:t>
      </w:r>
      <w:r w:rsidR="003C1EB9" w:rsidRPr="00FC2692">
        <w:rPr>
          <w:rPrChange w:id="1148" w:author="Peter Euclide" w:date="2017-09-22T15:31:00Z">
            <w:rPr/>
          </w:rPrChange>
        </w:rPr>
        <w:t>be explained by</w:t>
      </w:r>
      <w:r w:rsidR="00BD4C60" w:rsidRPr="00FC2692">
        <w:rPr>
          <w:rPrChange w:id="1149" w:author="Peter Euclide" w:date="2017-09-22T15:31:00Z">
            <w:rPr/>
          </w:rPrChange>
        </w:rPr>
        <w:t xml:space="preserve"> extremely</w:t>
      </w:r>
      <w:r w:rsidR="003C1EB9" w:rsidRPr="00FC2692">
        <w:rPr>
          <w:rPrChange w:id="1150" w:author="Peter Euclide" w:date="2017-09-22T15:31:00Z">
            <w:rPr/>
          </w:rPrChange>
        </w:rPr>
        <w:t xml:space="preserve"> large population</w:t>
      </w:r>
      <w:r w:rsidR="00C73CC6" w:rsidRPr="00FC2692">
        <w:rPr>
          <w:rPrChange w:id="1151" w:author="Peter Euclide" w:date="2017-09-22T15:31:00Z">
            <w:rPr/>
          </w:rPrChange>
        </w:rPr>
        <w:t>s</w:t>
      </w:r>
      <w:r w:rsidR="003C1EB9" w:rsidRPr="00FC2692">
        <w:rPr>
          <w:rPrChange w:id="1152" w:author="Peter Euclide" w:date="2017-09-22T15:31:00Z">
            <w:rPr/>
          </w:rPrChange>
        </w:rPr>
        <w:t>.</w:t>
      </w:r>
      <w:r w:rsidR="004E6510" w:rsidRPr="00FC2692">
        <w:rPr>
          <w:rPrChange w:id="1153" w:author="Peter Euclide" w:date="2017-09-22T15:31:00Z">
            <w:rPr/>
          </w:rPrChange>
        </w:rPr>
        <w:t xml:space="preserve"> </w:t>
      </w:r>
      <w:r w:rsidR="002B0C68" w:rsidRPr="00FC2692">
        <w:rPr>
          <w:rPrChange w:id="1154" w:author="Peter Euclide" w:date="2017-09-22T15:31:00Z">
            <w:rPr/>
          </w:rPrChange>
        </w:rPr>
        <w:t>T</w:t>
      </w:r>
      <w:r w:rsidR="009E34E6" w:rsidRPr="00FC2692">
        <w:rPr>
          <w:rPrChange w:id="1155" w:author="Peter Euclide" w:date="2017-09-22T15:31:00Z">
            <w:rPr/>
          </w:rPrChange>
        </w:rPr>
        <w:t xml:space="preserve">he effective population size of sculpin in </w:t>
      </w:r>
      <w:r w:rsidR="002B0C68" w:rsidRPr="00FC2692">
        <w:rPr>
          <w:rPrChange w:id="1156" w:author="Peter Euclide" w:date="2017-09-22T15:31:00Z">
            <w:rPr/>
          </w:rPrChange>
        </w:rPr>
        <w:t>three</w:t>
      </w:r>
      <w:r w:rsidR="009E34E6" w:rsidRPr="00FC2692">
        <w:rPr>
          <w:rPrChange w:id="1157" w:author="Peter Euclide" w:date="2017-09-22T15:31:00Z">
            <w:rPr/>
          </w:rPrChange>
        </w:rPr>
        <w:t xml:space="preserve"> of the seven sites sampled </w:t>
      </w:r>
      <w:r w:rsidR="00351C7C" w:rsidRPr="00FC2692">
        <w:rPr>
          <w:rPrChange w:id="1158" w:author="Peter Euclide" w:date="2017-09-22T15:31:00Z">
            <w:rPr/>
          </w:rPrChange>
        </w:rPr>
        <w:t xml:space="preserve">in </w:t>
      </w:r>
      <w:r w:rsidR="009E34E6" w:rsidRPr="00FC2692">
        <w:rPr>
          <w:rPrChange w:id="1159" w:author="Peter Euclide" w:date="2017-09-22T15:31:00Z">
            <w:rPr/>
          </w:rPrChange>
        </w:rPr>
        <w:t>Lake Champlain w</w:t>
      </w:r>
      <w:r w:rsidR="00933055" w:rsidRPr="00FC2692">
        <w:rPr>
          <w:rPrChange w:id="1160" w:author="Peter Euclide" w:date="2017-09-22T15:31:00Z">
            <w:rPr/>
          </w:rPrChange>
        </w:rPr>
        <w:t>as</w:t>
      </w:r>
      <w:r w:rsidR="009E34E6" w:rsidRPr="00FC2692">
        <w:rPr>
          <w:rPrChange w:id="1161" w:author="Peter Euclide" w:date="2017-09-22T15:31:00Z">
            <w:rPr/>
          </w:rPrChange>
        </w:rPr>
        <w:t xml:space="preserve"> estimated to be infinity</w:t>
      </w:r>
      <w:r w:rsidR="00933055" w:rsidRPr="00FC2692">
        <w:rPr>
          <w:rPrChange w:id="1162" w:author="Peter Euclide" w:date="2017-09-22T15:31:00Z">
            <w:rPr/>
          </w:rPrChange>
        </w:rPr>
        <w:t>,</w:t>
      </w:r>
      <w:r w:rsidR="009E34E6" w:rsidRPr="00FC2692">
        <w:rPr>
          <w:rPrChange w:id="1163" w:author="Peter Euclide" w:date="2017-09-22T15:31:00Z">
            <w:rPr/>
          </w:rPrChange>
        </w:rPr>
        <w:t xml:space="preserve"> </w:t>
      </w:r>
      <w:r w:rsidR="002B0C68" w:rsidRPr="00FC2692">
        <w:rPr>
          <w:rPrChange w:id="1164" w:author="Peter Euclide" w:date="2017-09-22T15:31:00Z">
            <w:rPr/>
          </w:rPrChange>
        </w:rPr>
        <w:t xml:space="preserve">and the upper confidence interval from all sites included infinity. However, the lower confidence interval </w:t>
      </w:r>
      <w:r w:rsidR="001A67CD" w:rsidRPr="00FC2692">
        <w:rPr>
          <w:rPrChange w:id="1165" w:author="Peter Euclide" w:date="2017-09-22T15:31:00Z">
            <w:rPr/>
          </w:rPrChange>
        </w:rPr>
        <w:t xml:space="preserve">for effective population size </w:t>
      </w:r>
      <w:r w:rsidR="002B0C68" w:rsidRPr="00FC2692">
        <w:rPr>
          <w:rPrChange w:id="1166" w:author="Peter Euclide" w:date="2017-09-22T15:31:00Z">
            <w:rPr/>
          </w:rPrChange>
        </w:rPr>
        <w:t xml:space="preserve">for all sites was </w:t>
      </w:r>
      <w:r w:rsidR="001A67CD" w:rsidRPr="00FC2692">
        <w:rPr>
          <w:rPrChange w:id="1167" w:author="Peter Euclide" w:date="2017-09-22T15:31:00Z">
            <w:rPr/>
          </w:rPrChange>
        </w:rPr>
        <w:t>less than</w:t>
      </w:r>
      <w:r w:rsidR="002B0C68" w:rsidRPr="00FC2692">
        <w:rPr>
          <w:rPrChange w:id="1168" w:author="Peter Euclide" w:date="2017-09-22T15:31:00Z">
            <w:rPr/>
          </w:rPrChange>
        </w:rPr>
        <w:t xml:space="preserve"> </w:t>
      </w:r>
      <w:r w:rsidR="00354C94" w:rsidRPr="00FC2692">
        <w:rPr>
          <w:rPrChange w:id="1169" w:author="Peter Euclide" w:date="2017-09-22T15:31:00Z">
            <w:rPr/>
          </w:rPrChange>
        </w:rPr>
        <w:t>450, similar to</w:t>
      </w:r>
      <w:r w:rsidR="002B0C68" w:rsidRPr="00FC2692">
        <w:rPr>
          <w:rPrChange w:id="1170" w:author="Peter Euclide" w:date="2017-09-22T15:31:00Z">
            <w:rPr/>
          </w:rPrChange>
        </w:rPr>
        <w:t xml:space="preserve"> effective population sizes observed in </w:t>
      </w:r>
      <w:r w:rsidR="00354C94" w:rsidRPr="00FC2692">
        <w:rPr>
          <w:rPrChange w:id="1171" w:author="Peter Euclide" w:date="2017-09-22T15:31:00Z">
            <w:rPr/>
          </w:rPrChange>
        </w:rPr>
        <w:t xml:space="preserve">stream </w:t>
      </w:r>
      <w:r w:rsidR="00674DAC" w:rsidRPr="00FC2692">
        <w:rPr>
          <w:rPrChange w:id="1172" w:author="Peter Euclide" w:date="2017-09-22T15:31:00Z">
            <w:rPr/>
          </w:rPrChange>
        </w:rPr>
        <w:t xml:space="preserve">populations of sculpin that showed significant levels of structure </w:t>
      </w:r>
      <w:r w:rsidR="008779C6" w:rsidRPr="00FC2692">
        <w:fldChar w:fldCharType="begin" w:fldLock="1"/>
      </w:r>
      <w:r w:rsidR="00D5224F" w:rsidRPr="00FC2692">
        <w:rPr>
          <w:rPrChange w:id="1173" w:author="Peter Euclide" w:date="2017-09-22T15:31:00Z">
            <w:rPr/>
          </w:rPrChange>
        </w:rPr>
        <w:instrText>ADDIN CSL_CITATION { "citationItems" : [ { "id" : "ITEM-1", "itemData" : { "DOI" : "10.1111/bij.12384", "ISBN" : "0024-4066", "ISSN" : "00244066", "abstract" : "Life-history transitions have evolved repeatedly in numerous taxa, although the ecological and evolutionary conditions favouring such transitions in the presence of gene flow remain poorly understood. The present study aimed to disentangle the effects of isolation-by-distance and isolation-by-environment on genetic differentiation between two sympatric life-history ecotypes. Using 14 microsatellite loci, we first characterized amphidromous and freshwater groups of Cottus asper in a high gene flow setting in the Lower Fraser River system (south-western British Columbia, Canada) to test for the effects of habitat and geographical distance on the distribution of life-history ecotypes. Within the main river channel, no genetic differentiation was found, whereas tributaries even close to the estuary were genetically differentiated. Partial mantel tests confirmed that genetic differentiation between river tributaries and the main channel was independent from geographical distance, with distance-scaled migration rates indicating reduced gene flow from the main channel into the tributaries. Our results suggest that isolation-by-environment can play an important role for the early stage of life-history transitions, and may promote differentiation among life-history ecotypes despite the presence of gene flow.(c) 2014 The Linnean Society of London, Biological Journal of the Linnean Society, 2014, 113, 943-957.", "author" : [ { "dropping-particle" : "", "family" : "Dennenmoser", "given" : "Stefan", "non-dropping-particle" : "", "parse-names" : false, "suffix" : "" }, { "dropping-particle" : "", "family" : "Rogers", "given" : "Sean M.", "non-dropping-particle" : "", "parse-names" : false, "suffix" : "" }, { "dropping-particle" : "", "family" : "Vamosi", "given" : "Steven M.", "non-dropping-particle" : "", "parse-names" : false, "suffix" : "" } ], "container-title" : "Biological Journal of the Linnean Society", "id" : "ITEM-1", "issue" : "4", "issued" : { "date-parts" : [ [ "2014", "12" ] ] }, "note" : "From Duplicate 2 (Genetic population structure in prickly sculpin ( Cottus asper ) reflects isolation-by-environment between two life-history ecotypes - Dennenmoser, Stefan; Rogers, Sean M; Vamosi, Steven M)\n\nDennenmoser, Stefan Rogers, Sean M. Vamosi, Steven M.", "page" : "943-957", "title" : "Genetic population structure in prickly sculpin (&lt;i&gt;Cottus asper&lt;/i&gt;) reflects isolation-by-environment between two life-history ecotypes", "type" : "article-journal", "volume" : "113" }, "uris" : [ "http://www.mendeley.com/documents/?uuid=b7ab8fa5-4d9c-49e9-a123-90dee9fb0fe3" ] } ], "mendeley" : { "formattedCitation" : "(Dennenmoser, Rogers, &amp; Vamosi, 2014)", "plainTextFormattedCitation" : "(Dennenmoser, Rogers, &amp; Vamosi, 2014)", "previouslyFormattedCitation" : "(Dennenmoser, Rogers, &amp; Vamosi, 2014)" }, "properties" : { "noteIndex" : 0 }, "schema" : "https://github.com/citation-style-language/schema/raw/master/csl-citation.json" }</w:instrText>
      </w:r>
      <w:r w:rsidR="008779C6" w:rsidRPr="00FC2692">
        <w:rPr>
          <w:rPrChange w:id="1174" w:author="Peter Euclide" w:date="2017-09-22T15:31:00Z">
            <w:rPr/>
          </w:rPrChange>
        </w:rPr>
        <w:fldChar w:fldCharType="separate"/>
      </w:r>
      <w:r w:rsidR="00B40639" w:rsidRPr="002F7CB0">
        <w:rPr>
          <w:noProof/>
        </w:rPr>
        <w:t>(Dennenmoser, Rogers, &amp; Vamosi, 2014)</w:t>
      </w:r>
      <w:r w:rsidR="008779C6" w:rsidRPr="002F7CB0">
        <w:fldChar w:fldCharType="end"/>
      </w:r>
      <w:r w:rsidR="008779C6" w:rsidRPr="00FC2692">
        <w:t xml:space="preserve">. </w:t>
      </w:r>
      <w:r w:rsidR="00861BA0" w:rsidRPr="002F7CB0">
        <w:t>Given that p</w:t>
      </w:r>
      <w:r w:rsidR="00A25BDC" w:rsidRPr="002F7CB0">
        <w:t xml:space="preserve">opulation structure has been identified in species with very large </w:t>
      </w:r>
      <w:r w:rsidR="00874BF5" w:rsidRPr="002F7CB0">
        <w:t>population sizes</w:t>
      </w:r>
      <w:r w:rsidR="002B74A9" w:rsidRPr="002F7CB0">
        <w:t xml:space="preserve"> </w:t>
      </w:r>
      <w:r w:rsidR="002B74A9" w:rsidRPr="00FC2692">
        <w:fldChar w:fldCharType="begin" w:fldLock="1"/>
      </w:r>
      <w:r w:rsidR="000468F5" w:rsidRPr="00FC2692">
        <w:rPr>
          <w:rPrChange w:id="1175" w:author="Peter Euclide" w:date="2017-09-22T15:31:00Z">
            <w:rPr/>
          </w:rPrChange>
        </w:rPr>
        <w:instrText>ADDIN CSL_CITATION { "citationItems" : [ { "id" : "ITEM-1", "itemData" : { "DOI" : "10.1111/mec.12471", "ISBN" : "1365-294X (Electronic)\\r0962-1083 (Linking)", "ISSN" : "09621083", "PMID" : "24103030", "abstract" : "The increasing rate of biological invasions resulting from human transport or human-mediated changes to the environment has had devastating ecological and public health consequences. The kissing bug, Triatoma infestans, has dispersed through the Peruvian city of Arequipa. The biological invasion of this insect has resulted in a public health crisis, putting thousands of residents of this city at risk of infection by Trypanosoma cruzi and subsequent development of Chagas disease. Here, we show that populations of Tria. infestans in geographically distinct districts within and around this urban centre share a common recent evolutionary history although current gene flow is restricted even between proximal sites. The population structure among the Tria. infestans in different districts is not correlated with the geographical distance between districts. These data suggest that migration among the districts is mediated by factors beyond the short-range migratory capabilities of Tria. infestans and that human movement has played a significant role in the structuring of the Tria. infestans population in the region. Rapid urbanization across southern South America will continue to create suitable environments for Tria. infestans, and knowledge of its urban dispersal patterns may play a fundamental role in mitigating human disease risk.", "author" : [ { "dropping-particle" : "", "family" : "Foley", "given" : "Erica A.", "non-dropping-particle" : "", "parse-names" : false, "suffix" : "" }, { "dropping-particle" : "", "family" : "Khatchikian", "given" : "Camilo E.", "non-dropping-particle" : "", "parse-names" : false, "suffix" : "" }, { "dropping-particle" : "", "family" : "Hwang", "given" : "Josephine", "non-dropping-particle" : "", "parse-names" : false, "suffix" : "" }, { "dropping-particle" : "", "family" : "Ancca-Ju\u00e1rez", "given" : "Jenny", "non-dropping-particle" : "", "parse-names" : false, "suffix" : "" }, { "dropping-particle" : "", "family" : "Borrini-Mayori", "given" : "Katty", "non-dropping-particle" : "", "parse-names" : false, "suffix" : "" }, { "dropping-particle" : "", "family" : "Quispe-Machaca", "given" : "Victor R.", "non-dropping-particle" : "", "parse-names" : false, "suffix" : "" }, { "dropping-particle" : "", "family" : "Levy", "given" : "Michael Z.", "non-dropping-particle" : "", "parse-names" : false, "suffix" : "" }, { "dropping-particle" : "", "family" : "Brisson", "given" : "Dustin", "non-dropping-particle" : "", "parse-names" : false, "suffix" : "" } ], "container-title" : "Molecular Ecology", "id" : "ITEM-1", "issue" : "20", "issued" : { "date-parts" : [ [ "2013", "10" ] ] }, "page" : "5162-5171", "title" : "Population structure of the Chagas disease vector, &lt;i&gt;Triatoma infestans&lt;/i&gt;, at the urban-rural interface", "type" : "article-journal", "volume" : "22" }, "uris" : [ "http://www.mendeley.com/documents/?uuid=95ac404a-d7c1-32e1-97e6-ba65dc35c9a5" ] } ], "mendeley" : { "formattedCitation" : "(Foley et al., 2013)", "manualFormatting" : "(e.g. Foley et al., 2013)", "plainTextFormattedCitation" : "(Foley et al., 2013)", "previouslyFormattedCitation" : "(Foley et al., 2013)" }, "properties" : { "noteIndex" : 0 }, "schema" : "https://github.com/citation-style-language/schema/raw/master/csl-citation.json" }</w:instrText>
      </w:r>
      <w:r w:rsidR="002B74A9" w:rsidRPr="00FC2692">
        <w:rPr>
          <w:rPrChange w:id="1176" w:author="Peter Euclide" w:date="2017-09-22T15:31:00Z">
            <w:rPr/>
          </w:rPrChange>
        </w:rPr>
        <w:fldChar w:fldCharType="separate"/>
      </w:r>
      <w:r w:rsidR="002B74A9" w:rsidRPr="002F7CB0">
        <w:rPr>
          <w:noProof/>
        </w:rPr>
        <w:t>(</w:t>
      </w:r>
      <w:r w:rsidR="000C134E" w:rsidRPr="002F7CB0">
        <w:rPr>
          <w:noProof/>
        </w:rPr>
        <w:t xml:space="preserve">e.g. </w:t>
      </w:r>
      <w:r w:rsidR="002B74A9" w:rsidRPr="002F7CB0">
        <w:rPr>
          <w:noProof/>
        </w:rPr>
        <w:t>Foley et al., 2013)</w:t>
      </w:r>
      <w:r w:rsidR="002B74A9" w:rsidRPr="002F7CB0">
        <w:fldChar w:fldCharType="end"/>
      </w:r>
      <w:r w:rsidR="00861BA0" w:rsidRPr="00FC2692">
        <w:t>,</w:t>
      </w:r>
      <w:r w:rsidR="00A25BDC" w:rsidRPr="002F7CB0">
        <w:t xml:space="preserve"> we suggest that it is </w:t>
      </w:r>
      <w:r w:rsidR="008779C6" w:rsidRPr="002F7CB0">
        <w:t>unlikely that large population size alone explains the lack of genetic structure observed in L</w:t>
      </w:r>
      <w:r w:rsidR="00685A11" w:rsidRPr="0094235E">
        <w:t>ake Champlain and Lake Ontario.</w:t>
      </w:r>
    </w:p>
    <w:p w14:paraId="1D226DD9" w14:textId="753054B7" w:rsidR="00C330D5" w:rsidRPr="00FC2692" w:rsidRDefault="00F107DA" w:rsidP="00991D83">
      <w:pPr>
        <w:spacing w:before="240" w:line="360" w:lineRule="auto"/>
        <w:rPr>
          <w:rPrChange w:id="1177" w:author="Peter Euclide" w:date="2017-09-22T15:31:00Z">
            <w:rPr/>
          </w:rPrChange>
        </w:rPr>
      </w:pPr>
      <w:r w:rsidRPr="00FC2692">
        <w:rPr>
          <w:rPrChange w:id="1178" w:author="Peter Euclide" w:date="2017-09-22T15:31:00Z">
            <w:rPr/>
          </w:rPrChange>
        </w:rPr>
        <w:t xml:space="preserve">The lack of genetic structure and isolation by distance of slimy sculpin in our study contrasts with the high genetic structure observed in stream populations collected only a few kilometers apart </w:t>
      </w:r>
      <w:r w:rsidRPr="00FC2692">
        <w:fldChar w:fldCharType="begin" w:fldLock="1"/>
      </w:r>
      <w:r w:rsidRPr="00FC2692">
        <w:rPr>
          <w:rPrChange w:id="1179" w:author="Peter Euclide" w:date="2017-09-22T15:31:00Z">
            <w:rPr/>
          </w:rPrChange>
        </w:rPr>
        <w:instrText>ADDIN CSL_CITATION { "citationItems" : [ { "id" : "ITEM-1", "itemData" : { "DOI" : "10.1007/s10592-011-0306-x", "ISBN" : "1566-0621 1572-9737", "author" : [ { "dropping-particle" : "", "family" : "Junker", "given" : "Julian", "non-dropping-particle" : "", "parse-names" : false, "suffix" : "" }, { "dropping-particle" : "", "family" : "Peter", "given" : "Armin", "non-dropping-particle" : "", "parse-names" : false, "suffix" : "" }, { "dropping-particle" : "", "family" : "Wagner", "given" : "Catherine E", "non-dropping-particle" : "", "parse-names" : false, "suffix" : "" }, { "dropping-particle" : "", "family" : "Mwaiko", "given" : "Salome", "non-dropping-particle" : "", "parse-names" : false, "suffix" : "" }, { "dropping-particle" : "", "family" : "Germann", "given" : "Brigitte", "non-dropping-particle" : "", "parse-names" : false, "suffix" : "" }, { "dropping-particle" : "", "family" : "Seehausen", "given" : "Ole", "non-dropping-particle" : "", "parse-names" : false, "suffix" : "" }, { "dropping-particle" : "", "family" : "Keller", "given" : "Irene", "non-dropping-particle" : "", "parse-names" : false, "suffix" : "" } ], "container-title" : "Conservation Genetics", "id" : "ITEM-1", "issue" : "2", "issued" : { "date-parts" : [ [ "2012" ] ] }, "page" : "545-556", "title" : "River fragmentation increases localized population genetic structure and enhances asymmetry of dispersal in bullhead (&lt;i&gt;Cottus gobio&lt;/i&gt;)", "type" : "article-journal", "volume" : "13" }, "uris" : [ "http://www.mendeley.com/documents/?uuid=ad1522d0-f92a-4031-b0e2-88fd6eca6d0b" ] }, { "id" : "ITEM-2", "itemData" : { "DOI" : "10.1111/bij.12384", "ISBN" : "0024-4066", "ISSN" : "00244066", "abstract" : "Life-history transitions have evolved repeatedly in numerous taxa, although the ecological and evolutionary conditions favouring such transitions in the presence of gene flow remain poorly understood. The present study aimed to disentangle the effects of isolation-by-distance and isolation-by-environment on genetic differentiation between two sympatric life-history ecotypes. Using 14 microsatellite loci, we first characterized amphidromous and freshwater groups of Cottus asper in a high gene flow setting in the Lower Fraser River system (south-western British Columbia, Canada) to test for the effects of habitat and geographical distance on the distribution of life-history ecotypes. Within the main river channel, no genetic differentiation was found, whereas tributaries even close to the estuary were genetically differentiated. Partial mantel tests confirmed that genetic differentiation between river tributaries and the main channel was independent from geographical distance, with distance-scaled migration rates indicating reduced gene flow from the main channel into the tributaries. Our results suggest that isolation-by-environment can play an important role for the early stage of life-history transitions, and may promote differentiation among life-history ecotypes despite the presence of gene flow.(c) 2014 The Linnean Society of London, Biological Journal of the Linnean Society, 2014, 113, 943-957.", "author" : [ { "dropping-particle" : "", "family" : "Dennenmoser", "given" : "Stefan", "non-dropping-particle" : "", "parse-names" : false, "suffix" : "" }, { "dropping-particle" : "", "family" : "Rogers", "given" : "Sean M.", "non-dropping-particle" : "", "parse-names" : false, "suffix" : "" }, { "dropping-particle" : "", "family" : "Vamosi", "given" : "Steven M.", "non-dropping-particle" : "", "parse-names" : false, "suffix" : "" } ], "container-title" : "Biological Journal of the Linnean Society", "id" : "ITEM-2", "issue" : "4", "issued" : { "date-parts" : [ [ "2014", "12" ] ] }, "note" : "From Duplicate 2 (Genetic population structure in prickly sculpin ( Cottus asper ) reflects isolation-by-environment between two life-history ecotypes - Dennenmoser, Stefan; Rogers, Sean M; Vamosi, Steven M)\n\nDennenmoser, Stefan Rogers, Sean M. Vamosi, Steven M.", "page" : "943-957", "title" : "Genetic population structure in prickly sculpin (&lt;i&gt;Cottus asper&lt;/i&gt;) reflects isolation-by-environment between two life-history ecotypes", "type" : "article-journal", "volume" : "113" }, "uris" : [ "http://www.mendeley.com/documents/?uuid=b7ab8fa5-4d9c-49e9-a123-90dee9fb0fe3" ] } ], "mendeley" : { "formattedCitation" : "(Junker et al., 2012; Dennenmoser, Rogers, &amp; Vamosi, 2014)", "manualFormatting" : "(Junker et al., 2012; Dennenmoser, Rogers, &amp; Vamosi, 2014; Table 4)", "plainTextFormattedCitation" : "(Junker et al., 2012; Dennenmoser, Rogers, &amp; Vamosi, 2014)", "previouslyFormattedCitation" : "(Junker et al., 2012; Dennenmoser, Rogers, &amp; Vamosi, 2014)" }, "properties" : { "noteIndex" : 0 }, "schema" : "https://github.com/citation-style-language/schema/raw/master/csl-citation.json" }</w:instrText>
      </w:r>
      <w:r w:rsidRPr="00FC2692">
        <w:rPr>
          <w:rPrChange w:id="1180" w:author="Peter Euclide" w:date="2017-09-22T15:31:00Z">
            <w:rPr/>
          </w:rPrChange>
        </w:rPr>
        <w:fldChar w:fldCharType="separate"/>
      </w:r>
      <w:r w:rsidRPr="002F7CB0">
        <w:rPr>
          <w:noProof/>
        </w:rPr>
        <w:t>(Junker et al., 2012; Dennenmoser, Rogers, &amp; Vamosi, 2014; Table 4)</w:t>
      </w:r>
      <w:r w:rsidRPr="002F7CB0">
        <w:fldChar w:fldCharType="end"/>
      </w:r>
      <w:r w:rsidRPr="00FC2692">
        <w:t xml:space="preserve">. </w:t>
      </w:r>
      <w:r w:rsidR="00487960" w:rsidRPr="002F7CB0">
        <w:t>In</w:t>
      </w:r>
      <w:r w:rsidR="00212807" w:rsidRPr="002F7CB0">
        <w:t xml:space="preserve"> </w:t>
      </w:r>
      <w:r w:rsidR="006E55E2" w:rsidRPr="002F7CB0">
        <w:t>1</w:t>
      </w:r>
      <w:r w:rsidR="004A132B" w:rsidRPr="002F7CB0">
        <w:t>2</w:t>
      </w:r>
      <w:r w:rsidR="006E55E2" w:rsidRPr="002F7CB0">
        <w:t xml:space="preserve"> other microsatellite</w:t>
      </w:r>
      <w:ins w:id="1181" w:author="Peter Euclide" w:date="2017-09-22T15:25:00Z">
        <w:r w:rsidR="00237270" w:rsidRPr="002F7CB0">
          <w:t>-</w:t>
        </w:r>
        <w:r w:rsidR="00237270" w:rsidRPr="0077141F">
          <w:t>b</w:t>
        </w:r>
        <w:r w:rsidR="00237270" w:rsidRPr="0094235E">
          <w:t>ased</w:t>
        </w:r>
      </w:ins>
      <w:r w:rsidR="006E55E2" w:rsidRPr="003F5A10">
        <w:t xml:space="preserve"> studies of sculpin</w:t>
      </w:r>
      <w:r w:rsidR="00F82C1F" w:rsidRPr="003F5A10">
        <w:t>s</w:t>
      </w:r>
      <w:r w:rsidR="00CD4E0E" w:rsidRPr="003F5A10">
        <w:t xml:space="preserve"> </w:t>
      </w:r>
      <w:r w:rsidR="008D18FF" w:rsidRPr="00FC2692">
        <w:rPr>
          <w:rPrChange w:id="1182" w:author="Peter Euclide" w:date="2017-09-22T15:31:00Z">
            <w:rPr/>
          </w:rPrChange>
        </w:rPr>
        <w:t xml:space="preserve">we identified </w:t>
      </w:r>
      <w:r w:rsidR="00CD4E0E" w:rsidRPr="00FC2692">
        <w:rPr>
          <w:rPrChange w:id="1183" w:author="Peter Euclide" w:date="2017-09-22T15:31:00Z">
            <w:rPr/>
          </w:rPrChange>
        </w:rPr>
        <w:t xml:space="preserve">similar observed heterozygosity and allelic richness </w:t>
      </w:r>
      <w:r w:rsidR="008D18FF" w:rsidRPr="00FC2692">
        <w:rPr>
          <w:rPrChange w:id="1184" w:author="Peter Euclide" w:date="2017-09-22T15:31:00Z">
            <w:rPr/>
          </w:rPrChange>
        </w:rPr>
        <w:t xml:space="preserve">but substantially lower </w:t>
      </w:r>
      <w:r w:rsidR="008D18FF" w:rsidRPr="00FC2692">
        <w:rPr>
          <w:i/>
          <w:rPrChange w:id="1185" w:author="Peter Euclide" w:date="2017-09-22T15:31:00Z">
            <w:rPr>
              <w:i/>
            </w:rPr>
          </w:rPrChange>
        </w:rPr>
        <w:t>F</w:t>
      </w:r>
      <w:r w:rsidR="008D18FF" w:rsidRPr="00FC2692">
        <w:rPr>
          <w:i/>
          <w:vertAlign w:val="subscript"/>
          <w:rPrChange w:id="1186" w:author="Peter Euclide" w:date="2017-09-22T15:31:00Z">
            <w:rPr>
              <w:i/>
              <w:vertAlign w:val="subscript"/>
            </w:rPr>
          </w:rPrChange>
        </w:rPr>
        <w:t>ST</w:t>
      </w:r>
      <w:r w:rsidR="008D18FF" w:rsidRPr="00FC2692">
        <w:rPr>
          <w:rPrChange w:id="1187" w:author="Peter Euclide" w:date="2017-09-22T15:31:00Z">
            <w:rPr/>
          </w:rPrChange>
        </w:rPr>
        <w:t xml:space="preserve"> than any other study </w:t>
      </w:r>
      <w:r w:rsidR="00CD4E0E" w:rsidRPr="00FC2692">
        <w:rPr>
          <w:rPrChange w:id="1188" w:author="Peter Euclide" w:date="2017-09-22T15:31:00Z">
            <w:rPr/>
          </w:rPrChange>
        </w:rPr>
        <w:t>(Table 4)</w:t>
      </w:r>
      <w:r w:rsidR="008D18FF" w:rsidRPr="00FC2692">
        <w:rPr>
          <w:rPrChange w:id="1189" w:author="Peter Euclide" w:date="2017-09-22T15:31:00Z">
            <w:rPr/>
          </w:rPrChange>
        </w:rPr>
        <w:t>.</w:t>
      </w:r>
      <w:r w:rsidR="00212807" w:rsidRPr="00FC2692">
        <w:rPr>
          <w:rPrChange w:id="1190" w:author="Peter Euclide" w:date="2017-09-22T15:31:00Z">
            <w:rPr/>
          </w:rPrChange>
        </w:rPr>
        <w:t xml:space="preserve"> </w:t>
      </w:r>
      <w:r w:rsidR="00492D1A" w:rsidRPr="00FC2692">
        <w:rPr>
          <w:rPrChange w:id="1191" w:author="Peter Euclide" w:date="2017-09-22T15:31:00Z">
            <w:rPr/>
          </w:rPrChange>
        </w:rPr>
        <w:t>All but one o</w:t>
      </w:r>
      <w:r w:rsidR="00351FDC" w:rsidRPr="00FC2692">
        <w:rPr>
          <w:rPrChange w:id="1192" w:author="Peter Euclide" w:date="2017-09-22T15:31:00Z">
            <w:rPr/>
          </w:rPrChange>
        </w:rPr>
        <w:t>f the 1</w:t>
      </w:r>
      <w:r w:rsidR="004A132B" w:rsidRPr="00FC2692">
        <w:rPr>
          <w:rPrChange w:id="1193" w:author="Peter Euclide" w:date="2017-09-22T15:31:00Z">
            <w:rPr/>
          </w:rPrChange>
        </w:rPr>
        <w:t>2</w:t>
      </w:r>
      <w:r w:rsidR="00351FDC" w:rsidRPr="00FC2692">
        <w:rPr>
          <w:rPrChange w:id="1194" w:author="Peter Euclide" w:date="2017-09-22T15:31:00Z">
            <w:rPr/>
          </w:rPrChange>
        </w:rPr>
        <w:t xml:space="preserve"> other microsatellite studies of sculpin focused on rivers or river systems and the remaining study focused on coastal populations. </w:t>
      </w:r>
      <w:r w:rsidR="0002080A" w:rsidRPr="00FC2692">
        <w:rPr>
          <w:rPrChange w:id="1195" w:author="Peter Euclide" w:date="2017-09-22T15:31:00Z">
            <w:rPr/>
          </w:rPrChange>
        </w:rPr>
        <w:t>Therefore, t</w:t>
      </w:r>
      <w:r w:rsidR="00351FDC" w:rsidRPr="00FC2692">
        <w:rPr>
          <w:rPrChange w:id="1196" w:author="Peter Euclide" w:date="2017-09-22T15:31:00Z">
            <w:rPr/>
          </w:rPrChange>
        </w:rPr>
        <w:t xml:space="preserve">he </w:t>
      </w:r>
      <w:r w:rsidR="00E967B0" w:rsidRPr="00FC2692">
        <w:rPr>
          <w:rPrChange w:id="1197" w:author="Peter Euclide" w:date="2017-09-22T15:31:00Z">
            <w:rPr/>
          </w:rPrChange>
        </w:rPr>
        <w:t>higher</w:t>
      </w:r>
      <w:r w:rsidR="00351FDC" w:rsidRPr="00FC2692">
        <w:rPr>
          <w:rPrChange w:id="1198" w:author="Peter Euclide" w:date="2017-09-22T15:31:00Z">
            <w:rPr/>
          </w:rPrChange>
        </w:rPr>
        <w:t xml:space="preserve"> population structure </w:t>
      </w:r>
      <w:r w:rsidR="001D7D6C" w:rsidRPr="00FC2692">
        <w:rPr>
          <w:rPrChange w:id="1199" w:author="Peter Euclide" w:date="2017-09-22T15:31:00Z">
            <w:rPr/>
          </w:rPrChange>
        </w:rPr>
        <w:t xml:space="preserve">seen </w:t>
      </w:r>
      <w:r w:rsidR="0002080A" w:rsidRPr="00FC2692">
        <w:rPr>
          <w:rPrChange w:id="1200" w:author="Peter Euclide" w:date="2017-09-22T15:31:00Z">
            <w:rPr/>
          </w:rPrChange>
        </w:rPr>
        <w:t>these studies</w:t>
      </w:r>
      <w:r w:rsidR="001D7D6C" w:rsidRPr="00FC2692">
        <w:rPr>
          <w:rPrChange w:id="1201" w:author="Peter Euclide" w:date="2017-09-22T15:31:00Z">
            <w:rPr/>
          </w:rPrChange>
        </w:rPr>
        <w:t xml:space="preserve"> </w:t>
      </w:r>
      <w:r w:rsidR="00351FDC" w:rsidRPr="00FC2692">
        <w:rPr>
          <w:rPrChange w:id="1202" w:author="Peter Euclide" w:date="2017-09-22T15:31:00Z">
            <w:rPr/>
          </w:rPrChange>
        </w:rPr>
        <w:t>could be partially explained by the higher degree</w:t>
      </w:r>
      <w:r w:rsidR="00212807" w:rsidRPr="00FC2692">
        <w:rPr>
          <w:rPrChange w:id="1203" w:author="Peter Euclide" w:date="2017-09-22T15:31:00Z">
            <w:rPr/>
          </w:rPrChange>
        </w:rPr>
        <w:t xml:space="preserve"> </w:t>
      </w:r>
      <w:r w:rsidR="00F82C1F" w:rsidRPr="00FC2692">
        <w:rPr>
          <w:rPrChange w:id="1204" w:author="Peter Euclide" w:date="2017-09-22T15:31:00Z">
            <w:rPr/>
          </w:rPrChange>
        </w:rPr>
        <w:t xml:space="preserve">of </w:t>
      </w:r>
      <w:r w:rsidR="00212807" w:rsidRPr="00FC2692">
        <w:rPr>
          <w:rPrChange w:id="1205" w:author="Peter Euclide" w:date="2017-09-22T15:31:00Z">
            <w:rPr/>
          </w:rPrChange>
        </w:rPr>
        <w:t xml:space="preserve">physical fragmentation </w:t>
      </w:r>
      <w:r w:rsidR="00E967B0" w:rsidRPr="00FC2692">
        <w:rPr>
          <w:rPrChange w:id="1206" w:author="Peter Euclide" w:date="2017-09-22T15:31:00Z">
            <w:rPr/>
          </w:rPrChange>
        </w:rPr>
        <w:t xml:space="preserve">in rivers </w:t>
      </w:r>
      <w:r w:rsidR="00212807" w:rsidRPr="00FC2692">
        <w:rPr>
          <w:rPrChange w:id="1207" w:author="Peter Euclide" w:date="2017-09-22T15:31:00Z">
            <w:rPr/>
          </w:rPrChange>
        </w:rPr>
        <w:t xml:space="preserve">than </w:t>
      </w:r>
      <w:r w:rsidR="00DB1542" w:rsidRPr="00FC2692">
        <w:rPr>
          <w:rPrChange w:id="1208" w:author="Peter Euclide" w:date="2017-09-22T15:31:00Z">
            <w:rPr/>
          </w:rPrChange>
        </w:rPr>
        <w:t xml:space="preserve">in </w:t>
      </w:r>
      <w:r w:rsidR="00212807" w:rsidRPr="00FC2692">
        <w:rPr>
          <w:rPrChange w:id="1209" w:author="Peter Euclide" w:date="2017-09-22T15:31:00Z">
            <w:rPr/>
          </w:rPrChange>
        </w:rPr>
        <w:t xml:space="preserve">our </w:t>
      </w:r>
      <w:ins w:id="1210" w:author="Peter Euclide" w:date="2017-09-22T15:27:00Z">
        <w:r w:rsidR="00237270" w:rsidRPr="00FC2692">
          <w:rPr>
            <w:rPrChange w:id="1211" w:author="Peter Euclide" w:date="2017-09-22T15:31:00Z">
              <w:rPr/>
            </w:rPrChange>
          </w:rPr>
          <w:t xml:space="preserve">lake </w:t>
        </w:r>
      </w:ins>
      <w:r w:rsidR="00212807" w:rsidRPr="00FC2692">
        <w:rPr>
          <w:rPrChange w:id="1212" w:author="Peter Euclide" w:date="2017-09-22T15:31:00Z">
            <w:rPr/>
          </w:rPrChange>
        </w:rPr>
        <w:t>system</w:t>
      </w:r>
      <w:ins w:id="1213" w:author="Peter Euclide" w:date="2017-09-22T15:27:00Z">
        <w:r w:rsidR="00237270" w:rsidRPr="00FC2692">
          <w:rPr>
            <w:rPrChange w:id="1214" w:author="Peter Euclide" w:date="2017-09-22T15:31:00Z">
              <w:rPr/>
            </w:rPrChange>
          </w:rPr>
          <w:t>s</w:t>
        </w:r>
      </w:ins>
      <w:r w:rsidR="0002080A" w:rsidRPr="00FC2692">
        <w:rPr>
          <w:rPrChange w:id="1215" w:author="Peter Euclide" w:date="2017-09-22T15:31:00Z">
            <w:rPr/>
          </w:rPrChange>
        </w:rPr>
        <w:t>.</w:t>
      </w:r>
      <w:r w:rsidR="00212807" w:rsidRPr="00FC2692">
        <w:rPr>
          <w:rPrChange w:id="1216" w:author="Peter Euclide" w:date="2017-09-22T15:31:00Z">
            <w:rPr/>
          </w:rPrChange>
        </w:rPr>
        <w:t xml:space="preserve"> </w:t>
      </w:r>
      <w:r w:rsidR="0002080A" w:rsidRPr="00FC2692">
        <w:rPr>
          <w:rPrChange w:id="1217" w:author="Peter Euclide" w:date="2017-09-22T15:31:00Z">
            <w:rPr/>
          </w:rPrChange>
        </w:rPr>
        <w:t>H</w:t>
      </w:r>
      <w:r w:rsidR="00351FDC" w:rsidRPr="00FC2692">
        <w:rPr>
          <w:rPrChange w:id="1218" w:author="Peter Euclide" w:date="2017-09-22T15:31:00Z">
            <w:rPr/>
          </w:rPrChange>
        </w:rPr>
        <w:t>owever</w:t>
      </w:r>
      <w:r w:rsidR="00F82C1F" w:rsidRPr="00FC2692">
        <w:rPr>
          <w:rPrChange w:id="1219" w:author="Peter Euclide" w:date="2017-09-22T15:31:00Z">
            <w:rPr/>
          </w:rPrChange>
        </w:rPr>
        <w:t>,</w:t>
      </w:r>
      <w:r w:rsidR="00351FDC" w:rsidRPr="00FC2692">
        <w:rPr>
          <w:rPrChange w:id="1220" w:author="Peter Euclide" w:date="2017-09-22T15:31:00Z">
            <w:rPr/>
          </w:rPrChange>
        </w:rPr>
        <w:t xml:space="preserve"> even when compared to pairwise estimates in relatively unfragmented </w:t>
      </w:r>
      <w:r w:rsidR="00E967B0" w:rsidRPr="00FC2692">
        <w:rPr>
          <w:rPrChange w:id="1221" w:author="Peter Euclide" w:date="2017-09-22T15:31:00Z">
            <w:rPr/>
          </w:rPrChange>
        </w:rPr>
        <w:t>systems</w:t>
      </w:r>
      <w:r w:rsidR="00351FDC" w:rsidRPr="00FC2692">
        <w:rPr>
          <w:rPrChange w:id="1222" w:author="Peter Euclide" w:date="2017-09-22T15:31:00Z">
            <w:rPr/>
          </w:rPrChange>
        </w:rPr>
        <w:t xml:space="preserve"> </w:t>
      </w:r>
      <w:r w:rsidR="00212807" w:rsidRPr="00FC2692">
        <w:rPr>
          <w:rPrChange w:id="1223" w:author="Peter Euclide" w:date="2017-09-22T15:31:00Z">
            <w:rPr/>
          </w:rPrChange>
        </w:rPr>
        <w:t xml:space="preserve">our pairwise </w:t>
      </w:r>
      <w:r w:rsidR="001D7D6C" w:rsidRPr="00FC2692">
        <w:rPr>
          <w:i/>
          <w:rPrChange w:id="1224" w:author="Peter Euclide" w:date="2017-09-22T15:31:00Z">
            <w:rPr>
              <w:i/>
            </w:rPr>
          </w:rPrChange>
        </w:rPr>
        <w:t>F</w:t>
      </w:r>
      <w:r w:rsidR="001D7D6C" w:rsidRPr="00FC2692">
        <w:rPr>
          <w:i/>
          <w:vertAlign w:val="subscript"/>
          <w:rPrChange w:id="1225" w:author="Peter Euclide" w:date="2017-09-22T15:31:00Z">
            <w:rPr>
              <w:i/>
              <w:vertAlign w:val="subscript"/>
            </w:rPr>
          </w:rPrChange>
        </w:rPr>
        <w:t>ST</w:t>
      </w:r>
      <w:r w:rsidR="001D7D6C" w:rsidRPr="00FC2692">
        <w:rPr>
          <w:rPrChange w:id="1226" w:author="Peter Euclide" w:date="2017-09-22T15:31:00Z">
            <w:rPr/>
          </w:rPrChange>
        </w:rPr>
        <w:t xml:space="preserve"> </w:t>
      </w:r>
      <w:r w:rsidR="00212807" w:rsidRPr="00FC2692">
        <w:rPr>
          <w:rPrChange w:id="1227" w:author="Peter Euclide" w:date="2017-09-22T15:31:00Z">
            <w:rPr/>
          </w:rPrChange>
        </w:rPr>
        <w:t xml:space="preserve">estimates were often an order of magnitude smaller than the minimum </w:t>
      </w:r>
      <w:r w:rsidR="00D66805" w:rsidRPr="00FC2692">
        <w:rPr>
          <w:rPrChange w:id="1228" w:author="Peter Euclide" w:date="2017-09-22T15:31:00Z">
            <w:rPr/>
          </w:rPrChange>
        </w:rPr>
        <w:t xml:space="preserve">pairwise </w:t>
      </w:r>
      <w:r w:rsidR="001D7D6C" w:rsidRPr="00FC2692">
        <w:rPr>
          <w:i/>
          <w:rPrChange w:id="1229" w:author="Peter Euclide" w:date="2017-09-22T15:31:00Z">
            <w:rPr>
              <w:i/>
            </w:rPr>
          </w:rPrChange>
        </w:rPr>
        <w:t>F</w:t>
      </w:r>
      <w:r w:rsidR="001D7D6C" w:rsidRPr="00FC2692">
        <w:rPr>
          <w:i/>
          <w:vertAlign w:val="subscript"/>
          <w:rPrChange w:id="1230" w:author="Peter Euclide" w:date="2017-09-22T15:31:00Z">
            <w:rPr>
              <w:i/>
              <w:vertAlign w:val="subscript"/>
            </w:rPr>
          </w:rPrChange>
        </w:rPr>
        <w:t>ST</w:t>
      </w:r>
      <w:r w:rsidR="001D7D6C" w:rsidRPr="00FC2692">
        <w:rPr>
          <w:rPrChange w:id="1231" w:author="Peter Euclide" w:date="2017-09-22T15:31:00Z">
            <w:rPr/>
          </w:rPrChange>
        </w:rPr>
        <w:t xml:space="preserve"> </w:t>
      </w:r>
      <w:r w:rsidR="00212807" w:rsidRPr="00FC2692">
        <w:rPr>
          <w:rPrChange w:id="1232" w:author="Peter Euclide" w:date="2017-09-22T15:31:00Z">
            <w:rPr/>
          </w:rPrChange>
        </w:rPr>
        <w:t>in other studies</w:t>
      </w:r>
      <w:r w:rsidR="00685A11" w:rsidRPr="00FC2692">
        <w:rPr>
          <w:rPrChange w:id="1233" w:author="Peter Euclide" w:date="2017-09-22T15:31:00Z">
            <w:rPr/>
          </w:rPrChange>
        </w:rPr>
        <w:t>.</w:t>
      </w:r>
    </w:p>
    <w:p w14:paraId="5C63C302" w14:textId="639834FE" w:rsidR="00111832" w:rsidRPr="00FC2692" w:rsidRDefault="00921961" w:rsidP="00991D83">
      <w:pPr>
        <w:spacing w:before="240" w:after="240" w:line="360" w:lineRule="auto"/>
        <w:rPr>
          <w:rPrChange w:id="1234" w:author="Peter Euclide" w:date="2017-09-22T15:31:00Z">
            <w:rPr/>
          </w:rPrChange>
        </w:rPr>
      </w:pPr>
      <w:r w:rsidRPr="00FC2692">
        <w:rPr>
          <w:rPrChange w:id="1235" w:author="Peter Euclide" w:date="2017-09-22T15:31:00Z">
            <w:rPr/>
          </w:rPrChange>
        </w:rPr>
        <w:lastRenderedPageBreak/>
        <w:t xml:space="preserve">Our findings highlight how </w:t>
      </w:r>
      <w:r w:rsidR="0075576B" w:rsidRPr="00FC2692">
        <w:rPr>
          <w:rPrChange w:id="1236" w:author="Peter Euclide" w:date="2017-09-22T15:31:00Z">
            <w:rPr/>
          </w:rPrChange>
        </w:rPr>
        <w:t>little is know</w:t>
      </w:r>
      <w:r w:rsidR="004F1E58" w:rsidRPr="00FC2692">
        <w:rPr>
          <w:rPrChange w:id="1237" w:author="Peter Euclide" w:date="2017-09-22T15:31:00Z">
            <w:rPr/>
          </w:rPrChange>
        </w:rPr>
        <w:t>n</w:t>
      </w:r>
      <w:r w:rsidR="0075576B" w:rsidRPr="00FC2692">
        <w:rPr>
          <w:rPrChange w:id="1238" w:author="Peter Euclide" w:date="2017-09-22T15:31:00Z">
            <w:rPr/>
          </w:rPrChange>
        </w:rPr>
        <w:t xml:space="preserve"> about the life history </w:t>
      </w:r>
      <w:r w:rsidR="00861BA0" w:rsidRPr="00FC2692">
        <w:rPr>
          <w:rPrChange w:id="1239" w:author="Peter Euclide" w:date="2017-09-22T15:31:00Z">
            <w:rPr/>
          </w:rPrChange>
        </w:rPr>
        <w:t xml:space="preserve">and dispersal </w:t>
      </w:r>
      <w:r w:rsidR="0075576B" w:rsidRPr="00FC2692">
        <w:rPr>
          <w:rPrChange w:id="1240" w:author="Peter Euclide" w:date="2017-09-22T15:31:00Z">
            <w:rPr/>
          </w:rPrChange>
        </w:rPr>
        <w:t>of sculpin in lakes</w:t>
      </w:r>
      <w:r w:rsidRPr="00FC2692">
        <w:rPr>
          <w:rPrChange w:id="1241" w:author="Peter Euclide" w:date="2017-09-22T15:31:00Z">
            <w:rPr/>
          </w:rPrChange>
        </w:rPr>
        <w:t xml:space="preserve"> and suggest that there may be significant differences in behavior and life history between lotic and lentic </w:t>
      </w:r>
      <w:r w:rsidR="00921101" w:rsidRPr="00FC2692">
        <w:rPr>
          <w:rPrChange w:id="1242" w:author="Peter Euclide" w:date="2017-09-22T15:31:00Z">
            <w:rPr/>
          </w:rPrChange>
        </w:rPr>
        <w:t>populations</w:t>
      </w:r>
      <w:r w:rsidR="0075576B" w:rsidRPr="00FC2692">
        <w:rPr>
          <w:rPrChange w:id="1243" w:author="Peter Euclide" w:date="2017-09-22T15:31:00Z">
            <w:rPr/>
          </w:rPrChange>
        </w:rPr>
        <w:t>.</w:t>
      </w:r>
      <w:r w:rsidRPr="00FC2692">
        <w:rPr>
          <w:rPrChange w:id="1244" w:author="Peter Euclide" w:date="2017-09-22T15:31:00Z">
            <w:rPr/>
          </w:rPrChange>
        </w:rPr>
        <w:t xml:space="preserve"> </w:t>
      </w:r>
      <w:r w:rsidR="00861BA0" w:rsidRPr="00FC2692">
        <w:rPr>
          <w:rPrChange w:id="1245" w:author="Peter Euclide" w:date="2017-09-22T15:31:00Z">
            <w:rPr/>
          </w:rPrChange>
        </w:rPr>
        <w:t>Other</w:t>
      </w:r>
      <w:r w:rsidRPr="00FC2692">
        <w:rPr>
          <w:rPrChange w:id="1246" w:author="Peter Euclide" w:date="2017-09-22T15:31:00Z">
            <w:rPr/>
          </w:rPrChange>
        </w:rPr>
        <w:t xml:space="preserve"> studies </w:t>
      </w:r>
      <w:r w:rsidR="00861BA0" w:rsidRPr="00FC2692">
        <w:rPr>
          <w:rPrChange w:id="1247" w:author="Peter Euclide" w:date="2017-09-22T15:31:00Z">
            <w:rPr/>
          </w:rPrChange>
        </w:rPr>
        <w:t xml:space="preserve">have also </w:t>
      </w:r>
      <w:r w:rsidR="00351C7C" w:rsidRPr="00FC2692">
        <w:rPr>
          <w:rPrChange w:id="1248" w:author="Peter Euclide" w:date="2017-09-22T15:31:00Z">
            <w:rPr/>
          </w:rPrChange>
        </w:rPr>
        <w:t xml:space="preserve">indicated </w:t>
      </w:r>
      <w:r w:rsidRPr="00FC2692">
        <w:rPr>
          <w:rPrChange w:id="1249" w:author="Peter Euclide" w:date="2017-09-22T15:31:00Z">
            <w:rPr/>
          </w:rPrChange>
        </w:rPr>
        <w:t xml:space="preserve">that </w:t>
      </w:r>
      <w:r w:rsidR="00861BA0" w:rsidRPr="00FC2692">
        <w:rPr>
          <w:rPrChange w:id="1250" w:author="Peter Euclide" w:date="2017-09-22T15:31:00Z">
            <w:rPr/>
          </w:rPrChange>
        </w:rPr>
        <w:t xml:space="preserve">the </w:t>
      </w:r>
      <w:r w:rsidRPr="00FC2692">
        <w:rPr>
          <w:rPrChange w:id="1251" w:author="Peter Euclide" w:date="2017-09-22T15:31:00Z">
            <w:rPr/>
          </w:rPrChange>
        </w:rPr>
        <w:t xml:space="preserve">ecology and evolution of lentic and lotic </w:t>
      </w:r>
      <w:r w:rsidR="00861BA0" w:rsidRPr="00FC2692">
        <w:rPr>
          <w:rPrChange w:id="1252" w:author="Peter Euclide" w:date="2017-09-22T15:31:00Z">
            <w:rPr/>
          </w:rPrChange>
        </w:rPr>
        <w:t xml:space="preserve">fish </w:t>
      </w:r>
      <w:r w:rsidRPr="00FC2692">
        <w:rPr>
          <w:rPrChange w:id="1253" w:author="Peter Euclide" w:date="2017-09-22T15:31:00Z">
            <w:rPr/>
          </w:rPrChange>
        </w:rPr>
        <w:t xml:space="preserve">populations can </w:t>
      </w:r>
      <w:r w:rsidR="003C1EC0" w:rsidRPr="00FC2692">
        <w:rPr>
          <w:rPrChange w:id="1254" w:author="Peter Euclide" w:date="2017-09-22T15:31:00Z">
            <w:rPr/>
          </w:rPrChange>
        </w:rPr>
        <w:t>differ substantially</w:t>
      </w:r>
      <w:r w:rsidRPr="00FC2692">
        <w:rPr>
          <w:rPrChange w:id="1255" w:author="Peter Euclide" w:date="2017-09-22T15:31:00Z">
            <w:rPr/>
          </w:rPrChange>
        </w:rPr>
        <w:t xml:space="preserve"> </w:t>
      </w:r>
      <w:r w:rsidR="00111832" w:rsidRPr="00FC2692">
        <w:fldChar w:fldCharType="begin" w:fldLock="1"/>
      </w:r>
      <w:r w:rsidR="00D5224F" w:rsidRPr="00FC2692">
        <w:rPr>
          <w:rPrChange w:id="1256" w:author="Peter Euclide" w:date="2017-09-22T15:31:00Z">
            <w:rPr/>
          </w:rPrChange>
        </w:rPr>
        <w:instrText>ADDIN CSL_CITATION { "citationItems" : [ { "id" : "ITEM-1", "itemData" : { "DOI" : "10.1139/f89-180", "ISBN" : "0706-652X", "ISSN" : "0236-5383", "abstract" : "Juvenile coho salmon (Oncorhynchus kisutch) rear both in Mesachie Lake, B.C., [Canada] and in its inlet stream. The duration and frequency of aggressive behavior were greater among stream-rearing than lake-rearing juveniles in mirror image stimulation and stream tank tests of agonistic behavior. Lateral displays made up a higher proportion of total behavior among the stream-rearing fish compared with the lake-rearing fish. Lake-type fish had more posteriorly placed pectoral fins, shallower bodies and smaller, less brightly colored dorsal and anal fins than did stream-type fish, even after 2 mo of laboratory rearing in a common environment. Diminished aggression, a shift in aggressive behavior away from lateral displays, a more streamlined shape, and reduced coloration, all appear to be adaptations to a schooling lifestyle in the open waters of the lake.", "author" : [ { "dropping-particle" : "", "family" : "Swain", "given" : "Douglas P.", "non-dropping-particle" : "", "parse-names" : false, "suffix" : "" }, { "dropping-particle" : "", "family" : "Holtby", "given" : "L. Blair", "non-dropping-particle" : "", "parse-names" : false, "suffix" : "" } ], "container-title" : "Canadian Journal of Fisheries and Aquatic Sciences", "id" : "ITEM-1", "issue" : "8", "issued" : { "date-parts" : [ [ "1989", "8" ] ] }, "page" : "1406-1414", "publisher" : "NRC Research Press Ottawa, Canada", "title" : "Differences in morphology and behavior between juvenile coho salmon (&lt;i&gt;Oncorhynchus kisutch&lt;/i&gt;) rearing in a lake and in its tributary stream", "type" : "article-journal", "volume" : "46" }, "uris" : [ "http://www.mendeley.com/documents/?uuid=0ba2351c-7211-3956-b440-3d086245dc32" ] }, { "id" : "ITEM-2", "itemData" : { "author" : [ { "dropping-particle" : "", "family" : "Istead", "given" : "A E", "non-dropping-particle" : "", "parse-names" : false, "suffix" : "" }, { "dropping-particle" : "", "family" : "Yavno", "given" : "S", "non-dropping-particle" : "", "parse-names" : false, "suffix" : "" }, { "dropping-particle" : "", "family" : "Fox", "given" : "M G", "non-dropping-particle" : "", "parse-names" : false, "suffix" : "" } ], "container-title" : "Canadian Journal of Zoology", "id" : "ITEM-2", "issued" : { "date-parts" : [ [ "2015" ] ] }, "page" : "879-888", "title" : "Morphological change and phenotypic plasticity in response to water velocity in three species of Centrarchidae", "type" : "article-journal", "volume" : "93" }, "uris" : [ "http://www.mendeley.com/documents/?uuid=7f2b644a-2d55-4e8c-bb2a-4a8e0f09367a" ] }, { "id" : "ITEM-3", "itemData" : { "DOI" : "10.1139/f95-144", "ISBN" : "0706-652X", "ISSN" : "0706-652X", "abstract" : "A data set assembled from published literature supported the hypotheses that (i) home range size increases allometrically with body size in temperate freshwater fishes, and (ii) fish home ranges are larger in lakes than rivers. The allometric model fitted was home range = A\u2219(body size)B. Home ranges in lakes were 19\u201323 times larger than those in rivers. Additional analyses showed that membership in different taxonomic groupings of fish, the presence\u2013absence of piscivory, the method of measuring home range, and the latitude position of the water bodies were not significant predictive factors. Home ranges of freshwater fish were smaller than those of terrestrial mammals, birds, and lizards. Home ranges were larger than area per fish values derived by inverting fish population and assemblage density\u2013size relationships from lakes and rivers and territory\u2013size relationships in stream salmonids. The weight exponent (B) of fish home range was lower than values reported for other vertebrates, 0.58 versus a range ...", "author" : [ { "dropping-particle" : "", "family" : "Minns", "given" : "Charles K.", "non-dropping-particle" : "", "parse-names" : false, "suffix" : "" } ], "container-title" : "Canadian Journal of Fisheries and Aquatic Sciences", "id" : "ITEM-3", "issue" : "7", "issued" : { "date-parts" : [ [ "1995", "7" ] ] }, "page" : "1499-1508", "publisher" : "NRC Research Press Ottawa, Canada", "title" : "Allometry of home range size in lake and river fishes", "type" : "article-journal", "volume" : "52" }, "uris" : [ "http://www.mendeley.com/documents/?uuid=af43c25c-b464-340e-89ad-e08df08b4f42" ] } ], "mendeley" : { "formattedCitation" : "(Swain &amp; Holtby, 1989; Minns, 1995; Istead, Yavno, &amp; Fox, 2015)", "plainTextFormattedCitation" : "(Swain &amp; Holtby, 1989; Minns, 1995; Istead, Yavno, &amp; Fox, 2015)", "previouslyFormattedCitation" : "(Swain &amp; Holtby, 1989; Minns, 1995; Istead, Yavno, &amp; Fox, 2015)" }, "properties" : { "noteIndex" : 0 }, "schema" : "https://github.com/citation-style-language/schema/raw/master/csl-citation.json" }</w:instrText>
      </w:r>
      <w:r w:rsidR="00111832" w:rsidRPr="00FC2692">
        <w:rPr>
          <w:rPrChange w:id="1257" w:author="Peter Euclide" w:date="2017-09-22T15:31:00Z">
            <w:rPr/>
          </w:rPrChange>
        </w:rPr>
        <w:fldChar w:fldCharType="separate"/>
      </w:r>
      <w:r w:rsidR="00B40639" w:rsidRPr="002F7CB0">
        <w:rPr>
          <w:noProof/>
        </w:rPr>
        <w:t>(Swain &amp; Holtby, 1989; Minns, 1995; Istead, Yavno, &amp; Fox, 2015)</w:t>
      </w:r>
      <w:r w:rsidR="00111832" w:rsidRPr="00FC2692">
        <w:fldChar w:fldCharType="end"/>
      </w:r>
      <w:r w:rsidRPr="00FC2692">
        <w:t>.</w:t>
      </w:r>
      <w:r w:rsidR="00E262BA" w:rsidRPr="002F7CB0">
        <w:t xml:space="preserve"> </w:t>
      </w:r>
      <w:r w:rsidR="0057322F" w:rsidRPr="002F7CB0">
        <w:t>W</w:t>
      </w:r>
      <w:r w:rsidR="00E262BA" w:rsidRPr="002F7CB0">
        <w:t xml:space="preserve">e </w:t>
      </w:r>
      <w:r w:rsidR="00351C7C" w:rsidRPr="002F7CB0">
        <w:t xml:space="preserve">recommend </w:t>
      </w:r>
      <w:r w:rsidR="00E262BA" w:rsidRPr="002F7CB0">
        <w:t xml:space="preserve">that </w:t>
      </w:r>
      <w:r w:rsidR="0057322F" w:rsidRPr="002F7CB0">
        <w:t>future</w:t>
      </w:r>
      <w:r w:rsidR="00E262BA" w:rsidRPr="0077141F">
        <w:t xml:space="preserve"> research </w:t>
      </w:r>
      <w:r w:rsidR="0057322F" w:rsidRPr="0094235E">
        <w:t xml:space="preserve">should focus on determining whether low genetic structure in lakes is a general trait for the </w:t>
      </w:r>
      <w:r w:rsidR="0057322F" w:rsidRPr="00FC2692">
        <w:rPr>
          <w:rPrChange w:id="1258" w:author="Peter Euclide" w:date="2017-09-22T15:31:00Z">
            <w:rPr/>
          </w:rPrChange>
        </w:rPr>
        <w:t>Cottidae family</w:t>
      </w:r>
      <w:r w:rsidR="005B2936" w:rsidRPr="00FC2692">
        <w:rPr>
          <w:rPrChange w:id="1259" w:author="Peter Euclide" w:date="2017-09-22T15:31:00Z">
            <w:rPr/>
          </w:rPrChange>
        </w:rPr>
        <w:t xml:space="preserve"> by expanding research to other common lentic and lotic species such as mottled sculpin</w:t>
      </w:r>
      <w:r w:rsidR="0057322F" w:rsidRPr="00FC2692">
        <w:rPr>
          <w:rPrChange w:id="1260" w:author="Peter Euclide" w:date="2017-09-22T15:31:00Z">
            <w:rPr/>
          </w:rPrChange>
        </w:rPr>
        <w:t xml:space="preserve">. Additionally, we propose that direct assessment of adult and larval movement of sculpin in streams and in lakes </w:t>
      </w:r>
      <w:r w:rsidR="005B2936" w:rsidRPr="00FC2692">
        <w:rPr>
          <w:rPrChange w:id="1261" w:author="Peter Euclide" w:date="2017-09-22T15:31:00Z">
            <w:rPr/>
          </w:rPrChange>
        </w:rPr>
        <w:t>would be an important</w:t>
      </w:r>
      <w:r w:rsidR="0057322F" w:rsidRPr="00FC2692">
        <w:rPr>
          <w:rPrChange w:id="1262" w:author="Peter Euclide" w:date="2017-09-22T15:31:00Z">
            <w:rPr/>
          </w:rPrChange>
        </w:rPr>
        <w:t xml:space="preserve"> next step in determining how sculpin populations remain connected. Finally, our results </w:t>
      </w:r>
      <w:r w:rsidR="00F82C1F" w:rsidRPr="00FC2692">
        <w:rPr>
          <w:rPrChange w:id="1263" w:author="Peter Euclide" w:date="2017-09-22T15:31:00Z">
            <w:rPr/>
          </w:rPrChange>
        </w:rPr>
        <w:t xml:space="preserve">emphasize </w:t>
      </w:r>
      <w:r w:rsidR="0057322F" w:rsidRPr="00FC2692">
        <w:rPr>
          <w:rPrChange w:id="1264" w:author="Peter Euclide" w:date="2017-09-22T15:31:00Z">
            <w:rPr/>
          </w:rPrChange>
        </w:rPr>
        <w:t xml:space="preserve">the importance of </w:t>
      </w:r>
      <w:r w:rsidR="00874BF5" w:rsidRPr="00FC2692">
        <w:rPr>
          <w:rPrChange w:id="1265" w:author="Peter Euclide" w:date="2017-09-22T15:31:00Z">
            <w:rPr/>
          </w:rPrChange>
        </w:rPr>
        <w:t>examining</w:t>
      </w:r>
      <w:r w:rsidR="0057322F" w:rsidRPr="00FC2692">
        <w:rPr>
          <w:rPrChange w:id="1266" w:author="Peter Euclide" w:date="2017-09-22T15:31:00Z">
            <w:rPr/>
          </w:rPrChange>
        </w:rPr>
        <w:t xml:space="preserve"> ecology and population structure</w:t>
      </w:r>
      <w:r w:rsidR="009A205C" w:rsidRPr="00FC2692">
        <w:rPr>
          <w:rPrChange w:id="1267" w:author="Peter Euclide" w:date="2017-09-22T15:31:00Z">
            <w:rPr/>
          </w:rPrChange>
        </w:rPr>
        <w:t xml:space="preserve"> in a </w:t>
      </w:r>
      <w:r w:rsidR="00921101" w:rsidRPr="00FC2692">
        <w:rPr>
          <w:rPrChange w:id="1268" w:author="Peter Euclide" w:date="2017-09-22T15:31:00Z">
            <w:rPr/>
          </w:rPrChange>
        </w:rPr>
        <w:t>variety</w:t>
      </w:r>
      <w:r w:rsidR="009A205C" w:rsidRPr="00FC2692">
        <w:rPr>
          <w:rPrChange w:id="1269" w:author="Peter Euclide" w:date="2017-09-22T15:31:00Z">
            <w:rPr/>
          </w:rPrChange>
        </w:rPr>
        <w:t xml:space="preserve"> of habitats</w:t>
      </w:r>
      <w:r w:rsidR="0057322F" w:rsidRPr="00FC2692">
        <w:rPr>
          <w:rPrChange w:id="1270" w:author="Peter Euclide" w:date="2017-09-22T15:31:00Z">
            <w:rPr/>
          </w:rPrChange>
        </w:rPr>
        <w:t xml:space="preserve"> to</w:t>
      </w:r>
      <w:r w:rsidR="009A205C" w:rsidRPr="00FC2692">
        <w:rPr>
          <w:rPrChange w:id="1271" w:author="Peter Euclide" w:date="2017-09-22T15:31:00Z">
            <w:rPr/>
          </w:rPrChange>
        </w:rPr>
        <w:t xml:space="preserve"> accurately </w:t>
      </w:r>
      <w:r w:rsidR="003C1EC0" w:rsidRPr="00FC2692">
        <w:rPr>
          <w:rPrChange w:id="1272" w:author="Peter Euclide" w:date="2017-09-22T15:31:00Z">
            <w:rPr/>
          </w:rPrChange>
        </w:rPr>
        <w:t>characteriz</w:t>
      </w:r>
      <w:r w:rsidR="0057322F" w:rsidRPr="00FC2692">
        <w:rPr>
          <w:rPrChange w:id="1273" w:author="Peter Euclide" w:date="2017-09-22T15:31:00Z">
            <w:rPr/>
          </w:rPrChange>
        </w:rPr>
        <w:t>e</w:t>
      </w:r>
      <w:r w:rsidR="003C1EC0" w:rsidRPr="00FC2692">
        <w:rPr>
          <w:rPrChange w:id="1274" w:author="Peter Euclide" w:date="2017-09-22T15:31:00Z">
            <w:rPr/>
          </w:rPrChange>
        </w:rPr>
        <w:t xml:space="preserve"> </w:t>
      </w:r>
      <w:r w:rsidR="0057322F" w:rsidRPr="00FC2692">
        <w:rPr>
          <w:rPrChange w:id="1275" w:author="Peter Euclide" w:date="2017-09-22T15:31:00Z">
            <w:rPr/>
          </w:rPrChange>
        </w:rPr>
        <w:t>family</w:t>
      </w:r>
      <w:r w:rsidR="00F82C1F" w:rsidRPr="00FC2692">
        <w:rPr>
          <w:rPrChange w:id="1276" w:author="Peter Euclide" w:date="2017-09-22T15:31:00Z">
            <w:rPr/>
          </w:rPrChange>
        </w:rPr>
        <w:t>-</w:t>
      </w:r>
      <w:r w:rsidR="0057322F" w:rsidRPr="00FC2692">
        <w:rPr>
          <w:rPrChange w:id="1277" w:author="Peter Euclide" w:date="2017-09-22T15:31:00Z">
            <w:rPr/>
          </w:rPrChange>
        </w:rPr>
        <w:t xml:space="preserve"> and </w:t>
      </w:r>
      <w:r w:rsidR="003C1EC0" w:rsidRPr="00FC2692">
        <w:rPr>
          <w:rPrChange w:id="1278" w:author="Peter Euclide" w:date="2017-09-22T15:31:00Z">
            <w:rPr/>
          </w:rPrChange>
        </w:rPr>
        <w:t>species</w:t>
      </w:r>
      <w:r w:rsidR="00F82C1F" w:rsidRPr="00FC2692">
        <w:rPr>
          <w:rPrChange w:id="1279" w:author="Peter Euclide" w:date="2017-09-22T15:31:00Z">
            <w:rPr/>
          </w:rPrChange>
        </w:rPr>
        <w:t>-</w:t>
      </w:r>
      <w:r w:rsidR="0057322F" w:rsidRPr="00FC2692">
        <w:rPr>
          <w:rPrChange w:id="1280" w:author="Peter Euclide" w:date="2017-09-22T15:31:00Z">
            <w:rPr/>
          </w:rPrChange>
        </w:rPr>
        <w:t>wide trends</w:t>
      </w:r>
      <w:r w:rsidR="009A205C" w:rsidRPr="00FC2692">
        <w:rPr>
          <w:rPrChange w:id="1281" w:author="Peter Euclide" w:date="2017-09-22T15:31:00Z">
            <w:rPr/>
          </w:rPrChange>
        </w:rPr>
        <w:t>.</w:t>
      </w:r>
    </w:p>
    <w:p w14:paraId="49FD71FD" w14:textId="23C91D50" w:rsidR="00C3174B" w:rsidRPr="00FC2692" w:rsidRDefault="00C3174B" w:rsidP="00991D83">
      <w:pPr>
        <w:spacing w:before="240" w:after="240" w:line="360" w:lineRule="auto"/>
        <w:rPr>
          <w:b/>
          <w:rPrChange w:id="1282" w:author="Peter Euclide" w:date="2017-09-22T15:31:00Z">
            <w:rPr>
              <w:b/>
            </w:rPr>
          </w:rPrChange>
        </w:rPr>
      </w:pPr>
      <w:r w:rsidRPr="00FC2692">
        <w:rPr>
          <w:b/>
          <w:rPrChange w:id="1283" w:author="Peter Euclide" w:date="2017-09-22T15:31:00Z">
            <w:rPr>
              <w:b/>
            </w:rPr>
          </w:rPrChange>
        </w:rPr>
        <w:t>Acknowledgements</w:t>
      </w:r>
    </w:p>
    <w:p w14:paraId="4D6C5C64" w14:textId="43636CFC" w:rsidR="00C3174B" w:rsidRPr="0075713F" w:rsidRDefault="00CF1B17" w:rsidP="00991D83">
      <w:pPr>
        <w:spacing w:line="360" w:lineRule="auto"/>
        <w:rPr>
          <w:rFonts w:eastAsia="Times New Roman"/>
        </w:rPr>
      </w:pPr>
      <w:r>
        <w:t xml:space="preserve">We thank </w:t>
      </w:r>
      <w:r w:rsidRPr="00CF1B17">
        <w:t xml:space="preserve">Captain Steve Cluett and Deckhand </w:t>
      </w:r>
      <w:r>
        <w:t>Krista Hoffsis</w:t>
      </w:r>
      <w:r>
        <w:rPr>
          <w:rFonts w:eastAsia="Times New Roman"/>
        </w:rPr>
        <w:t xml:space="preserve"> </w:t>
      </w:r>
      <w:r w:rsidRPr="00CF1B17">
        <w:t xml:space="preserve">of the RV </w:t>
      </w:r>
      <w:r w:rsidRPr="00CF1B17">
        <w:rPr>
          <w:rFonts w:ascii="Times New Roman,Italic" w:hAnsi="Times New Roman,Italic"/>
        </w:rPr>
        <w:t xml:space="preserve">Melosira </w:t>
      </w:r>
      <w:r w:rsidRPr="00CF1B17">
        <w:t>for their expertise in the field</w:t>
      </w:r>
      <w:r>
        <w:t xml:space="preserve"> and help collecting samples. Additionally, we thank Brian Weidel and the USGS at the Lake Ontario Biological station for collection of all Lake Ontario samples.</w:t>
      </w:r>
      <w:ins w:id="1284" w:author="Peter Euclide" w:date="2017-09-22T15:47:00Z">
        <w:r w:rsidR="0094235E" w:rsidRPr="0094235E">
          <w:t xml:space="preserve"> We </w:t>
        </w:r>
        <w:r w:rsidR="0094235E">
          <w:t xml:space="preserve">also </w:t>
        </w:r>
        <w:r w:rsidR="0094235E" w:rsidRPr="0094235E">
          <w:t xml:space="preserve">thank </w:t>
        </w:r>
        <w:r w:rsidR="0094235E">
          <w:t>two</w:t>
        </w:r>
        <w:r w:rsidR="0094235E" w:rsidRPr="0094235E">
          <w:t xml:space="preserve"> anonymous reviewers for their helpful comments.</w:t>
        </w:r>
      </w:ins>
      <w:r>
        <w:t xml:space="preserve"> Finally</w:t>
      </w:r>
      <w:r w:rsidR="0075607A">
        <w:t>,</w:t>
      </w:r>
      <w:r>
        <w:t xml:space="preserve"> we would like to thank Senator Patrick Leahy and the Great Lakes Fishery Commissi</w:t>
      </w:r>
      <w:r w:rsidR="00685A11">
        <w:t>on for supporting this project.</w:t>
      </w:r>
    </w:p>
    <w:p w14:paraId="2A5FCDD8" w14:textId="67340A4F" w:rsidR="00DA78C6" w:rsidRDefault="00DA78C6" w:rsidP="00991D83">
      <w:pPr>
        <w:widowControl w:val="0"/>
        <w:autoSpaceDE w:val="0"/>
        <w:autoSpaceDN w:val="0"/>
        <w:adjustRightInd w:val="0"/>
        <w:spacing w:before="240" w:after="240" w:line="360" w:lineRule="auto"/>
        <w:ind w:left="360" w:hanging="360"/>
        <w:rPr>
          <w:b/>
          <w:bCs/>
          <w:lang w:val="de-DE"/>
        </w:rPr>
      </w:pPr>
      <w:r w:rsidRPr="006E55E2">
        <w:rPr>
          <w:b/>
          <w:bCs/>
          <w:lang w:val="de-DE"/>
        </w:rPr>
        <w:t>References</w:t>
      </w:r>
      <w:bookmarkStart w:id="1285" w:name="_GoBack"/>
      <w:bookmarkEnd w:id="1285"/>
    </w:p>
    <w:p w14:paraId="18A5681B"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Baumsteiger, J., &amp; Aguilar, A. 2014. Impact of dams on distribution, population structure, and hybridization of two species of California freshwater sculpin (</w:t>
      </w:r>
      <w:r w:rsidRPr="00955C0A">
        <w:rPr>
          <w:bCs/>
          <w:i/>
          <w:lang w:val="de-DE"/>
        </w:rPr>
        <w:t>Cottus</w:t>
      </w:r>
      <w:r w:rsidRPr="00955C0A">
        <w:rPr>
          <w:bCs/>
          <w:lang w:val="de-DE"/>
        </w:rPr>
        <w:t>). Conservation Genetics, 15: 729–742.</w:t>
      </w:r>
    </w:p>
    <w:p w14:paraId="1C97850A"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Baumsteiger, J., Kinziger, A. P., &amp; Aguilar, A. 2016. Novel concordance between geographic, environmental, and genetic structure in the ecological generalist prickly sculpin (</w:t>
      </w:r>
      <w:r w:rsidRPr="00955C0A">
        <w:rPr>
          <w:bCs/>
          <w:i/>
          <w:lang w:val="de-DE"/>
        </w:rPr>
        <w:t>Cottus</w:t>
      </w:r>
      <w:r w:rsidRPr="00955C0A">
        <w:rPr>
          <w:bCs/>
          <w:lang w:val="de-DE"/>
        </w:rPr>
        <w:t xml:space="preserve"> asper) in California. Journal of Heredity, 107: 504–517.</w:t>
      </w:r>
    </w:p>
    <w:p w14:paraId="7BD79C92"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Baumsteiger, J., Kinziger, A. P., Reid, S. B., &amp; Aguilar, A. 2014. Complex phylogeography and historical hybridization between sister taxa of freshwater sculpin (</w:t>
      </w:r>
      <w:r w:rsidRPr="00955C0A">
        <w:rPr>
          <w:bCs/>
          <w:i/>
          <w:lang w:val="de-DE"/>
        </w:rPr>
        <w:t>Cottus</w:t>
      </w:r>
      <w:r w:rsidRPr="00955C0A">
        <w:rPr>
          <w:bCs/>
          <w:lang w:val="de-DE"/>
        </w:rPr>
        <w:t>). Molecular ecology, 23: 2602–2618.</w:t>
      </w:r>
    </w:p>
    <w:p w14:paraId="199E7D9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Beletsky, D., Mason, D. M., Schwab, D. J., Rutherford, E. S., Janssen, J., Clapp, D. F., &amp; Dettmers, J. M. 2007. Biophysical model of larval yellow perch advection and settlement in </w:t>
      </w:r>
      <w:r w:rsidRPr="00955C0A">
        <w:rPr>
          <w:bCs/>
          <w:lang w:val="de-DE"/>
        </w:rPr>
        <w:lastRenderedPageBreak/>
        <w:t>Lake Michigan. Journal of Great Lakes Research, 33: 842–866.</w:t>
      </w:r>
    </w:p>
    <w:p w14:paraId="70460045"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Bessert, M. L., &amp; Orti, G. 2008. Genetic effects of habitat fragmentation on blue sucker populations in the upper Missouri River (</w:t>
      </w:r>
      <w:r w:rsidRPr="00955C0A">
        <w:rPr>
          <w:bCs/>
          <w:i/>
          <w:lang w:val="de-DE"/>
        </w:rPr>
        <w:t>Cycleptus elongatus</w:t>
      </w:r>
      <w:r w:rsidRPr="00955C0A">
        <w:rPr>
          <w:bCs/>
          <w:lang w:val="de-DE"/>
        </w:rPr>
        <w:t xml:space="preserve"> Lesueur, 1918). Conservation Genetics, 9: 821–832.</w:t>
      </w:r>
    </w:p>
    <w:p w14:paraId="48854A28"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Brandt, S. B. 1986. Otogenic shifts in habitat, diet, and diet-feeding periodicity of slimy sculpin in Lake Ontraio. Transactions of the American Fisheries Society, 115: 711–715.</w:t>
      </w:r>
    </w:p>
    <w:p w14:paraId="3C7ABA5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Breen, M. J., Ruetz, C., Thompson, K. J., &amp; Kohler, S. L. 2009. Movements of mottled sculpins (</w:t>
      </w:r>
      <w:r w:rsidRPr="00955C0A">
        <w:rPr>
          <w:bCs/>
          <w:i/>
          <w:lang w:val="de-DE"/>
        </w:rPr>
        <w:t>Cottus bairdii</w:t>
      </w:r>
      <w:r w:rsidRPr="00955C0A">
        <w:rPr>
          <w:bCs/>
          <w:lang w:val="de-DE"/>
        </w:rPr>
        <w:t>) in a Michigan stream: how restricted are they? Canadian Journal of Fisheries and Aquatic Sciences, 66: 31–41.</w:t>
      </w:r>
    </w:p>
    <w:p w14:paraId="4B4CA02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Clarke, A. D., Telmer, K. H., &amp; Shrimpton, J. M. 2015. Movement patterns of fish revealed by otolith microchemistry: a comparison of putative migratory and resident species. Environmental Biology of Fishes, 98: 1583–1597.</w:t>
      </w:r>
    </w:p>
    <w:p w14:paraId="55AA0476"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Collin, H., &amp; Fumagalli, L. 2011. Evidence for morphological and adaptive genetic divergence between lake and stream habitats in European minnows (</w:t>
      </w:r>
      <w:r w:rsidRPr="00955C0A">
        <w:rPr>
          <w:bCs/>
          <w:i/>
          <w:lang w:val="de-DE"/>
        </w:rPr>
        <w:t>Phoxinus phoxinus</w:t>
      </w:r>
      <w:r w:rsidRPr="00955C0A">
        <w:rPr>
          <w:bCs/>
          <w:lang w:val="de-DE"/>
        </w:rPr>
        <w:t>, Cyprinidae). Molecular Ecology, 20: 4490–4502.</w:t>
      </w:r>
    </w:p>
    <w:p w14:paraId="767A1774"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Dennenmoser, S., Rogers, S. M., &amp; Vamosi, S. M. 2014. Genetic population structure in prickly sculpin (</w:t>
      </w:r>
      <w:r w:rsidRPr="00955C0A">
        <w:rPr>
          <w:bCs/>
          <w:i/>
          <w:lang w:val="de-DE"/>
        </w:rPr>
        <w:t>Cottus asper</w:t>
      </w:r>
      <w:r w:rsidRPr="00955C0A">
        <w:rPr>
          <w:bCs/>
          <w:lang w:val="de-DE"/>
        </w:rPr>
        <w:t>) reflects isolation-by-environment between two life-history ecotypes. Biological Journal of the Linnean Society, 113: 943–957.</w:t>
      </w:r>
    </w:p>
    <w:p w14:paraId="44E2AF42" w14:textId="119F66F0"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Do, C., Waples, R. S., Peel, D., Macbeth, G. M., Tillett, B. J., &amp; Ovenden, J. R. 2014. NeEstimator v2: re-implementation of software for the estimation of contemporar</w:t>
      </w:r>
      <w:r w:rsidR="00955C0A">
        <w:rPr>
          <w:bCs/>
          <w:lang w:val="de-DE"/>
        </w:rPr>
        <w:t>y effective population size (Ne</w:t>
      </w:r>
      <w:r w:rsidRPr="00955C0A">
        <w:rPr>
          <w:bCs/>
          <w:lang w:val="de-DE"/>
        </w:rPr>
        <w:t>) from genetic data. Molecular ecology resources, 14: 209–14.</w:t>
      </w:r>
    </w:p>
    <w:p w14:paraId="476A4307"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Earl, D. A., &amp; vonHoldt, B. M. 2012. STRUCTURE HARVESTER: a website and program for visualizing STRUCTURE output and implementing the Evanno method. Conservation Genetics Resources, 4: 359–361.</w:t>
      </w:r>
    </w:p>
    <w:p w14:paraId="529A4B65"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Evanno, G., Regnaut, S., &amp; Goudet, J. 2005. Detecting the number of clusters of individuals using the software STRUCTURE: a simulation study. Molecular Ecology, 14: 2611–2620.</w:t>
      </w:r>
    </w:p>
    <w:p w14:paraId="044B3218"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Excoffier, L., &amp; Lischer, H. </w:t>
      </w:r>
      <w:proofErr w:type="gramStart"/>
      <w:r w:rsidRPr="00955C0A">
        <w:rPr>
          <w:bCs/>
          <w:lang w:val="de-DE"/>
        </w:rPr>
        <w:t>E. .</w:t>
      </w:r>
      <w:proofErr w:type="gramEnd"/>
      <w:r w:rsidRPr="00955C0A">
        <w:rPr>
          <w:bCs/>
          <w:lang w:val="de-DE"/>
        </w:rPr>
        <w:t xml:space="preserve"> 2010. Arlequin suite ver 3.5: A new series of programs to perform population genetics analyses under Linux and Windows. Molecular Ecology Resources, 10: 564–567.</w:t>
      </w:r>
    </w:p>
    <w:p w14:paraId="53CD725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Foley, E. A., Khatchikian, C. E., Hwang, J., Ancca-Juárez, J., Borrini-Mayori, K., Quispe-Machaca, V. R., Levy, M. Z., &amp; Brisson, D. 2013. Population structure of the Chagas disease </w:t>
      </w:r>
      <w:r w:rsidRPr="00955C0A">
        <w:rPr>
          <w:bCs/>
          <w:lang w:val="de-DE"/>
        </w:rPr>
        <w:lastRenderedPageBreak/>
        <w:t xml:space="preserve">vector, </w:t>
      </w:r>
      <w:r w:rsidRPr="00955C0A">
        <w:rPr>
          <w:bCs/>
          <w:i/>
          <w:lang w:val="de-DE"/>
        </w:rPr>
        <w:t>Triatoma infestans</w:t>
      </w:r>
      <w:r w:rsidRPr="00955C0A">
        <w:rPr>
          <w:bCs/>
          <w:lang w:val="de-DE"/>
        </w:rPr>
        <w:t>, at the urban-rural interface. Molecular Ecology, 22: 5162–5171.</w:t>
      </w:r>
    </w:p>
    <w:p w14:paraId="0BA9946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Fujishin, L. M., Barker, F. K., Huff, D. D., &amp; Miller, L. M. 2009. Isolation of 13 polymorphic microsatellite loci for slimy sculpin (</w:t>
      </w:r>
      <w:r w:rsidRPr="00955C0A">
        <w:rPr>
          <w:bCs/>
          <w:i/>
          <w:lang w:val="de-DE"/>
        </w:rPr>
        <w:t>Cottus cognatus</w:t>
      </w:r>
      <w:r w:rsidRPr="00955C0A">
        <w:rPr>
          <w:bCs/>
          <w:lang w:val="de-DE"/>
        </w:rPr>
        <w:t>). Conservation Genetics Resources, 1: 429–432.</w:t>
      </w:r>
    </w:p>
    <w:p w14:paraId="03B02BB6"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Galloway, B. J., Munkittrick, K. R., Currie, S., Gray, M. A., Curry, R. A., &amp; Wood, C. S. 2003. Examination of the responses of slimy sculpin (</w:t>
      </w:r>
      <w:r w:rsidRPr="00955C0A">
        <w:rPr>
          <w:bCs/>
          <w:i/>
          <w:lang w:val="de-DE"/>
        </w:rPr>
        <w:t>Cottus cognatus</w:t>
      </w:r>
      <w:r w:rsidRPr="00955C0A">
        <w:rPr>
          <w:bCs/>
          <w:lang w:val="de-DE"/>
        </w:rPr>
        <w:t>) and white sucker (</w:t>
      </w:r>
      <w:r w:rsidRPr="00955C0A">
        <w:rPr>
          <w:bCs/>
          <w:i/>
          <w:lang w:val="de-DE"/>
        </w:rPr>
        <w:t>Catostomus commersoni</w:t>
      </w:r>
      <w:r w:rsidRPr="00955C0A">
        <w:rPr>
          <w:bCs/>
          <w:lang w:val="de-DE"/>
        </w:rPr>
        <w:t>) collected on the Saint John River (Canada) downstream of pulp mill, paper mill, and sewage discharges. Environmental Toxicology and Chemistry, 22: 2898–907.</w:t>
      </w:r>
    </w:p>
    <w:p w14:paraId="1889A03D"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Geffen, A. J., &amp; Nash, R. D. M. 1992. The life-history strategy of deepwater sculpin, </w:t>
      </w:r>
      <w:r w:rsidRPr="00955C0A">
        <w:rPr>
          <w:bCs/>
          <w:i/>
          <w:lang w:val="de-DE"/>
        </w:rPr>
        <w:t>Myoxocephalus thompsoni</w:t>
      </w:r>
      <w:r w:rsidRPr="00955C0A">
        <w:rPr>
          <w:bCs/>
          <w:lang w:val="de-DE"/>
        </w:rPr>
        <w:t xml:space="preserve"> (Girard), in Lake Michigan: dispersal and settlement patterns during the first year of life. Journal of Fish Biology, 41: 101–110.</w:t>
      </w:r>
    </w:p>
    <w:p w14:paraId="72D503B2"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Goudet, J. 1995. FSTAT (version 1.2): a computer program to calculate F-statistics. Journal of Heredity, 86: 485–486.</w:t>
      </w:r>
    </w:p>
    <w:p w14:paraId="70FBC510"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Gouskov, A., &amp; Vorburger, C. 2016. River fragmentation and fish population structure: a comparison of three Swiss midland rivers. Freshwater Science, 35: 689–700.</w:t>
      </w:r>
    </w:p>
    <w:p w14:paraId="05C3EB54"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Gray, M. A., Cunjak, R. A., &amp; Munkittrick, K. R. 2004. Site fidelity of slimy sculpin (</w:t>
      </w:r>
      <w:r w:rsidRPr="00955C0A">
        <w:rPr>
          <w:bCs/>
          <w:i/>
          <w:lang w:val="de-DE"/>
        </w:rPr>
        <w:t>Cottus cognatus</w:t>
      </w:r>
      <w:r w:rsidRPr="00955C0A">
        <w:rPr>
          <w:bCs/>
          <w:lang w:val="de-DE"/>
        </w:rPr>
        <w:t>): insights from stable carbon and nitrogen analysis. Canadian Journal of Fisheries and Aquatic Sciences, 61: 1717–1722.</w:t>
      </w:r>
    </w:p>
    <w:p w14:paraId="4827BA60"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Hewitt, G. 1996. Some genetic consequences of ice ages, and their roles in divergence and speciation. Biological Journal of the Linnean Society, 58: 247–276.</w:t>
      </w:r>
    </w:p>
    <w:p w14:paraId="3725CBF1"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Homola, J. J., Ruetz, C. R., Kohler, S. L., &amp; Thum, R. A. 2016. Complex postglacial recolonization inferred from population genetic structure of mottled sculpin </w:t>
      </w:r>
      <w:r w:rsidRPr="00955C0A">
        <w:rPr>
          <w:bCs/>
          <w:i/>
          <w:lang w:val="de-DE"/>
        </w:rPr>
        <w:t>Cottus bairdii</w:t>
      </w:r>
      <w:r w:rsidRPr="00955C0A">
        <w:rPr>
          <w:bCs/>
          <w:lang w:val="de-DE"/>
        </w:rPr>
        <w:t xml:space="preserve"> in tributaries of eastern Lake Michigan, U.S.A. Journal of Fish Biology, 89: 2234–2250.</w:t>
      </w:r>
    </w:p>
    <w:p w14:paraId="400DB8F0"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Huff, D. D., Miller, L. M., &amp; Vondracek, B. 2010. Patterns of ancestry and genetic diversity in reintroduced populations of the slimy sculpin: implications for conservation. Conservation Genetics, 11: 2379–2391.</w:t>
      </w:r>
    </w:p>
    <w:p w14:paraId="697CA79A"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Istead, A. E., Yavno, S., &amp; Fox, M. G. 2015. Morphological change and phenotypic plasticity in response to water velocity in three species of Centrarchidae. Canadian Journal of Zoology, 93: 879–888.</w:t>
      </w:r>
    </w:p>
    <w:p w14:paraId="6E36A5AB"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Jakobsson, M., &amp; Rosenberg, N. A. 2007. CLUMPP: A cluster matching and permutation </w:t>
      </w:r>
      <w:r w:rsidRPr="00955C0A">
        <w:rPr>
          <w:bCs/>
          <w:lang w:val="de-DE"/>
        </w:rPr>
        <w:lastRenderedPageBreak/>
        <w:t>program for dealing with label switching and multimodality in analysis of population structure. Bioinformatics, 23: 1801–1806.</w:t>
      </w:r>
    </w:p>
    <w:p w14:paraId="417E9273"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Jensen, J. L., Bohonak, A. J., &amp; Kelley, S. T. 2005. Isolation by distance, web service. BMC Genetics, 6.</w:t>
      </w:r>
    </w:p>
    <w:p w14:paraId="2FC50D09"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Jombart, T. 2008. Adegenet: A R package for the multivariate analysis of genetic markers. Bioinformatics, 24: 1403–1405.</w:t>
      </w:r>
    </w:p>
    <w:p w14:paraId="3591E225"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Jombart, T., Devillard, S., &amp; Balloux, F. 2010. Discriminant analysis of principal components: a new method for the analysis of genetically structured populations. BMC Genetics, 11: 94.</w:t>
      </w:r>
    </w:p>
    <w:p w14:paraId="389D710B"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Junker, J., Peter, A., Wagner, C. E., Mwaiko, S., Germann, B., Seehausen, O., &amp; Keller, I. 2012. River fragmentation increases localized population genetic structure and enhances asymmetry of dispersal in bullhead (</w:t>
      </w:r>
      <w:r w:rsidRPr="00955C0A">
        <w:rPr>
          <w:bCs/>
          <w:i/>
          <w:lang w:val="de-DE"/>
        </w:rPr>
        <w:t>Cottus gobio</w:t>
      </w:r>
      <w:r w:rsidRPr="00955C0A">
        <w:rPr>
          <w:bCs/>
          <w:lang w:val="de-DE"/>
        </w:rPr>
        <w:t>). Conservation Genetics, 13: 545–556.</w:t>
      </w:r>
    </w:p>
    <w:p w14:paraId="0B069767"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Kinziger, A. P., Hellmair, M., Fong, S. R., Goodman, D. H., &amp; Kelsey, H. 2016. Evolution of rough sculpin (</w:t>
      </w:r>
      <w:r w:rsidRPr="00955C0A">
        <w:rPr>
          <w:bCs/>
          <w:i/>
          <w:lang w:val="de-DE"/>
        </w:rPr>
        <w:t>Cottus asperrimus</w:t>
      </w:r>
      <w:r w:rsidRPr="00955C0A">
        <w:rPr>
          <w:bCs/>
          <w:lang w:val="de-DE"/>
        </w:rPr>
        <w:t>) genetic divergence and late Quaternary displacement on the Hat Creek fault, California, USA. Conservation Genetics, 17: 1257–1267.</w:t>
      </w:r>
    </w:p>
    <w:p w14:paraId="16EB0D2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Lamphere, B. A., &amp; Blum, M. J. 2012. Genetic estimates of population structure and dispersal in a benthic stream fish. Ecology of Freshwater Fish, 21: 75–86.</w:t>
      </w:r>
    </w:p>
    <w:p w14:paraId="5265717B"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Lantry, B. F., O’Gorman, R., Walsh, M. G., Casselman, J. M., Hoyle, J. A., Keir, M. J., &amp; Lantry, J. R. 2007. Reappearance of deepwater sculpin in Lake Ontario: resurgence or last gasp of a doomed population? Journal of Great Lakes Research, 33: 34–45.</w:t>
      </w:r>
    </w:p>
    <w:p w14:paraId="18BF585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Li, Y. L., Xue, D. X., Gao, T. X., &amp; Liu, J. X. 2016, August 12. Genetic diversity and population structure of the roughskin sculpin (</w:t>
      </w:r>
      <w:r w:rsidRPr="00955C0A">
        <w:rPr>
          <w:bCs/>
          <w:i/>
          <w:lang w:val="de-DE"/>
        </w:rPr>
        <w:t>Trachidermus fasciatus</w:t>
      </w:r>
      <w:r w:rsidRPr="00955C0A">
        <w:rPr>
          <w:bCs/>
          <w:lang w:val="de-DE"/>
        </w:rPr>
        <w:t xml:space="preserve"> Heckel) inferred from microsatellite analyses: implications for its conservation and management. Conservation Genetics, pp. 1–10.</w:t>
      </w:r>
    </w:p>
    <w:p w14:paraId="7FAE026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Marsden, J. E., &amp; Langdon, R. W. 2012. The history and future of Lake Champlain’s fishes and fisheries. Journal of Great Lakes Research, 38: 19–34.</w:t>
      </w:r>
    </w:p>
    <w:p w14:paraId="51A058EE"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Martin, B. T., Czesny, S. J., &amp; Wahl, D. H. 2011. Vertical distribution of larval fish in pelagic waters of southwest Lake Michigan: Implications for growth, survival, and dispersal. Journal of Great Lakes Research, 37: 279–288.</w:t>
      </w:r>
    </w:p>
    <w:p w14:paraId="0F807F00"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McCormick, M. J., Manley, T. O., Beletsky, D., Foley, A. J., &amp; Fahnenstiel, G. L. 2008. Tracking the surface fow in Lake Champlain. Journal of Great Lakes Research, 34: 721–730.</w:t>
      </w:r>
    </w:p>
    <w:p w14:paraId="4F94E2FD"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McKinnon, J. S., &amp; Rundle, H. D. 2002. Speciation in nature: the threespine stickleback model </w:t>
      </w:r>
      <w:r w:rsidRPr="00955C0A">
        <w:rPr>
          <w:bCs/>
          <w:lang w:val="de-DE"/>
        </w:rPr>
        <w:lastRenderedPageBreak/>
        <w:t>systems. Trends in Ecology &amp; Evolution, 17: 480–488.</w:t>
      </w:r>
    </w:p>
    <w:p w14:paraId="1DD4E266"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Minns, C. K. 1995. Allometry of home range size in lake and river fishes. Canadian Journal of Fisheries and Aquatic Sciences, 52: 1499–1508.</w:t>
      </w:r>
    </w:p>
    <w:p w14:paraId="0AFE1868" w14:textId="77777777"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 xml:space="preserve">Muths, D., Le Couls, S., Evano, H., Grewe, P., &amp; Bourjea, J. 2013. Multi-genetic marker approach and spatio-temporal analysis suggest there is a single panmictic population of swordfish </w:t>
      </w:r>
      <w:r w:rsidRPr="00955C0A">
        <w:rPr>
          <w:bCs/>
          <w:i/>
          <w:lang w:val="de-DE"/>
        </w:rPr>
        <w:t>Xiphias gladius</w:t>
      </w:r>
      <w:r w:rsidRPr="00955C0A">
        <w:rPr>
          <w:bCs/>
          <w:lang w:val="de-DE"/>
        </w:rPr>
        <w:t xml:space="preserve"> in the Indian Ocean. (B. R. MacKenzie, Ed</w:t>
      </w:r>
      <w:proofErr w:type="gramStart"/>
      <w:r w:rsidRPr="00955C0A">
        <w:rPr>
          <w:bCs/>
          <w:lang w:val="de-DE"/>
        </w:rPr>
        <w:t>.)PLoS</w:t>
      </w:r>
      <w:proofErr w:type="gramEnd"/>
      <w:r w:rsidRPr="00955C0A">
        <w:rPr>
          <w:bCs/>
          <w:lang w:val="de-DE"/>
        </w:rPr>
        <w:t xml:space="preserve"> ONE, 8: e63558.</w:t>
      </w:r>
    </w:p>
    <w:p w14:paraId="7017D0E3" w14:textId="77777777" w:rsidR="00C55CBB" w:rsidRDefault="00784B5E" w:rsidP="00C55CBB">
      <w:pPr>
        <w:spacing w:line="360" w:lineRule="auto"/>
        <w:ind w:left="360" w:hanging="360"/>
        <w:rPr>
          <w:rFonts w:eastAsia="Times New Roman"/>
        </w:rPr>
      </w:pPr>
      <w:r w:rsidRPr="00955C0A">
        <w:rPr>
          <w:bCs/>
          <w:lang w:val="de-DE"/>
        </w:rPr>
        <w:t xml:space="preserve">Myer, G. E., &amp; Gruendling, G. K. 1979. </w:t>
      </w:r>
      <w:r w:rsidR="00C55CBB">
        <w:rPr>
          <w:rFonts w:eastAsia="Times New Roman"/>
        </w:rPr>
        <w:t xml:space="preserve">Limnology of Lake Champlain. Lake Champlain Basin 462 Study, Burlington VT. </w:t>
      </w:r>
    </w:p>
    <w:p w14:paraId="4A4EFCEC" w14:textId="5D0DA8F6"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Nolte, A. W., Stemshorn, K., &amp; Tautz, D. 2005. Direct cloning of microsatellite loci from Cottus gobio through a simplified enrichment procedure. Molecular Ecology Notes, 5: 628–636.</w:t>
      </w:r>
    </w:p>
    <w:p w14:paraId="5349C153" w14:textId="77777777"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Otto, R. G., &amp; Rice, J. O. 1977. Responses of a freshwater sculpin (</w:t>
      </w:r>
      <w:r w:rsidRPr="00955C0A">
        <w:rPr>
          <w:bCs/>
          <w:i/>
          <w:lang w:val="de-DE"/>
        </w:rPr>
        <w:t>Cottus cognatus</w:t>
      </w:r>
      <w:r w:rsidRPr="00955C0A">
        <w:rPr>
          <w:bCs/>
          <w:lang w:val="de-DE"/>
        </w:rPr>
        <w:t xml:space="preserve"> gracilis) to temperature. Transactions of the American Fisheries Society, 106: 89–94.</w:t>
      </w:r>
    </w:p>
    <w:p w14:paraId="4F8A73F4"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Peacock, M. M., Gustin, M. S., Kirchoff, V. S., Robinson, M. L., Hekkala, E., Pizzarro-Barraza, C., &amp; Loux, T. 2016. Native fishes in the Truckee River: Are in-stream structures and patterns of population genetic structure related? Science of the Total Environment, 563–564: 221–236.</w:t>
      </w:r>
    </w:p>
    <w:p w14:paraId="0D8F3993"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Peakall, R., &amp; Smouse, P. E. 2006. GENALEX 6: Genetic analysis in Excel. Population genetic software for teaching and research. Molecular Ecology Notes, 6: 288–295.</w:t>
      </w:r>
    </w:p>
    <w:p w14:paraId="4AA07F63"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Peakall, R., &amp; Smouse, P. E. 2012. GenALEx 6.5: Genetic analysis in Excel. Population genetic software for teaching and research-an update. Bioinformatics, 28: 2537–2539.</w:t>
      </w:r>
    </w:p>
    <w:p w14:paraId="0A43E1A5"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Petit, R. J., Aguinagalde, I., de Beaulieu, J.-L., Bittkau, C., Brewer, S., Cheddadi, R., Ennos, R., Fineschi, S., Grivet, D., Lascoux, M., Mohanty, A., Müller-Starck, G., Demesure-Musch, B., Palmé, A., Martín, J. P., Rendell, S., &amp; Vendramin, G. G. 2003. Glacial refugia: hotspots but not melting pots of genetic diversity. Science (New York, N.Y.), 300: 1563–1565.</w:t>
      </w:r>
    </w:p>
    <w:p w14:paraId="693420E6"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Pineda, J., Hare, J., &amp; Sponaugle, S. 2007. Larval transport and dispersal in the coastal ocean and consequences for population connectivity. Oceanography, 20: 22–39.</w:t>
      </w:r>
    </w:p>
    <w:p w14:paraId="0FDF0CF8"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Pritchard, J. K., Stephens, M., &amp; Donnelly, P. 2000. Inference of population structure using multilocus genotype data. Genetics, 155: 945–959.</w:t>
      </w:r>
    </w:p>
    <w:p w14:paraId="7B0151C5"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Rao, Y. R., &amp; Murthy, C. R. 2001. Nearshore currents and turbulent exchange processes during upwelling and downwelling events in Lake Ontario. Journal of Geophysical Research, 106: </w:t>
      </w:r>
      <w:r w:rsidRPr="00955C0A">
        <w:rPr>
          <w:bCs/>
          <w:lang w:val="de-DE"/>
        </w:rPr>
        <w:lastRenderedPageBreak/>
        <w:t>2667–2678.</w:t>
      </w:r>
    </w:p>
    <w:p w14:paraId="7CAADDEF"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Rayburn, J. A., Franzi, D. A., &amp; Knuepfer, P. L. K. 2007. Evidence from the Lake Champlain valley for a later onset of the Champlain Sea and implications for late glacial meltwater routing to the North Atlantic. Palaeogeography, Palaeoclimatology, Palaeoecology, 246: 62–74.</w:t>
      </w:r>
    </w:p>
    <w:p w14:paraId="42112544" w14:textId="77777777"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Roseman, E. F., &amp; O’Brien, T. P. 2013. Spatial distribution of pelagic fish larvae in the northern main basin of Lake Huron. Aquatic Ecosystem Health &amp; Management, 16: 311–321.</w:t>
      </w:r>
    </w:p>
    <w:p w14:paraId="26CF7CE5" w14:textId="77777777"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Ryder, R. A., &amp; Pesendorfer, J. 1989. Large rivers are more than flowing lakes: a comparative review. Canadian Special Publication of Fisheries and Aquatic Sciences, 106: 65–85.</w:t>
      </w:r>
    </w:p>
    <w:p w14:paraId="70EF30F2" w14:textId="2054CC8D" w:rsidR="00895BAC" w:rsidRDefault="00784B5E" w:rsidP="00C55CBB">
      <w:pPr>
        <w:spacing w:line="360" w:lineRule="auto"/>
        <w:ind w:left="360" w:hanging="360"/>
        <w:rPr>
          <w:rFonts w:eastAsia="Times New Roman"/>
        </w:rPr>
      </w:pPr>
      <w:r w:rsidRPr="00955C0A">
        <w:rPr>
          <w:bCs/>
          <w:lang w:val="de-DE"/>
        </w:rPr>
        <w:t xml:space="preserve">Scott, W. B., &amp; Crossman, E. J. 1973. </w:t>
      </w:r>
      <w:r w:rsidR="00C55CBB">
        <w:rPr>
          <w:rFonts w:eastAsia="Times New Roman"/>
        </w:rPr>
        <w:t xml:space="preserve">Freshwater Fishes of Canada. Fisheries Research Board of 496 Canada Bulletin 184. </w:t>
      </w:r>
    </w:p>
    <w:p w14:paraId="219A9E0B" w14:textId="77777777" w:rsidR="00784B5E" w:rsidRPr="00955C0A" w:rsidRDefault="00784B5E" w:rsidP="00C55CBB">
      <w:pPr>
        <w:widowControl w:val="0"/>
        <w:autoSpaceDE w:val="0"/>
        <w:autoSpaceDN w:val="0"/>
        <w:adjustRightInd w:val="0"/>
        <w:spacing w:line="360" w:lineRule="auto"/>
        <w:ind w:left="360" w:hanging="360"/>
        <w:rPr>
          <w:bCs/>
          <w:lang w:val="de-DE"/>
        </w:rPr>
      </w:pPr>
      <w:r w:rsidRPr="00955C0A">
        <w:rPr>
          <w:bCs/>
          <w:lang w:val="de-DE"/>
        </w:rPr>
        <w:t>Swain, D. P., &amp; Holtby, L. B. 1989. Differences in morphology and behavior between juvenile coho salmon (</w:t>
      </w:r>
      <w:r w:rsidRPr="00955C0A">
        <w:rPr>
          <w:bCs/>
          <w:i/>
          <w:lang w:val="de-DE"/>
        </w:rPr>
        <w:t>Oncorhynchus kisutch</w:t>
      </w:r>
      <w:r w:rsidRPr="00955C0A">
        <w:rPr>
          <w:bCs/>
          <w:lang w:val="de-DE"/>
        </w:rPr>
        <w:t>) rearing in a lake and in its tributary stream. Canadian Journal of Fisheries and Aquatic Sciences, 46: 1406–1414.</w:t>
      </w:r>
    </w:p>
    <w:p w14:paraId="43ADE0F7"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Team, R. C. 2015. R: A language and enviornment for satistical computing. Vienna, Austria: R Foundation for Satisical Computing.</w:t>
      </w:r>
    </w:p>
    <w:p w14:paraId="009C4853"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Templeton, A. R., Shaw, K., Routman, E., &amp; Davis, S. K. 1990. The genetic consequences of habitat fragmentation. Annals of the Missouri Botanical Garden, 77: 13–27.</w:t>
      </w:r>
    </w:p>
    <w:p w14:paraId="068F5932"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Thompson, K. F., Patel, S., Baker, C. S., Constantine, R., &amp; Millar, C. D. 2015. Bucking the trend: genetic analysis reveals high diversity, large population size and low differentiation in a deep ocean cetacean. Nature, 116: 1–9.</w:t>
      </w:r>
    </w:p>
    <w:p w14:paraId="445D79C1" w14:textId="77777777"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Van Oosterhout, C., Hutchinson, W. F., Wills, D. P. M., &amp; Shipley, P. 2004. MICRO-CHECKER: Software for identifying and correcting genotyping errors in microsatellite data. Molecular Ecology Notes, 4: 535–538.</w:t>
      </w:r>
    </w:p>
    <w:p w14:paraId="5114B4FD" w14:textId="40D59A79" w:rsidR="00784B5E" w:rsidRPr="00955C0A" w:rsidRDefault="00784B5E" w:rsidP="00955C0A">
      <w:pPr>
        <w:widowControl w:val="0"/>
        <w:autoSpaceDE w:val="0"/>
        <w:autoSpaceDN w:val="0"/>
        <w:adjustRightInd w:val="0"/>
        <w:spacing w:line="360" w:lineRule="auto"/>
        <w:ind w:left="360" w:hanging="360"/>
        <w:rPr>
          <w:bCs/>
          <w:lang w:val="de-DE"/>
        </w:rPr>
      </w:pPr>
      <w:r w:rsidRPr="00955C0A">
        <w:rPr>
          <w:bCs/>
          <w:lang w:val="de-DE"/>
        </w:rPr>
        <w:t xml:space="preserve">Wahlund, S. 1928. Zusammensetzung </w:t>
      </w:r>
      <w:r w:rsidRPr="00784B5E">
        <w:rPr>
          <w:bCs/>
          <w:lang w:val="de-DE"/>
        </w:rPr>
        <w:t xml:space="preserve">von </w:t>
      </w:r>
      <w:r>
        <w:rPr>
          <w:bCs/>
          <w:lang w:val="de-DE"/>
        </w:rPr>
        <w:t>p</w:t>
      </w:r>
      <w:r w:rsidRPr="00784B5E">
        <w:rPr>
          <w:bCs/>
          <w:lang w:val="de-DE"/>
        </w:rPr>
        <w:t xml:space="preserve">opulationen und </w:t>
      </w:r>
      <w:r>
        <w:rPr>
          <w:bCs/>
          <w:lang w:val="de-DE"/>
        </w:rPr>
        <w:t>k</w:t>
      </w:r>
      <w:r w:rsidRPr="00784B5E">
        <w:rPr>
          <w:bCs/>
          <w:lang w:val="de-DE"/>
        </w:rPr>
        <w:t xml:space="preserve">orrelationserscheinungen von </w:t>
      </w:r>
      <w:r>
        <w:rPr>
          <w:bCs/>
          <w:lang w:val="de-DE"/>
        </w:rPr>
        <w:t>s</w:t>
      </w:r>
      <w:r w:rsidRPr="00784B5E">
        <w:rPr>
          <w:bCs/>
          <w:lang w:val="de-DE"/>
        </w:rPr>
        <w:t>tandpunkt der vererbungslehre aus betrachtet</w:t>
      </w:r>
      <w:r w:rsidRPr="00955C0A">
        <w:rPr>
          <w:bCs/>
          <w:lang w:val="de-DE"/>
        </w:rPr>
        <w:t>. Hereditas, 11: 65–106.</w:t>
      </w:r>
    </w:p>
    <w:p w14:paraId="227040A1" w14:textId="77777777" w:rsidR="00784B5E" w:rsidRPr="00784B5E" w:rsidRDefault="00784B5E" w:rsidP="00C55CBB">
      <w:pPr>
        <w:widowControl w:val="0"/>
        <w:autoSpaceDE w:val="0"/>
        <w:autoSpaceDN w:val="0"/>
        <w:adjustRightInd w:val="0"/>
        <w:spacing w:before="240" w:after="240" w:line="360" w:lineRule="auto"/>
        <w:rPr>
          <w:b/>
          <w:bCs/>
          <w:lang w:val="de-DE"/>
        </w:rPr>
      </w:pPr>
    </w:p>
    <w:p w14:paraId="64784255" w14:textId="77777777" w:rsidR="00784B5E" w:rsidRPr="006E55E2" w:rsidRDefault="00784B5E" w:rsidP="00C55CBB">
      <w:pPr>
        <w:widowControl w:val="0"/>
        <w:autoSpaceDE w:val="0"/>
        <w:autoSpaceDN w:val="0"/>
        <w:adjustRightInd w:val="0"/>
        <w:spacing w:before="240" w:after="240" w:line="360" w:lineRule="auto"/>
        <w:ind w:left="360" w:hanging="360"/>
        <w:rPr>
          <w:b/>
          <w:bCs/>
          <w:lang w:val="de-DE"/>
        </w:rPr>
      </w:pPr>
    </w:p>
    <w:p w14:paraId="74201A10" w14:textId="7764216C" w:rsidR="00D5224F" w:rsidRDefault="00D5224F" w:rsidP="00B22D58">
      <w:pPr>
        <w:widowControl w:val="0"/>
        <w:autoSpaceDE w:val="0"/>
        <w:autoSpaceDN w:val="0"/>
        <w:adjustRightInd w:val="0"/>
        <w:spacing w:line="360" w:lineRule="auto"/>
        <w:ind w:left="480" w:hanging="480"/>
      </w:pPr>
    </w:p>
    <w:p w14:paraId="7FF91A25" w14:textId="652FA305" w:rsidR="00D5224F" w:rsidRDefault="00D5224F" w:rsidP="00991D83">
      <w:pPr>
        <w:spacing w:line="360" w:lineRule="auto"/>
      </w:pPr>
    </w:p>
    <w:p w14:paraId="3CCD87DC" w14:textId="0E94DD43" w:rsidR="00EE2357" w:rsidRDefault="00B82B18" w:rsidP="00991D83">
      <w:pPr>
        <w:widowControl w:val="0"/>
        <w:autoSpaceDE w:val="0"/>
        <w:autoSpaceDN w:val="0"/>
        <w:adjustRightInd w:val="0"/>
        <w:spacing w:line="360" w:lineRule="auto"/>
      </w:pPr>
      <w:r>
        <w:t xml:space="preserve">Table </w:t>
      </w:r>
      <w:r w:rsidR="0075607A">
        <w:t>1</w:t>
      </w:r>
      <w:r w:rsidR="00EE2357">
        <w:t>: Characteristics of 10 microsatellites amplified in slimy sculpin.</w:t>
      </w:r>
      <w:r w:rsidR="00915D14">
        <w:t xml:space="preserve"> Shown are the GenBank marker name, repeat motif, forward and reverse primer sequence, fluorophore tail, amplified size range, annealing temperature (Ta) and citation for the source of the marker.</w:t>
      </w:r>
    </w:p>
    <w:tbl>
      <w:tblPr>
        <w:tblW w:w="10669" w:type="dxa"/>
        <w:tblLayout w:type="fixed"/>
        <w:tblLook w:val="04A0" w:firstRow="1" w:lastRow="0" w:firstColumn="1" w:lastColumn="0" w:noHBand="0" w:noVBand="1"/>
      </w:tblPr>
      <w:tblGrid>
        <w:gridCol w:w="1060"/>
        <w:gridCol w:w="860"/>
        <w:gridCol w:w="4020"/>
        <w:gridCol w:w="720"/>
        <w:gridCol w:w="1391"/>
        <w:gridCol w:w="524"/>
        <w:gridCol w:w="2094"/>
      </w:tblGrid>
      <w:tr w:rsidR="00EE2357" w:rsidRPr="00FD7C97" w14:paraId="6EDB5C53" w14:textId="77777777" w:rsidTr="00FD7C97">
        <w:trPr>
          <w:trHeight w:val="320"/>
        </w:trPr>
        <w:tc>
          <w:tcPr>
            <w:tcW w:w="1060" w:type="dxa"/>
            <w:tcBorders>
              <w:top w:val="single" w:sz="4" w:space="0" w:color="auto"/>
              <w:left w:val="nil"/>
              <w:bottom w:val="single" w:sz="4" w:space="0" w:color="auto"/>
              <w:right w:val="nil"/>
            </w:tcBorders>
            <w:shd w:val="clear" w:color="auto" w:fill="auto"/>
            <w:noWrap/>
            <w:vAlign w:val="bottom"/>
            <w:hideMark/>
          </w:tcPr>
          <w:p w14:paraId="451493FE"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marker</w:t>
            </w:r>
          </w:p>
        </w:tc>
        <w:tc>
          <w:tcPr>
            <w:tcW w:w="860" w:type="dxa"/>
            <w:tcBorders>
              <w:top w:val="single" w:sz="4" w:space="0" w:color="auto"/>
              <w:left w:val="nil"/>
              <w:bottom w:val="single" w:sz="4" w:space="0" w:color="auto"/>
              <w:right w:val="nil"/>
            </w:tcBorders>
            <w:shd w:val="clear" w:color="auto" w:fill="auto"/>
            <w:noWrap/>
            <w:vAlign w:val="bottom"/>
            <w:hideMark/>
          </w:tcPr>
          <w:p w14:paraId="417E5CE0"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repeat</w:t>
            </w:r>
          </w:p>
        </w:tc>
        <w:tc>
          <w:tcPr>
            <w:tcW w:w="4020" w:type="dxa"/>
            <w:tcBorders>
              <w:top w:val="single" w:sz="4" w:space="0" w:color="auto"/>
              <w:left w:val="nil"/>
              <w:bottom w:val="single" w:sz="4" w:space="0" w:color="auto"/>
              <w:right w:val="nil"/>
            </w:tcBorders>
            <w:shd w:val="clear" w:color="auto" w:fill="auto"/>
            <w:noWrap/>
            <w:vAlign w:val="bottom"/>
            <w:hideMark/>
          </w:tcPr>
          <w:p w14:paraId="27BDE2E8"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primer (5' - 3')</w:t>
            </w:r>
          </w:p>
        </w:tc>
        <w:tc>
          <w:tcPr>
            <w:tcW w:w="720" w:type="dxa"/>
            <w:tcBorders>
              <w:top w:val="single" w:sz="4" w:space="0" w:color="auto"/>
              <w:left w:val="nil"/>
              <w:bottom w:val="single" w:sz="4" w:space="0" w:color="auto"/>
              <w:right w:val="nil"/>
            </w:tcBorders>
            <w:shd w:val="clear" w:color="auto" w:fill="auto"/>
            <w:noWrap/>
            <w:vAlign w:val="bottom"/>
            <w:hideMark/>
          </w:tcPr>
          <w:p w14:paraId="3AB6967A" w14:textId="766AA20F" w:rsidR="00EE2357" w:rsidRPr="00FD7C97" w:rsidRDefault="00EE2357" w:rsidP="00991D83">
            <w:pPr>
              <w:spacing w:line="360" w:lineRule="auto"/>
              <w:rPr>
                <w:rFonts w:eastAsia="Times New Roman"/>
                <w:color w:val="000000"/>
                <w:sz w:val="22"/>
                <w:szCs w:val="22"/>
              </w:rPr>
            </w:pPr>
          </w:p>
        </w:tc>
        <w:tc>
          <w:tcPr>
            <w:tcW w:w="1391" w:type="dxa"/>
            <w:tcBorders>
              <w:top w:val="single" w:sz="4" w:space="0" w:color="auto"/>
              <w:left w:val="nil"/>
              <w:bottom w:val="single" w:sz="4" w:space="0" w:color="auto"/>
              <w:right w:val="nil"/>
            </w:tcBorders>
            <w:shd w:val="clear" w:color="auto" w:fill="auto"/>
            <w:noWrap/>
            <w:vAlign w:val="bottom"/>
            <w:hideMark/>
          </w:tcPr>
          <w:p w14:paraId="09B7A901"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size range</w:t>
            </w:r>
          </w:p>
        </w:tc>
        <w:tc>
          <w:tcPr>
            <w:tcW w:w="524" w:type="dxa"/>
            <w:tcBorders>
              <w:top w:val="single" w:sz="4" w:space="0" w:color="auto"/>
              <w:left w:val="nil"/>
              <w:bottom w:val="single" w:sz="4" w:space="0" w:color="auto"/>
              <w:right w:val="nil"/>
            </w:tcBorders>
            <w:shd w:val="clear" w:color="auto" w:fill="auto"/>
            <w:noWrap/>
            <w:vAlign w:val="bottom"/>
            <w:hideMark/>
          </w:tcPr>
          <w:p w14:paraId="65DB474E"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Ta</w:t>
            </w:r>
          </w:p>
        </w:tc>
        <w:tc>
          <w:tcPr>
            <w:tcW w:w="2094" w:type="dxa"/>
            <w:tcBorders>
              <w:top w:val="single" w:sz="4" w:space="0" w:color="auto"/>
              <w:left w:val="nil"/>
              <w:bottom w:val="single" w:sz="4" w:space="0" w:color="auto"/>
              <w:right w:val="nil"/>
            </w:tcBorders>
            <w:shd w:val="clear" w:color="auto" w:fill="auto"/>
            <w:noWrap/>
            <w:vAlign w:val="bottom"/>
            <w:hideMark/>
          </w:tcPr>
          <w:p w14:paraId="284B612A"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source</w:t>
            </w:r>
          </w:p>
        </w:tc>
      </w:tr>
      <w:tr w:rsidR="00EE2357" w:rsidRPr="00FD7C97" w14:paraId="4049DCAA" w14:textId="77777777" w:rsidTr="00FD7C97">
        <w:trPr>
          <w:trHeight w:val="320"/>
        </w:trPr>
        <w:tc>
          <w:tcPr>
            <w:tcW w:w="1060" w:type="dxa"/>
            <w:tcBorders>
              <w:top w:val="nil"/>
              <w:left w:val="nil"/>
              <w:bottom w:val="nil"/>
              <w:right w:val="nil"/>
            </w:tcBorders>
            <w:shd w:val="clear" w:color="auto" w:fill="auto"/>
            <w:noWrap/>
            <w:vAlign w:val="bottom"/>
            <w:hideMark/>
          </w:tcPr>
          <w:p w14:paraId="7071D4B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Cco02</w:t>
            </w:r>
          </w:p>
        </w:tc>
        <w:tc>
          <w:tcPr>
            <w:tcW w:w="860" w:type="dxa"/>
            <w:tcBorders>
              <w:top w:val="nil"/>
              <w:left w:val="nil"/>
              <w:bottom w:val="nil"/>
              <w:right w:val="nil"/>
            </w:tcBorders>
            <w:shd w:val="clear" w:color="auto" w:fill="auto"/>
            <w:noWrap/>
            <w:vAlign w:val="bottom"/>
            <w:hideMark/>
          </w:tcPr>
          <w:p w14:paraId="59FA2DFF"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Tri</w:t>
            </w:r>
          </w:p>
        </w:tc>
        <w:tc>
          <w:tcPr>
            <w:tcW w:w="4020" w:type="dxa"/>
            <w:tcBorders>
              <w:top w:val="nil"/>
              <w:left w:val="nil"/>
              <w:bottom w:val="nil"/>
              <w:right w:val="nil"/>
            </w:tcBorders>
            <w:shd w:val="clear" w:color="auto" w:fill="auto"/>
            <w:noWrap/>
            <w:vAlign w:val="bottom"/>
            <w:hideMark/>
          </w:tcPr>
          <w:p w14:paraId="6DC36E6B"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TTCTTGTTCTCCGTCTTGAGC</w:t>
            </w:r>
          </w:p>
        </w:tc>
        <w:tc>
          <w:tcPr>
            <w:tcW w:w="720" w:type="dxa"/>
            <w:tcBorders>
              <w:top w:val="nil"/>
              <w:left w:val="nil"/>
              <w:bottom w:val="nil"/>
              <w:right w:val="nil"/>
            </w:tcBorders>
            <w:shd w:val="clear" w:color="auto" w:fill="auto"/>
            <w:noWrap/>
            <w:vAlign w:val="bottom"/>
            <w:hideMark/>
          </w:tcPr>
          <w:p w14:paraId="7D6FF674"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HEX</w:t>
            </w:r>
          </w:p>
        </w:tc>
        <w:tc>
          <w:tcPr>
            <w:tcW w:w="1391" w:type="dxa"/>
            <w:tcBorders>
              <w:top w:val="nil"/>
              <w:left w:val="nil"/>
              <w:bottom w:val="nil"/>
              <w:right w:val="nil"/>
            </w:tcBorders>
            <w:shd w:val="clear" w:color="auto" w:fill="auto"/>
            <w:noWrap/>
            <w:vAlign w:val="bottom"/>
            <w:hideMark/>
          </w:tcPr>
          <w:p w14:paraId="4B4EBC72" w14:textId="642A464C" w:rsidR="00EE2357" w:rsidRPr="00FD7C97" w:rsidRDefault="00C14857" w:rsidP="00991D83">
            <w:pPr>
              <w:spacing w:line="360" w:lineRule="auto"/>
              <w:jc w:val="center"/>
              <w:rPr>
                <w:rFonts w:eastAsia="Times New Roman"/>
                <w:color w:val="000000"/>
                <w:sz w:val="22"/>
                <w:szCs w:val="22"/>
              </w:rPr>
            </w:pPr>
            <w:r>
              <w:rPr>
                <w:rFonts w:eastAsia="Times New Roman"/>
                <w:color w:val="000000"/>
                <w:sz w:val="22"/>
                <w:szCs w:val="22"/>
              </w:rPr>
              <w:t>227-254</w:t>
            </w:r>
          </w:p>
        </w:tc>
        <w:tc>
          <w:tcPr>
            <w:tcW w:w="524" w:type="dxa"/>
            <w:tcBorders>
              <w:top w:val="nil"/>
              <w:left w:val="nil"/>
              <w:bottom w:val="nil"/>
              <w:right w:val="nil"/>
            </w:tcBorders>
            <w:shd w:val="clear" w:color="auto" w:fill="auto"/>
            <w:noWrap/>
            <w:vAlign w:val="bottom"/>
            <w:hideMark/>
          </w:tcPr>
          <w:p w14:paraId="26A04871"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59</w:t>
            </w:r>
          </w:p>
        </w:tc>
        <w:tc>
          <w:tcPr>
            <w:tcW w:w="2094" w:type="dxa"/>
            <w:tcBorders>
              <w:top w:val="nil"/>
              <w:left w:val="nil"/>
              <w:bottom w:val="nil"/>
              <w:right w:val="nil"/>
            </w:tcBorders>
            <w:shd w:val="clear" w:color="auto" w:fill="auto"/>
            <w:noWrap/>
            <w:vAlign w:val="bottom"/>
            <w:hideMark/>
          </w:tcPr>
          <w:p w14:paraId="6E07E785" w14:textId="24EF14AB" w:rsidR="00EE2357" w:rsidRPr="00FD7C97" w:rsidRDefault="004C3CF7" w:rsidP="00991D83">
            <w:pPr>
              <w:spacing w:line="360" w:lineRule="auto"/>
              <w:rPr>
                <w:rFonts w:eastAsia="Times New Roman"/>
                <w:color w:val="000000"/>
                <w:sz w:val="22"/>
                <w:szCs w:val="22"/>
              </w:rPr>
            </w:pPr>
            <w:r>
              <w:rPr>
                <w:rFonts w:eastAsia="Times New Roman"/>
                <w:color w:val="000000"/>
                <w:sz w:val="22"/>
                <w:szCs w:val="22"/>
              </w:rPr>
              <w:fldChar w:fldCharType="begin" w:fldLock="1"/>
            </w:r>
            <w:r w:rsidR="0026738F">
              <w:rPr>
                <w:rFonts w:eastAsia="Times New Roman"/>
                <w:color w:val="000000"/>
                <w:sz w:val="22"/>
                <w:szCs w:val="22"/>
              </w:rPr>
              <w:instrText>ADDIN CSL_CITATION { "citationItems" : [ { "id" : "ITEM-1", "itemData" : { "DOI" : "10.1007/s12686-009-9099-3", "ISBN" : "1877-7252", "abstract" : "Our research on slimy sculpins (Cottus cognatus), a benthic, freshwater fish, requires highly polymorphic genetic markers, and microsatellite loci developed for other Cottus species were insufficient for our needs. We therefore developed 13 polymorphic microsatellite loci from C. cognatus libraries enriched for tri- and tetranucleotide repeats. These loci had 2-22 alleles and observed heterozygosities ranging from 0.36 to 0.86 in a sample of 47 individuals from one population. There was no evidence of linkage disequilibrium; however, one locus had a putative null allele. Twelve loci also worked for mottled sculpin (Cottus bairdi) but only eight were polymorphic in a sample of seven individuals.", "author" : [ { "dropping-particle" : "", "family" : "Fujishin", "given" : "L M", "non-dropping-particle" : "", "parse-names" : false, "suffix" : "" }, { "dropping-particle" : "", "family" : "Barker", "given" : "F K", "non-dropping-particle" : "", "parse-names" : false, "suffix" : "" }, { "dropping-particle" : "", "family" : "Huff", "given" : "D D", "non-dropping-particle" : "", "parse-names" : false, "suffix" : "" }, { "dropping-particle" : "", "family" : "Miller", "given" : "L M", "non-dropping-particle" : "", "parse-names" : false, "suffix" : "" } ], "container-title" : "Conservation Genetics Resources", "id" : "ITEM-1", "issue" : "1", "issued" : { "date-parts" : [ [ "2009" ] ] }, "note" : "Fujishin, Lorissa M. Barker, F. Keith Huff, David D. Miller, Loren M.\nHuff, David/A-8166-2008; Barker, Keith/K-2795-2012\nHuff, David/0000-0001-9061-7685; Barker, Keith/0000-0001-7488-2470", "page" : "429-432", "title" : "Isolation of 13 polymorphic microsatellite loci for slimy sculpin (&lt;i&gt;Cottus cognatus&lt;/i&gt;)", "type" : "article-journal", "volume" : "1" }, "uris" : [ "http://www.mendeley.com/documents/?uuid=7eac92dd-89bb-4551-8de1-847b6391728b" ] } ], "mendeley" : { "formattedCitation" : "(Fujishin et al., 2009)", "manualFormatting" : "Fujishin et al. 2009", "plainTextFormattedCitation" : "(Fujishin et al., 2009)", "previouslyFormattedCitation" : "(Fujishin et al., 2009)" }, "properties" : { "noteIndex" : 0 }, "schema" : "https://github.com/citation-style-language/schema/raw/master/csl-citation.json" }</w:instrText>
            </w:r>
            <w:r>
              <w:rPr>
                <w:rFonts w:eastAsia="Times New Roman"/>
                <w:color w:val="000000"/>
                <w:sz w:val="22"/>
                <w:szCs w:val="22"/>
              </w:rPr>
              <w:fldChar w:fldCharType="separate"/>
            </w:r>
            <w:r w:rsidRPr="004C3CF7">
              <w:rPr>
                <w:rFonts w:eastAsia="Times New Roman"/>
                <w:noProof/>
                <w:color w:val="000000"/>
                <w:sz w:val="22"/>
                <w:szCs w:val="22"/>
              </w:rPr>
              <w:t>Fujishin et al. 2009</w:t>
            </w:r>
            <w:r>
              <w:rPr>
                <w:rFonts w:eastAsia="Times New Roman"/>
                <w:color w:val="000000"/>
                <w:sz w:val="22"/>
                <w:szCs w:val="22"/>
              </w:rPr>
              <w:fldChar w:fldCharType="end"/>
            </w:r>
          </w:p>
        </w:tc>
      </w:tr>
      <w:tr w:rsidR="00EE2357" w:rsidRPr="00FD7C97" w14:paraId="308F2994" w14:textId="77777777" w:rsidTr="00FD7C97">
        <w:trPr>
          <w:trHeight w:val="320"/>
        </w:trPr>
        <w:tc>
          <w:tcPr>
            <w:tcW w:w="1060" w:type="dxa"/>
            <w:tcBorders>
              <w:top w:val="nil"/>
              <w:left w:val="nil"/>
              <w:bottom w:val="nil"/>
              <w:right w:val="nil"/>
            </w:tcBorders>
            <w:shd w:val="clear" w:color="auto" w:fill="auto"/>
            <w:noWrap/>
            <w:vAlign w:val="bottom"/>
            <w:hideMark/>
          </w:tcPr>
          <w:p w14:paraId="6CA34FA1"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5032C694"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46F8F59B"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CCCATCTTCTCCTCCTGTCC</w:t>
            </w:r>
          </w:p>
        </w:tc>
        <w:tc>
          <w:tcPr>
            <w:tcW w:w="720" w:type="dxa"/>
            <w:tcBorders>
              <w:top w:val="nil"/>
              <w:left w:val="nil"/>
              <w:bottom w:val="nil"/>
              <w:right w:val="nil"/>
            </w:tcBorders>
            <w:shd w:val="clear" w:color="auto" w:fill="auto"/>
            <w:noWrap/>
            <w:vAlign w:val="bottom"/>
            <w:hideMark/>
          </w:tcPr>
          <w:p w14:paraId="57F30CFB"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2245D293"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6BAC1FA0"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45462F3E" w14:textId="77777777" w:rsidR="00EE2357" w:rsidRPr="00FD7C97" w:rsidRDefault="00EE2357" w:rsidP="00991D83">
            <w:pPr>
              <w:spacing w:line="360" w:lineRule="auto"/>
              <w:jc w:val="center"/>
              <w:rPr>
                <w:rFonts w:eastAsia="Times New Roman"/>
                <w:sz w:val="22"/>
                <w:szCs w:val="22"/>
              </w:rPr>
            </w:pPr>
          </w:p>
        </w:tc>
      </w:tr>
      <w:tr w:rsidR="00EE2357" w:rsidRPr="00FD7C97" w14:paraId="050F8FEA" w14:textId="77777777" w:rsidTr="00FD7C97">
        <w:trPr>
          <w:trHeight w:val="320"/>
        </w:trPr>
        <w:tc>
          <w:tcPr>
            <w:tcW w:w="1060" w:type="dxa"/>
            <w:tcBorders>
              <w:top w:val="nil"/>
              <w:left w:val="nil"/>
              <w:bottom w:val="nil"/>
              <w:right w:val="nil"/>
            </w:tcBorders>
            <w:shd w:val="clear" w:color="auto" w:fill="auto"/>
            <w:noWrap/>
            <w:vAlign w:val="bottom"/>
            <w:hideMark/>
          </w:tcPr>
          <w:p w14:paraId="7F3AD440"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Cco08</w:t>
            </w:r>
          </w:p>
        </w:tc>
        <w:tc>
          <w:tcPr>
            <w:tcW w:w="860" w:type="dxa"/>
            <w:tcBorders>
              <w:top w:val="nil"/>
              <w:left w:val="nil"/>
              <w:bottom w:val="nil"/>
              <w:right w:val="nil"/>
            </w:tcBorders>
            <w:shd w:val="clear" w:color="auto" w:fill="auto"/>
            <w:noWrap/>
            <w:vAlign w:val="bottom"/>
            <w:hideMark/>
          </w:tcPr>
          <w:p w14:paraId="0EED9204"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Tri</w:t>
            </w:r>
          </w:p>
        </w:tc>
        <w:tc>
          <w:tcPr>
            <w:tcW w:w="4020" w:type="dxa"/>
            <w:tcBorders>
              <w:top w:val="nil"/>
              <w:left w:val="nil"/>
              <w:bottom w:val="nil"/>
              <w:right w:val="nil"/>
            </w:tcBorders>
            <w:shd w:val="clear" w:color="auto" w:fill="auto"/>
            <w:noWrap/>
            <w:vAlign w:val="bottom"/>
            <w:hideMark/>
          </w:tcPr>
          <w:p w14:paraId="4B07532F"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TTGCAAACTTCAGACAGTAAAGC</w:t>
            </w:r>
          </w:p>
        </w:tc>
        <w:tc>
          <w:tcPr>
            <w:tcW w:w="720" w:type="dxa"/>
            <w:tcBorders>
              <w:top w:val="nil"/>
              <w:left w:val="nil"/>
              <w:bottom w:val="nil"/>
              <w:right w:val="nil"/>
            </w:tcBorders>
            <w:shd w:val="clear" w:color="auto" w:fill="auto"/>
            <w:noWrap/>
            <w:vAlign w:val="bottom"/>
            <w:hideMark/>
          </w:tcPr>
          <w:p w14:paraId="730F0099"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FAM</w:t>
            </w:r>
          </w:p>
        </w:tc>
        <w:tc>
          <w:tcPr>
            <w:tcW w:w="1391" w:type="dxa"/>
            <w:tcBorders>
              <w:top w:val="nil"/>
              <w:left w:val="nil"/>
              <w:bottom w:val="nil"/>
              <w:right w:val="nil"/>
            </w:tcBorders>
            <w:shd w:val="clear" w:color="auto" w:fill="auto"/>
            <w:noWrap/>
            <w:vAlign w:val="bottom"/>
            <w:hideMark/>
          </w:tcPr>
          <w:p w14:paraId="2196D536"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87-111</w:t>
            </w:r>
          </w:p>
        </w:tc>
        <w:tc>
          <w:tcPr>
            <w:tcW w:w="524" w:type="dxa"/>
            <w:tcBorders>
              <w:top w:val="nil"/>
              <w:left w:val="nil"/>
              <w:bottom w:val="nil"/>
              <w:right w:val="nil"/>
            </w:tcBorders>
            <w:shd w:val="clear" w:color="auto" w:fill="auto"/>
            <w:noWrap/>
            <w:vAlign w:val="bottom"/>
            <w:hideMark/>
          </w:tcPr>
          <w:p w14:paraId="327E3430"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55</w:t>
            </w:r>
          </w:p>
        </w:tc>
        <w:tc>
          <w:tcPr>
            <w:tcW w:w="2094" w:type="dxa"/>
            <w:tcBorders>
              <w:top w:val="nil"/>
              <w:left w:val="nil"/>
              <w:bottom w:val="nil"/>
              <w:right w:val="nil"/>
            </w:tcBorders>
            <w:shd w:val="clear" w:color="auto" w:fill="auto"/>
            <w:noWrap/>
            <w:vAlign w:val="bottom"/>
            <w:hideMark/>
          </w:tcPr>
          <w:p w14:paraId="2EA4D86D" w14:textId="60328965"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Fujishin </w:t>
            </w:r>
            <w:r w:rsidR="003E525A">
              <w:rPr>
                <w:rFonts w:eastAsia="Times New Roman"/>
                <w:color w:val="000000"/>
                <w:sz w:val="22"/>
                <w:szCs w:val="22"/>
              </w:rPr>
              <w:t>et al.</w:t>
            </w:r>
            <w:r w:rsidRPr="00FD7C97">
              <w:rPr>
                <w:rFonts w:eastAsia="Times New Roman"/>
                <w:color w:val="000000"/>
                <w:sz w:val="22"/>
                <w:szCs w:val="22"/>
              </w:rPr>
              <w:t xml:space="preserve"> 2009</w:t>
            </w:r>
          </w:p>
        </w:tc>
      </w:tr>
      <w:tr w:rsidR="00EE2357" w:rsidRPr="00FD7C97" w14:paraId="362A9537" w14:textId="77777777" w:rsidTr="00FD7C97">
        <w:trPr>
          <w:trHeight w:val="320"/>
        </w:trPr>
        <w:tc>
          <w:tcPr>
            <w:tcW w:w="1060" w:type="dxa"/>
            <w:tcBorders>
              <w:top w:val="nil"/>
              <w:left w:val="nil"/>
              <w:bottom w:val="nil"/>
              <w:right w:val="nil"/>
            </w:tcBorders>
            <w:shd w:val="clear" w:color="auto" w:fill="auto"/>
            <w:noWrap/>
            <w:vAlign w:val="bottom"/>
            <w:hideMark/>
          </w:tcPr>
          <w:p w14:paraId="4110ADF8"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37EED225"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6000A11E"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GCTGAGAATCCAGGAAGGAG</w:t>
            </w:r>
          </w:p>
        </w:tc>
        <w:tc>
          <w:tcPr>
            <w:tcW w:w="720" w:type="dxa"/>
            <w:tcBorders>
              <w:top w:val="nil"/>
              <w:left w:val="nil"/>
              <w:bottom w:val="nil"/>
              <w:right w:val="nil"/>
            </w:tcBorders>
            <w:shd w:val="clear" w:color="auto" w:fill="auto"/>
            <w:noWrap/>
            <w:vAlign w:val="bottom"/>
            <w:hideMark/>
          </w:tcPr>
          <w:p w14:paraId="1331E746"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7C822711"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2821B1AF"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2FAA5FD1" w14:textId="77777777" w:rsidR="00EE2357" w:rsidRPr="00FD7C97" w:rsidRDefault="00EE2357" w:rsidP="00991D83">
            <w:pPr>
              <w:spacing w:line="360" w:lineRule="auto"/>
              <w:jc w:val="center"/>
              <w:rPr>
                <w:rFonts w:eastAsia="Times New Roman"/>
                <w:sz w:val="22"/>
                <w:szCs w:val="22"/>
              </w:rPr>
            </w:pPr>
          </w:p>
        </w:tc>
      </w:tr>
      <w:tr w:rsidR="00EE2357" w:rsidRPr="00FD7C97" w14:paraId="0CBDF4A2" w14:textId="77777777" w:rsidTr="00FD7C97">
        <w:trPr>
          <w:trHeight w:val="320"/>
        </w:trPr>
        <w:tc>
          <w:tcPr>
            <w:tcW w:w="1060" w:type="dxa"/>
            <w:tcBorders>
              <w:top w:val="nil"/>
              <w:left w:val="nil"/>
              <w:bottom w:val="nil"/>
              <w:right w:val="nil"/>
            </w:tcBorders>
            <w:shd w:val="clear" w:color="auto" w:fill="auto"/>
            <w:noWrap/>
            <w:vAlign w:val="bottom"/>
            <w:hideMark/>
          </w:tcPr>
          <w:p w14:paraId="1AAB32FA"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Cco13</w:t>
            </w:r>
          </w:p>
        </w:tc>
        <w:tc>
          <w:tcPr>
            <w:tcW w:w="860" w:type="dxa"/>
            <w:tcBorders>
              <w:top w:val="nil"/>
              <w:left w:val="nil"/>
              <w:bottom w:val="nil"/>
              <w:right w:val="nil"/>
            </w:tcBorders>
            <w:shd w:val="clear" w:color="auto" w:fill="auto"/>
            <w:noWrap/>
            <w:vAlign w:val="bottom"/>
            <w:hideMark/>
          </w:tcPr>
          <w:p w14:paraId="34CF6C0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Tri</w:t>
            </w:r>
          </w:p>
        </w:tc>
        <w:tc>
          <w:tcPr>
            <w:tcW w:w="4020" w:type="dxa"/>
            <w:tcBorders>
              <w:top w:val="nil"/>
              <w:left w:val="nil"/>
              <w:bottom w:val="nil"/>
              <w:right w:val="nil"/>
            </w:tcBorders>
            <w:shd w:val="clear" w:color="auto" w:fill="auto"/>
            <w:noWrap/>
            <w:vAlign w:val="bottom"/>
            <w:hideMark/>
          </w:tcPr>
          <w:p w14:paraId="1470F04A"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CCTGGAATTTCACCAAGGTC</w:t>
            </w:r>
          </w:p>
        </w:tc>
        <w:tc>
          <w:tcPr>
            <w:tcW w:w="720" w:type="dxa"/>
            <w:tcBorders>
              <w:top w:val="nil"/>
              <w:left w:val="nil"/>
              <w:bottom w:val="nil"/>
              <w:right w:val="nil"/>
            </w:tcBorders>
            <w:shd w:val="clear" w:color="auto" w:fill="auto"/>
            <w:noWrap/>
            <w:vAlign w:val="bottom"/>
            <w:hideMark/>
          </w:tcPr>
          <w:p w14:paraId="4BBEF7E3"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NED</w:t>
            </w:r>
          </w:p>
        </w:tc>
        <w:tc>
          <w:tcPr>
            <w:tcW w:w="1391" w:type="dxa"/>
            <w:tcBorders>
              <w:top w:val="nil"/>
              <w:left w:val="nil"/>
              <w:bottom w:val="nil"/>
              <w:right w:val="nil"/>
            </w:tcBorders>
            <w:shd w:val="clear" w:color="auto" w:fill="auto"/>
            <w:noWrap/>
            <w:vAlign w:val="bottom"/>
            <w:hideMark/>
          </w:tcPr>
          <w:p w14:paraId="7838915C" w14:textId="6A772B40" w:rsidR="00EE2357" w:rsidRPr="00FD7C97" w:rsidRDefault="00C14857" w:rsidP="00991D83">
            <w:pPr>
              <w:spacing w:line="360" w:lineRule="auto"/>
              <w:jc w:val="center"/>
              <w:rPr>
                <w:rFonts w:eastAsia="Times New Roman"/>
                <w:color w:val="000000"/>
                <w:sz w:val="22"/>
                <w:szCs w:val="22"/>
              </w:rPr>
            </w:pPr>
            <w:r>
              <w:rPr>
                <w:rFonts w:eastAsia="Times New Roman"/>
                <w:color w:val="000000"/>
                <w:sz w:val="22"/>
                <w:szCs w:val="22"/>
              </w:rPr>
              <w:t>221</w:t>
            </w:r>
            <w:r w:rsidR="00EE2357" w:rsidRPr="00FD7C97">
              <w:rPr>
                <w:rFonts w:eastAsia="Times New Roman"/>
                <w:color w:val="000000"/>
                <w:sz w:val="22"/>
                <w:szCs w:val="22"/>
              </w:rPr>
              <w:t>-24</w:t>
            </w:r>
            <w:r>
              <w:rPr>
                <w:rFonts w:eastAsia="Times New Roman"/>
                <w:color w:val="000000"/>
                <w:sz w:val="22"/>
                <w:szCs w:val="22"/>
              </w:rPr>
              <w:t>8</w:t>
            </w:r>
          </w:p>
        </w:tc>
        <w:tc>
          <w:tcPr>
            <w:tcW w:w="524" w:type="dxa"/>
            <w:tcBorders>
              <w:top w:val="nil"/>
              <w:left w:val="nil"/>
              <w:bottom w:val="nil"/>
              <w:right w:val="nil"/>
            </w:tcBorders>
            <w:shd w:val="clear" w:color="auto" w:fill="auto"/>
            <w:noWrap/>
            <w:vAlign w:val="bottom"/>
            <w:hideMark/>
          </w:tcPr>
          <w:p w14:paraId="2D2D64B8"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55</w:t>
            </w:r>
          </w:p>
        </w:tc>
        <w:tc>
          <w:tcPr>
            <w:tcW w:w="2094" w:type="dxa"/>
            <w:tcBorders>
              <w:top w:val="nil"/>
              <w:left w:val="nil"/>
              <w:bottom w:val="nil"/>
              <w:right w:val="nil"/>
            </w:tcBorders>
            <w:shd w:val="clear" w:color="auto" w:fill="auto"/>
            <w:noWrap/>
            <w:vAlign w:val="bottom"/>
            <w:hideMark/>
          </w:tcPr>
          <w:p w14:paraId="417DA8B5" w14:textId="2AE2206E"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Fujishin </w:t>
            </w:r>
            <w:r w:rsidR="003E525A">
              <w:rPr>
                <w:rFonts w:eastAsia="Times New Roman"/>
                <w:color w:val="000000"/>
                <w:sz w:val="22"/>
                <w:szCs w:val="22"/>
              </w:rPr>
              <w:t>et al.</w:t>
            </w:r>
            <w:r w:rsidRPr="00FD7C97">
              <w:rPr>
                <w:rFonts w:eastAsia="Times New Roman"/>
                <w:color w:val="000000"/>
                <w:sz w:val="22"/>
                <w:szCs w:val="22"/>
              </w:rPr>
              <w:t xml:space="preserve"> 2009</w:t>
            </w:r>
          </w:p>
        </w:tc>
      </w:tr>
      <w:tr w:rsidR="00EE2357" w:rsidRPr="00FD7C97" w14:paraId="41F2B9FE" w14:textId="77777777" w:rsidTr="00FD7C97">
        <w:trPr>
          <w:trHeight w:val="320"/>
        </w:trPr>
        <w:tc>
          <w:tcPr>
            <w:tcW w:w="1060" w:type="dxa"/>
            <w:tcBorders>
              <w:top w:val="nil"/>
              <w:left w:val="nil"/>
              <w:bottom w:val="nil"/>
              <w:right w:val="nil"/>
            </w:tcBorders>
            <w:shd w:val="clear" w:color="auto" w:fill="auto"/>
            <w:noWrap/>
            <w:vAlign w:val="bottom"/>
            <w:hideMark/>
          </w:tcPr>
          <w:p w14:paraId="6E5EAC43"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41037622"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3CD7D07E"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TCACAACAAAGCCAGAGGAC</w:t>
            </w:r>
          </w:p>
        </w:tc>
        <w:tc>
          <w:tcPr>
            <w:tcW w:w="720" w:type="dxa"/>
            <w:tcBorders>
              <w:top w:val="nil"/>
              <w:left w:val="nil"/>
              <w:bottom w:val="nil"/>
              <w:right w:val="nil"/>
            </w:tcBorders>
            <w:shd w:val="clear" w:color="auto" w:fill="auto"/>
            <w:noWrap/>
            <w:vAlign w:val="bottom"/>
            <w:hideMark/>
          </w:tcPr>
          <w:p w14:paraId="3E6638F5"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72A3D7E8"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129ED55F"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726C5B2D" w14:textId="77777777" w:rsidR="00EE2357" w:rsidRPr="00FD7C97" w:rsidRDefault="00EE2357" w:rsidP="00991D83">
            <w:pPr>
              <w:spacing w:line="360" w:lineRule="auto"/>
              <w:jc w:val="center"/>
              <w:rPr>
                <w:rFonts w:eastAsia="Times New Roman"/>
                <w:sz w:val="22"/>
                <w:szCs w:val="22"/>
              </w:rPr>
            </w:pPr>
          </w:p>
        </w:tc>
      </w:tr>
      <w:tr w:rsidR="00EE2357" w:rsidRPr="00FD7C97" w14:paraId="0DA0D275" w14:textId="77777777" w:rsidTr="00FD7C97">
        <w:trPr>
          <w:trHeight w:val="320"/>
        </w:trPr>
        <w:tc>
          <w:tcPr>
            <w:tcW w:w="1060" w:type="dxa"/>
            <w:tcBorders>
              <w:top w:val="nil"/>
              <w:left w:val="nil"/>
              <w:bottom w:val="nil"/>
              <w:right w:val="nil"/>
            </w:tcBorders>
            <w:shd w:val="clear" w:color="auto" w:fill="auto"/>
            <w:noWrap/>
            <w:vAlign w:val="bottom"/>
            <w:hideMark/>
          </w:tcPr>
          <w:p w14:paraId="17D62DC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Cco17</w:t>
            </w:r>
          </w:p>
        </w:tc>
        <w:tc>
          <w:tcPr>
            <w:tcW w:w="860" w:type="dxa"/>
            <w:tcBorders>
              <w:top w:val="nil"/>
              <w:left w:val="nil"/>
              <w:bottom w:val="nil"/>
              <w:right w:val="nil"/>
            </w:tcBorders>
            <w:shd w:val="clear" w:color="auto" w:fill="auto"/>
            <w:noWrap/>
            <w:vAlign w:val="bottom"/>
            <w:hideMark/>
          </w:tcPr>
          <w:p w14:paraId="0EA7D3D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Tri</w:t>
            </w:r>
          </w:p>
        </w:tc>
        <w:tc>
          <w:tcPr>
            <w:tcW w:w="4020" w:type="dxa"/>
            <w:tcBorders>
              <w:top w:val="nil"/>
              <w:left w:val="nil"/>
              <w:bottom w:val="nil"/>
              <w:right w:val="nil"/>
            </w:tcBorders>
            <w:shd w:val="clear" w:color="auto" w:fill="auto"/>
            <w:noWrap/>
            <w:vAlign w:val="bottom"/>
            <w:hideMark/>
          </w:tcPr>
          <w:p w14:paraId="5777763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TCGTCTTGGAAATGGAAAGC</w:t>
            </w:r>
          </w:p>
        </w:tc>
        <w:tc>
          <w:tcPr>
            <w:tcW w:w="720" w:type="dxa"/>
            <w:tcBorders>
              <w:top w:val="nil"/>
              <w:left w:val="nil"/>
              <w:bottom w:val="nil"/>
              <w:right w:val="nil"/>
            </w:tcBorders>
            <w:shd w:val="clear" w:color="auto" w:fill="auto"/>
            <w:noWrap/>
            <w:vAlign w:val="bottom"/>
            <w:hideMark/>
          </w:tcPr>
          <w:p w14:paraId="1CFEE6E9"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HEX</w:t>
            </w:r>
          </w:p>
        </w:tc>
        <w:tc>
          <w:tcPr>
            <w:tcW w:w="1391" w:type="dxa"/>
            <w:tcBorders>
              <w:top w:val="nil"/>
              <w:left w:val="nil"/>
              <w:bottom w:val="nil"/>
              <w:right w:val="nil"/>
            </w:tcBorders>
            <w:shd w:val="clear" w:color="auto" w:fill="auto"/>
            <w:noWrap/>
            <w:vAlign w:val="bottom"/>
            <w:hideMark/>
          </w:tcPr>
          <w:p w14:paraId="79ED44B2" w14:textId="214F8C8B" w:rsidR="00EE2357" w:rsidRPr="00FD7C97" w:rsidRDefault="00C14857" w:rsidP="00991D83">
            <w:pPr>
              <w:spacing w:line="360" w:lineRule="auto"/>
              <w:jc w:val="center"/>
              <w:rPr>
                <w:rFonts w:eastAsia="Times New Roman"/>
                <w:color w:val="000000"/>
                <w:sz w:val="22"/>
                <w:szCs w:val="22"/>
              </w:rPr>
            </w:pPr>
            <w:r>
              <w:rPr>
                <w:rFonts w:eastAsia="Times New Roman"/>
                <w:color w:val="000000"/>
                <w:sz w:val="22"/>
                <w:szCs w:val="22"/>
              </w:rPr>
              <w:t>69-142</w:t>
            </w:r>
          </w:p>
        </w:tc>
        <w:tc>
          <w:tcPr>
            <w:tcW w:w="524" w:type="dxa"/>
            <w:tcBorders>
              <w:top w:val="nil"/>
              <w:left w:val="nil"/>
              <w:bottom w:val="nil"/>
              <w:right w:val="nil"/>
            </w:tcBorders>
            <w:shd w:val="clear" w:color="auto" w:fill="auto"/>
            <w:noWrap/>
            <w:vAlign w:val="bottom"/>
            <w:hideMark/>
          </w:tcPr>
          <w:p w14:paraId="1E714884"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55</w:t>
            </w:r>
          </w:p>
        </w:tc>
        <w:tc>
          <w:tcPr>
            <w:tcW w:w="2094" w:type="dxa"/>
            <w:tcBorders>
              <w:top w:val="nil"/>
              <w:left w:val="nil"/>
              <w:bottom w:val="nil"/>
              <w:right w:val="nil"/>
            </w:tcBorders>
            <w:shd w:val="clear" w:color="auto" w:fill="auto"/>
            <w:noWrap/>
            <w:vAlign w:val="bottom"/>
            <w:hideMark/>
          </w:tcPr>
          <w:p w14:paraId="7AF7C07F" w14:textId="4C8E2BCA"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Fujishin </w:t>
            </w:r>
            <w:r w:rsidR="003E525A">
              <w:rPr>
                <w:rFonts w:eastAsia="Times New Roman"/>
                <w:color w:val="000000"/>
                <w:sz w:val="22"/>
                <w:szCs w:val="22"/>
              </w:rPr>
              <w:t>et al.</w:t>
            </w:r>
            <w:r w:rsidRPr="00FD7C97">
              <w:rPr>
                <w:rFonts w:eastAsia="Times New Roman"/>
                <w:color w:val="000000"/>
                <w:sz w:val="22"/>
                <w:szCs w:val="22"/>
              </w:rPr>
              <w:t xml:space="preserve"> 2009</w:t>
            </w:r>
          </w:p>
        </w:tc>
      </w:tr>
      <w:tr w:rsidR="00EE2357" w:rsidRPr="00FD7C97" w14:paraId="585A3981" w14:textId="77777777" w:rsidTr="00FD7C97">
        <w:trPr>
          <w:trHeight w:val="320"/>
        </w:trPr>
        <w:tc>
          <w:tcPr>
            <w:tcW w:w="1060" w:type="dxa"/>
            <w:tcBorders>
              <w:top w:val="nil"/>
              <w:left w:val="nil"/>
              <w:bottom w:val="nil"/>
              <w:right w:val="nil"/>
            </w:tcBorders>
            <w:shd w:val="clear" w:color="auto" w:fill="auto"/>
            <w:noWrap/>
            <w:vAlign w:val="bottom"/>
            <w:hideMark/>
          </w:tcPr>
          <w:p w14:paraId="6DB691F7"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100AAB2B"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04553C9C"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CATGTCAGCAGGATATCACGTC</w:t>
            </w:r>
          </w:p>
        </w:tc>
        <w:tc>
          <w:tcPr>
            <w:tcW w:w="720" w:type="dxa"/>
            <w:tcBorders>
              <w:top w:val="nil"/>
              <w:left w:val="nil"/>
              <w:bottom w:val="nil"/>
              <w:right w:val="nil"/>
            </w:tcBorders>
            <w:shd w:val="clear" w:color="auto" w:fill="auto"/>
            <w:noWrap/>
            <w:vAlign w:val="bottom"/>
            <w:hideMark/>
          </w:tcPr>
          <w:p w14:paraId="5502D1AF"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68331C6F"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0BD6C3D1"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4922D535" w14:textId="77777777" w:rsidR="00EE2357" w:rsidRPr="00FD7C97" w:rsidRDefault="00EE2357" w:rsidP="00991D83">
            <w:pPr>
              <w:spacing w:line="360" w:lineRule="auto"/>
              <w:jc w:val="center"/>
              <w:rPr>
                <w:rFonts w:eastAsia="Times New Roman"/>
                <w:sz w:val="22"/>
                <w:szCs w:val="22"/>
              </w:rPr>
            </w:pPr>
          </w:p>
        </w:tc>
      </w:tr>
      <w:tr w:rsidR="00EE2357" w:rsidRPr="00FD7C97" w14:paraId="4787D738" w14:textId="77777777" w:rsidTr="00FD7C97">
        <w:trPr>
          <w:trHeight w:val="320"/>
        </w:trPr>
        <w:tc>
          <w:tcPr>
            <w:tcW w:w="1060" w:type="dxa"/>
            <w:tcBorders>
              <w:top w:val="nil"/>
              <w:left w:val="nil"/>
              <w:bottom w:val="nil"/>
              <w:right w:val="nil"/>
            </w:tcBorders>
            <w:shd w:val="clear" w:color="auto" w:fill="auto"/>
            <w:noWrap/>
            <w:vAlign w:val="bottom"/>
            <w:hideMark/>
          </w:tcPr>
          <w:p w14:paraId="185CEF3E"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Cco11</w:t>
            </w:r>
          </w:p>
        </w:tc>
        <w:tc>
          <w:tcPr>
            <w:tcW w:w="860" w:type="dxa"/>
            <w:tcBorders>
              <w:top w:val="nil"/>
              <w:left w:val="nil"/>
              <w:bottom w:val="nil"/>
              <w:right w:val="nil"/>
            </w:tcBorders>
            <w:shd w:val="clear" w:color="auto" w:fill="auto"/>
            <w:noWrap/>
            <w:vAlign w:val="bottom"/>
            <w:hideMark/>
          </w:tcPr>
          <w:p w14:paraId="4052EE2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Di</w:t>
            </w:r>
          </w:p>
        </w:tc>
        <w:tc>
          <w:tcPr>
            <w:tcW w:w="4020" w:type="dxa"/>
            <w:tcBorders>
              <w:top w:val="nil"/>
              <w:left w:val="nil"/>
              <w:bottom w:val="nil"/>
              <w:right w:val="nil"/>
            </w:tcBorders>
            <w:shd w:val="clear" w:color="auto" w:fill="auto"/>
            <w:noWrap/>
            <w:vAlign w:val="bottom"/>
            <w:hideMark/>
          </w:tcPr>
          <w:p w14:paraId="4886EC5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GCAGGAGGAACACGAAGATG</w:t>
            </w:r>
          </w:p>
        </w:tc>
        <w:tc>
          <w:tcPr>
            <w:tcW w:w="720" w:type="dxa"/>
            <w:tcBorders>
              <w:top w:val="nil"/>
              <w:left w:val="nil"/>
              <w:bottom w:val="nil"/>
              <w:right w:val="nil"/>
            </w:tcBorders>
            <w:shd w:val="clear" w:color="auto" w:fill="auto"/>
            <w:noWrap/>
            <w:vAlign w:val="bottom"/>
            <w:hideMark/>
          </w:tcPr>
          <w:p w14:paraId="7B268D57"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NED</w:t>
            </w:r>
          </w:p>
        </w:tc>
        <w:tc>
          <w:tcPr>
            <w:tcW w:w="1391" w:type="dxa"/>
            <w:tcBorders>
              <w:top w:val="nil"/>
              <w:left w:val="nil"/>
              <w:bottom w:val="nil"/>
              <w:right w:val="nil"/>
            </w:tcBorders>
            <w:shd w:val="clear" w:color="auto" w:fill="auto"/>
            <w:noWrap/>
            <w:vAlign w:val="bottom"/>
            <w:hideMark/>
          </w:tcPr>
          <w:p w14:paraId="11092F7B"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198-230</w:t>
            </w:r>
          </w:p>
        </w:tc>
        <w:tc>
          <w:tcPr>
            <w:tcW w:w="524" w:type="dxa"/>
            <w:tcBorders>
              <w:top w:val="nil"/>
              <w:left w:val="nil"/>
              <w:bottom w:val="nil"/>
              <w:right w:val="nil"/>
            </w:tcBorders>
            <w:shd w:val="clear" w:color="auto" w:fill="auto"/>
            <w:noWrap/>
            <w:vAlign w:val="bottom"/>
            <w:hideMark/>
          </w:tcPr>
          <w:p w14:paraId="286F3250"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4CE9FC7B" w14:textId="09BD9F98"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Fujishin </w:t>
            </w:r>
            <w:r w:rsidR="003E525A">
              <w:rPr>
                <w:rFonts w:eastAsia="Times New Roman"/>
                <w:color w:val="000000"/>
                <w:sz w:val="22"/>
                <w:szCs w:val="22"/>
              </w:rPr>
              <w:t>et al.</w:t>
            </w:r>
            <w:r w:rsidRPr="00FD7C97">
              <w:rPr>
                <w:rFonts w:eastAsia="Times New Roman"/>
                <w:color w:val="000000"/>
                <w:sz w:val="22"/>
                <w:szCs w:val="22"/>
              </w:rPr>
              <w:t xml:space="preserve"> 2009</w:t>
            </w:r>
          </w:p>
        </w:tc>
      </w:tr>
      <w:tr w:rsidR="00EE2357" w:rsidRPr="00FD7C97" w14:paraId="6BFE8112" w14:textId="77777777" w:rsidTr="00FD7C97">
        <w:trPr>
          <w:trHeight w:val="320"/>
        </w:trPr>
        <w:tc>
          <w:tcPr>
            <w:tcW w:w="1060" w:type="dxa"/>
            <w:tcBorders>
              <w:top w:val="nil"/>
              <w:left w:val="nil"/>
              <w:bottom w:val="nil"/>
              <w:right w:val="nil"/>
            </w:tcBorders>
            <w:shd w:val="clear" w:color="auto" w:fill="auto"/>
            <w:noWrap/>
            <w:vAlign w:val="bottom"/>
            <w:hideMark/>
          </w:tcPr>
          <w:p w14:paraId="415865B2"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77423C25"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430A5984"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CTCAAGGAACTACACACACATGC</w:t>
            </w:r>
          </w:p>
        </w:tc>
        <w:tc>
          <w:tcPr>
            <w:tcW w:w="720" w:type="dxa"/>
            <w:tcBorders>
              <w:top w:val="nil"/>
              <w:left w:val="nil"/>
              <w:bottom w:val="nil"/>
              <w:right w:val="nil"/>
            </w:tcBorders>
            <w:shd w:val="clear" w:color="auto" w:fill="auto"/>
            <w:noWrap/>
            <w:vAlign w:val="bottom"/>
            <w:hideMark/>
          </w:tcPr>
          <w:p w14:paraId="7F190360"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7DA385B0"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054CAF0C"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69E40772" w14:textId="77777777" w:rsidR="00EE2357" w:rsidRPr="00FD7C97" w:rsidRDefault="00EE2357" w:rsidP="00991D83">
            <w:pPr>
              <w:spacing w:line="360" w:lineRule="auto"/>
              <w:jc w:val="center"/>
              <w:rPr>
                <w:rFonts w:eastAsia="Times New Roman"/>
                <w:sz w:val="22"/>
                <w:szCs w:val="22"/>
              </w:rPr>
            </w:pPr>
          </w:p>
        </w:tc>
      </w:tr>
      <w:tr w:rsidR="00EE2357" w:rsidRPr="00FD7C97" w14:paraId="707CC2D7" w14:textId="77777777" w:rsidTr="00FD7C97">
        <w:trPr>
          <w:trHeight w:val="320"/>
        </w:trPr>
        <w:tc>
          <w:tcPr>
            <w:tcW w:w="1060" w:type="dxa"/>
            <w:tcBorders>
              <w:top w:val="nil"/>
              <w:left w:val="nil"/>
              <w:bottom w:val="nil"/>
              <w:right w:val="nil"/>
            </w:tcBorders>
            <w:shd w:val="clear" w:color="auto" w:fill="auto"/>
            <w:noWrap/>
            <w:vAlign w:val="bottom"/>
            <w:hideMark/>
          </w:tcPr>
          <w:p w14:paraId="1DAA7585" w14:textId="178875EE"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Cc</w:t>
            </w:r>
            <w:r w:rsidR="00B37877">
              <w:rPr>
                <w:rFonts w:eastAsia="Times New Roman"/>
                <w:color w:val="000000"/>
                <w:sz w:val="22"/>
                <w:szCs w:val="22"/>
              </w:rPr>
              <w:t>o</w:t>
            </w:r>
            <w:r w:rsidRPr="00FD7C97">
              <w:rPr>
                <w:rFonts w:eastAsia="Times New Roman"/>
                <w:color w:val="000000"/>
                <w:sz w:val="22"/>
                <w:szCs w:val="22"/>
              </w:rPr>
              <w:t>14</w:t>
            </w:r>
          </w:p>
        </w:tc>
        <w:tc>
          <w:tcPr>
            <w:tcW w:w="860" w:type="dxa"/>
            <w:tcBorders>
              <w:top w:val="nil"/>
              <w:left w:val="nil"/>
              <w:bottom w:val="nil"/>
              <w:right w:val="nil"/>
            </w:tcBorders>
            <w:shd w:val="clear" w:color="auto" w:fill="auto"/>
            <w:noWrap/>
            <w:vAlign w:val="bottom"/>
            <w:hideMark/>
          </w:tcPr>
          <w:p w14:paraId="2F6B2B09"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Tetra</w:t>
            </w:r>
          </w:p>
        </w:tc>
        <w:tc>
          <w:tcPr>
            <w:tcW w:w="4020" w:type="dxa"/>
            <w:tcBorders>
              <w:top w:val="nil"/>
              <w:left w:val="nil"/>
              <w:bottom w:val="nil"/>
              <w:right w:val="nil"/>
            </w:tcBorders>
            <w:shd w:val="clear" w:color="auto" w:fill="auto"/>
            <w:noWrap/>
            <w:vAlign w:val="bottom"/>
            <w:hideMark/>
          </w:tcPr>
          <w:p w14:paraId="3D5EC931"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CATAAAACCTGTGGCTTTGG</w:t>
            </w:r>
          </w:p>
        </w:tc>
        <w:tc>
          <w:tcPr>
            <w:tcW w:w="720" w:type="dxa"/>
            <w:tcBorders>
              <w:top w:val="nil"/>
              <w:left w:val="nil"/>
              <w:bottom w:val="nil"/>
              <w:right w:val="nil"/>
            </w:tcBorders>
            <w:shd w:val="clear" w:color="auto" w:fill="auto"/>
            <w:noWrap/>
            <w:vAlign w:val="bottom"/>
            <w:hideMark/>
          </w:tcPr>
          <w:p w14:paraId="78593D3B"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HEX</w:t>
            </w:r>
          </w:p>
        </w:tc>
        <w:tc>
          <w:tcPr>
            <w:tcW w:w="1391" w:type="dxa"/>
            <w:tcBorders>
              <w:top w:val="nil"/>
              <w:left w:val="nil"/>
              <w:bottom w:val="nil"/>
              <w:right w:val="nil"/>
            </w:tcBorders>
            <w:shd w:val="clear" w:color="auto" w:fill="auto"/>
            <w:noWrap/>
            <w:vAlign w:val="bottom"/>
            <w:hideMark/>
          </w:tcPr>
          <w:p w14:paraId="128EF7DF"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NA</w:t>
            </w:r>
          </w:p>
        </w:tc>
        <w:tc>
          <w:tcPr>
            <w:tcW w:w="524" w:type="dxa"/>
            <w:tcBorders>
              <w:top w:val="nil"/>
              <w:left w:val="nil"/>
              <w:bottom w:val="nil"/>
              <w:right w:val="nil"/>
            </w:tcBorders>
            <w:shd w:val="clear" w:color="auto" w:fill="auto"/>
            <w:noWrap/>
            <w:vAlign w:val="bottom"/>
            <w:hideMark/>
          </w:tcPr>
          <w:p w14:paraId="11C7EE2C"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3E08BE63" w14:textId="00F2C143"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Fujishin </w:t>
            </w:r>
            <w:r w:rsidR="003E525A">
              <w:rPr>
                <w:rFonts w:eastAsia="Times New Roman"/>
                <w:color w:val="000000"/>
                <w:sz w:val="22"/>
                <w:szCs w:val="22"/>
              </w:rPr>
              <w:t>et al.</w:t>
            </w:r>
            <w:r w:rsidRPr="00FD7C97">
              <w:rPr>
                <w:rFonts w:eastAsia="Times New Roman"/>
                <w:color w:val="000000"/>
                <w:sz w:val="22"/>
                <w:szCs w:val="22"/>
              </w:rPr>
              <w:t xml:space="preserve"> 2009</w:t>
            </w:r>
          </w:p>
        </w:tc>
      </w:tr>
      <w:tr w:rsidR="00EE2357" w:rsidRPr="00FD7C97" w14:paraId="64075EB5" w14:textId="77777777" w:rsidTr="00FD7C97">
        <w:trPr>
          <w:trHeight w:val="320"/>
        </w:trPr>
        <w:tc>
          <w:tcPr>
            <w:tcW w:w="1060" w:type="dxa"/>
            <w:tcBorders>
              <w:top w:val="nil"/>
              <w:left w:val="nil"/>
              <w:bottom w:val="nil"/>
              <w:right w:val="nil"/>
            </w:tcBorders>
            <w:shd w:val="clear" w:color="auto" w:fill="auto"/>
            <w:noWrap/>
            <w:vAlign w:val="bottom"/>
            <w:hideMark/>
          </w:tcPr>
          <w:p w14:paraId="7D4B9B00"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58865A97"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354E3BFB"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GACGCTCTGCTGGAGAGATG</w:t>
            </w:r>
          </w:p>
        </w:tc>
        <w:tc>
          <w:tcPr>
            <w:tcW w:w="720" w:type="dxa"/>
            <w:tcBorders>
              <w:top w:val="nil"/>
              <w:left w:val="nil"/>
              <w:bottom w:val="nil"/>
              <w:right w:val="nil"/>
            </w:tcBorders>
            <w:shd w:val="clear" w:color="auto" w:fill="auto"/>
            <w:noWrap/>
            <w:vAlign w:val="bottom"/>
            <w:hideMark/>
          </w:tcPr>
          <w:p w14:paraId="155FDFF5"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1A1F7054"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43251471"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008E094C" w14:textId="77777777" w:rsidR="00EE2357" w:rsidRPr="00FD7C97" w:rsidRDefault="00EE2357" w:rsidP="00991D83">
            <w:pPr>
              <w:spacing w:line="360" w:lineRule="auto"/>
              <w:jc w:val="center"/>
              <w:rPr>
                <w:rFonts w:eastAsia="Times New Roman"/>
                <w:sz w:val="22"/>
                <w:szCs w:val="22"/>
              </w:rPr>
            </w:pPr>
          </w:p>
        </w:tc>
      </w:tr>
      <w:tr w:rsidR="00EE2357" w:rsidRPr="00FD7C97" w14:paraId="217090C3" w14:textId="77777777" w:rsidTr="00FD7C97">
        <w:trPr>
          <w:trHeight w:val="320"/>
        </w:trPr>
        <w:tc>
          <w:tcPr>
            <w:tcW w:w="1060" w:type="dxa"/>
            <w:tcBorders>
              <w:top w:val="nil"/>
              <w:left w:val="nil"/>
              <w:bottom w:val="nil"/>
              <w:right w:val="nil"/>
            </w:tcBorders>
            <w:shd w:val="clear" w:color="auto" w:fill="auto"/>
            <w:noWrap/>
            <w:vAlign w:val="bottom"/>
            <w:hideMark/>
          </w:tcPr>
          <w:p w14:paraId="09C92524"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Cott105</w:t>
            </w:r>
          </w:p>
        </w:tc>
        <w:tc>
          <w:tcPr>
            <w:tcW w:w="860" w:type="dxa"/>
            <w:tcBorders>
              <w:top w:val="nil"/>
              <w:left w:val="nil"/>
              <w:bottom w:val="nil"/>
              <w:right w:val="nil"/>
            </w:tcBorders>
            <w:shd w:val="clear" w:color="auto" w:fill="auto"/>
            <w:noWrap/>
            <w:vAlign w:val="bottom"/>
            <w:hideMark/>
          </w:tcPr>
          <w:p w14:paraId="04A29DCA"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Di</w:t>
            </w:r>
          </w:p>
        </w:tc>
        <w:tc>
          <w:tcPr>
            <w:tcW w:w="4020" w:type="dxa"/>
            <w:tcBorders>
              <w:top w:val="nil"/>
              <w:left w:val="nil"/>
              <w:bottom w:val="nil"/>
              <w:right w:val="nil"/>
            </w:tcBorders>
            <w:shd w:val="clear" w:color="auto" w:fill="auto"/>
            <w:noWrap/>
            <w:vAlign w:val="bottom"/>
            <w:hideMark/>
          </w:tcPr>
          <w:p w14:paraId="6D8BFB5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TCCTACAGGGTGCGATCGTG</w:t>
            </w:r>
          </w:p>
        </w:tc>
        <w:tc>
          <w:tcPr>
            <w:tcW w:w="720" w:type="dxa"/>
            <w:tcBorders>
              <w:top w:val="nil"/>
              <w:left w:val="nil"/>
              <w:bottom w:val="nil"/>
              <w:right w:val="nil"/>
            </w:tcBorders>
            <w:shd w:val="clear" w:color="auto" w:fill="auto"/>
            <w:noWrap/>
            <w:vAlign w:val="bottom"/>
            <w:hideMark/>
          </w:tcPr>
          <w:p w14:paraId="2E3611D9"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FAM</w:t>
            </w:r>
          </w:p>
        </w:tc>
        <w:tc>
          <w:tcPr>
            <w:tcW w:w="1391" w:type="dxa"/>
            <w:tcBorders>
              <w:top w:val="nil"/>
              <w:left w:val="nil"/>
              <w:bottom w:val="nil"/>
              <w:right w:val="nil"/>
            </w:tcBorders>
            <w:shd w:val="clear" w:color="auto" w:fill="auto"/>
            <w:noWrap/>
            <w:vAlign w:val="bottom"/>
            <w:hideMark/>
          </w:tcPr>
          <w:p w14:paraId="6B577231" w14:textId="459D691A" w:rsidR="00EE2357" w:rsidRPr="00FD7C97" w:rsidRDefault="00627205" w:rsidP="00991D83">
            <w:pPr>
              <w:spacing w:line="360" w:lineRule="auto"/>
              <w:jc w:val="center"/>
              <w:rPr>
                <w:rFonts w:eastAsia="Times New Roman"/>
                <w:color w:val="000000"/>
                <w:sz w:val="22"/>
                <w:szCs w:val="22"/>
              </w:rPr>
            </w:pPr>
            <w:r>
              <w:rPr>
                <w:rFonts w:eastAsia="Times New Roman"/>
                <w:color w:val="000000"/>
                <w:sz w:val="22"/>
                <w:szCs w:val="22"/>
              </w:rPr>
              <w:t>322-3</w:t>
            </w:r>
            <w:r w:rsidR="00EE2357" w:rsidRPr="00FD7C97">
              <w:rPr>
                <w:rFonts w:eastAsia="Times New Roman"/>
                <w:color w:val="000000"/>
                <w:sz w:val="22"/>
                <w:szCs w:val="22"/>
              </w:rPr>
              <w:t>46</w:t>
            </w:r>
          </w:p>
        </w:tc>
        <w:tc>
          <w:tcPr>
            <w:tcW w:w="524" w:type="dxa"/>
            <w:tcBorders>
              <w:top w:val="nil"/>
              <w:left w:val="nil"/>
              <w:bottom w:val="nil"/>
              <w:right w:val="nil"/>
            </w:tcBorders>
            <w:shd w:val="clear" w:color="auto" w:fill="auto"/>
            <w:noWrap/>
            <w:vAlign w:val="bottom"/>
            <w:hideMark/>
          </w:tcPr>
          <w:p w14:paraId="14C4C321"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5B7E903E" w14:textId="6D9F8E44" w:rsidR="00EE2357" w:rsidRPr="00FD7C97" w:rsidRDefault="001C7834" w:rsidP="00991D83">
            <w:pPr>
              <w:spacing w:line="360" w:lineRule="auto"/>
              <w:rPr>
                <w:rFonts w:eastAsia="Times New Roman"/>
                <w:color w:val="000000"/>
                <w:sz w:val="22"/>
                <w:szCs w:val="22"/>
              </w:rPr>
            </w:pPr>
            <w:r>
              <w:rPr>
                <w:rFonts w:eastAsia="Times New Roman"/>
                <w:color w:val="000000"/>
                <w:sz w:val="22"/>
                <w:szCs w:val="22"/>
              </w:rPr>
              <w:fldChar w:fldCharType="begin" w:fldLock="1"/>
            </w:r>
            <w:r w:rsidR="00D5224F">
              <w:rPr>
                <w:rFonts w:eastAsia="Times New Roman"/>
                <w:color w:val="000000"/>
                <w:sz w:val="22"/>
                <w:szCs w:val="22"/>
              </w:rPr>
              <w:instrText>ADDIN CSL_CITATION { "citationItems" : [ { "id" : "ITEM-1", "itemData" : { "DOI" : "10.1111/j.1471-8286.2005.01026.x", "ISBN" : "1471-8286", "author" : [ { "dropping-particle" : "", "family" : "Nolte", "given" : "Arne W", "non-dropping-particle" : "", "parse-names" : false, "suffix" : "" }, { "dropping-particle" : "", "family" : "Stemshorn", "given" : "Kathryn", "non-dropping-particle" : "", "parse-names" : false, "suffix" : "" }, { "dropping-particle" : "", "family" : "Tautz", "given" : "Diethard", "non-dropping-particle" : "", "parse-names" : false, "suffix" : "" } ], "container-title" : "Molecular Ecology Notes", "id" : "ITEM-1", "issue" : "3", "issued" : { "date-parts" : [ [ "2005" ] ] }, "language" : "en", "note" : "2005/06/09", "page" : "628-636", "publisher" : "Blackwell Science Ltd", "title" : "Direct cloning of microsatellite loci from &lt;i&gt;Cottus gobio&lt;/i&gt; through a simplified enrichment procedure", "type" : "article-journal", "volume" : "5" }, "uris" : [ "http://www.mendeley.com/documents/?uuid=89b1b65a-7e85-4619-a10a-7ae4d7b36e12" ] } ], "mendeley" : { "formattedCitation" : "(Nolte, Stemshorn, &amp; Tautz, 2005)", "manualFormatting" : "Nolte et al. 2005", "plainTextFormattedCitation" : "(Nolte, Stemshorn, &amp; Tautz, 2005)", "previouslyFormattedCitation" : "(Nolte, Stemshorn, &amp; Tautz, 2005)" }, "properties" : { "noteIndex" : 0 }, "schema" : "https://github.com/citation-style-language/schema/raw/master/csl-citation.json" }</w:instrText>
            </w:r>
            <w:r>
              <w:rPr>
                <w:rFonts w:eastAsia="Times New Roman"/>
                <w:color w:val="000000"/>
                <w:sz w:val="22"/>
                <w:szCs w:val="22"/>
              </w:rPr>
              <w:fldChar w:fldCharType="separate"/>
            </w:r>
            <w:r w:rsidRPr="001C7834">
              <w:rPr>
                <w:rFonts w:eastAsia="Times New Roman"/>
                <w:noProof/>
                <w:color w:val="000000"/>
                <w:sz w:val="22"/>
                <w:szCs w:val="22"/>
              </w:rPr>
              <w:t>Nolte et al. 2005</w:t>
            </w:r>
            <w:r>
              <w:rPr>
                <w:rFonts w:eastAsia="Times New Roman"/>
                <w:color w:val="000000"/>
                <w:sz w:val="22"/>
                <w:szCs w:val="22"/>
              </w:rPr>
              <w:fldChar w:fldCharType="end"/>
            </w:r>
          </w:p>
        </w:tc>
      </w:tr>
      <w:tr w:rsidR="00EE2357" w:rsidRPr="00FD7C97" w14:paraId="0AFE4969" w14:textId="77777777" w:rsidTr="00FD7C97">
        <w:trPr>
          <w:trHeight w:val="320"/>
        </w:trPr>
        <w:tc>
          <w:tcPr>
            <w:tcW w:w="1060" w:type="dxa"/>
            <w:tcBorders>
              <w:top w:val="nil"/>
              <w:left w:val="nil"/>
              <w:bottom w:val="nil"/>
              <w:right w:val="nil"/>
            </w:tcBorders>
            <w:shd w:val="clear" w:color="auto" w:fill="auto"/>
            <w:noWrap/>
            <w:vAlign w:val="bottom"/>
            <w:hideMark/>
          </w:tcPr>
          <w:p w14:paraId="766E5471"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01AA5775"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7EE9E643"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TGCAGGAGTCAGGACTCTGC</w:t>
            </w:r>
          </w:p>
        </w:tc>
        <w:tc>
          <w:tcPr>
            <w:tcW w:w="720" w:type="dxa"/>
            <w:tcBorders>
              <w:top w:val="nil"/>
              <w:left w:val="nil"/>
              <w:bottom w:val="nil"/>
              <w:right w:val="nil"/>
            </w:tcBorders>
            <w:shd w:val="clear" w:color="auto" w:fill="auto"/>
            <w:noWrap/>
            <w:vAlign w:val="bottom"/>
            <w:hideMark/>
          </w:tcPr>
          <w:p w14:paraId="6E339279"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4B87142F"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181E1C07"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562600EC" w14:textId="77777777" w:rsidR="00EE2357" w:rsidRPr="00FD7C97" w:rsidRDefault="00EE2357" w:rsidP="00991D83">
            <w:pPr>
              <w:spacing w:line="360" w:lineRule="auto"/>
              <w:jc w:val="center"/>
              <w:rPr>
                <w:rFonts w:eastAsia="Times New Roman"/>
                <w:sz w:val="22"/>
                <w:szCs w:val="22"/>
              </w:rPr>
            </w:pPr>
          </w:p>
        </w:tc>
      </w:tr>
      <w:tr w:rsidR="00EE2357" w:rsidRPr="00FD7C97" w14:paraId="1B7CF330" w14:textId="77777777" w:rsidTr="00FD7C97">
        <w:trPr>
          <w:trHeight w:val="320"/>
        </w:trPr>
        <w:tc>
          <w:tcPr>
            <w:tcW w:w="1060" w:type="dxa"/>
            <w:tcBorders>
              <w:top w:val="nil"/>
              <w:left w:val="nil"/>
              <w:bottom w:val="nil"/>
              <w:right w:val="nil"/>
            </w:tcBorders>
            <w:shd w:val="clear" w:color="auto" w:fill="auto"/>
            <w:noWrap/>
            <w:vAlign w:val="bottom"/>
            <w:hideMark/>
          </w:tcPr>
          <w:p w14:paraId="5852F54B"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Cott128</w:t>
            </w:r>
          </w:p>
        </w:tc>
        <w:tc>
          <w:tcPr>
            <w:tcW w:w="860" w:type="dxa"/>
            <w:tcBorders>
              <w:top w:val="nil"/>
              <w:left w:val="nil"/>
              <w:bottom w:val="nil"/>
              <w:right w:val="nil"/>
            </w:tcBorders>
            <w:shd w:val="clear" w:color="auto" w:fill="auto"/>
            <w:noWrap/>
            <w:vAlign w:val="bottom"/>
            <w:hideMark/>
          </w:tcPr>
          <w:p w14:paraId="0199284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Di</w:t>
            </w:r>
          </w:p>
        </w:tc>
        <w:tc>
          <w:tcPr>
            <w:tcW w:w="4020" w:type="dxa"/>
            <w:tcBorders>
              <w:top w:val="nil"/>
              <w:left w:val="nil"/>
              <w:bottom w:val="nil"/>
              <w:right w:val="nil"/>
            </w:tcBorders>
            <w:shd w:val="clear" w:color="auto" w:fill="auto"/>
            <w:noWrap/>
            <w:vAlign w:val="bottom"/>
            <w:hideMark/>
          </w:tcPr>
          <w:p w14:paraId="6BAAB9BA"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TCTGTGGGTGTTTGGTCGTG</w:t>
            </w:r>
          </w:p>
        </w:tc>
        <w:tc>
          <w:tcPr>
            <w:tcW w:w="720" w:type="dxa"/>
            <w:tcBorders>
              <w:top w:val="nil"/>
              <w:left w:val="nil"/>
              <w:bottom w:val="nil"/>
              <w:right w:val="nil"/>
            </w:tcBorders>
            <w:shd w:val="clear" w:color="auto" w:fill="auto"/>
            <w:noWrap/>
            <w:vAlign w:val="bottom"/>
            <w:hideMark/>
          </w:tcPr>
          <w:p w14:paraId="0FA40C89"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HEX</w:t>
            </w:r>
          </w:p>
        </w:tc>
        <w:tc>
          <w:tcPr>
            <w:tcW w:w="1391" w:type="dxa"/>
            <w:tcBorders>
              <w:top w:val="nil"/>
              <w:left w:val="nil"/>
              <w:bottom w:val="nil"/>
              <w:right w:val="nil"/>
            </w:tcBorders>
            <w:shd w:val="clear" w:color="auto" w:fill="auto"/>
            <w:noWrap/>
            <w:vAlign w:val="bottom"/>
            <w:hideMark/>
          </w:tcPr>
          <w:p w14:paraId="23819B71"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314-350</w:t>
            </w:r>
          </w:p>
        </w:tc>
        <w:tc>
          <w:tcPr>
            <w:tcW w:w="524" w:type="dxa"/>
            <w:tcBorders>
              <w:top w:val="nil"/>
              <w:left w:val="nil"/>
              <w:bottom w:val="nil"/>
              <w:right w:val="nil"/>
            </w:tcBorders>
            <w:shd w:val="clear" w:color="auto" w:fill="auto"/>
            <w:noWrap/>
            <w:vAlign w:val="bottom"/>
            <w:hideMark/>
          </w:tcPr>
          <w:p w14:paraId="3E351651"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15A5FA38" w14:textId="0E839F5B"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Nolte </w:t>
            </w:r>
            <w:r w:rsidR="003E525A">
              <w:rPr>
                <w:rFonts w:eastAsia="Times New Roman"/>
                <w:color w:val="000000"/>
                <w:sz w:val="22"/>
                <w:szCs w:val="22"/>
              </w:rPr>
              <w:t>et al.</w:t>
            </w:r>
            <w:r w:rsidRPr="00FD7C97">
              <w:rPr>
                <w:rFonts w:eastAsia="Times New Roman"/>
                <w:color w:val="000000"/>
                <w:sz w:val="22"/>
                <w:szCs w:val="22"/>
              </w:rPr>
              <w:t xml:space="preserve"> 2005</w:t>
            </w:r>
          </w:p>
        </w:tc>
      </w:tr>
      <w:tr w:rsidR="00EE2357" w:rsidRPr="00FD7C97" w14:paraId="3A413639" w14:textId="77777777" w:rsidTr="00FD7C97">
        <w:trPr>
          <w:trHeight w:val="351"/>
        </w:trPr>
        <w:tc>
          <w:tcPr>
            <w:tcW w:w="1060" w:type="dxa"/>
            <w:tcBorders>
              <w:top w:val="nil"/>
              <w:left w:val="nil"/>
              <w:bottom w:val="nil"/>
              <w:right w:val="nil"/>
            </w:tcBorders>
            <w:shd w:val="clear" w:color="auto" w:fill="auto"/>
            <w:noWrap/>
            <w:vAlign w:val="bottom"/>
            <w:hideMark/>
          </w:tcPr>
          <w:p w14:paraId="238A3ECC"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0997E118"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22A3060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TGAACTCTGCACATGACTGC</w:t>
            </w:r>
          </w:p>
        </w:tc>
        <w:tc>
          <w:tcPr>
            <w:tcW w:w="720" w:type="dxa"/>
            <w:tcBorders>
              <w:top w:val="nil"/>
              <w:left w:val="nil"/>
              <w:bottom w:val="nil"/>
              <w:right w:val="nil"/>
            </w:tcBorders>
            <w:shd w:val="clear" w:color="auto" w:fill="auto"/>
            <w:noWrap/>
            <w:vAlign w:val="bottom"/>
            <w:hideMark/>
          </w:tcPr>
          <w:p w14:paraId="632BDA44"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24614FBA"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443C5110"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58FE9905" w14:textId="77777777" w:rsidR="00EE2357" w:rsidRPr="00FD7C97" w:rsidRDefault="00EE2357" w:rsidP="00991D83">
            <w:pPr>
              <w:spacing w:line="360" w:lineRule="auto"/>
              <w:jc w:val="center"/>
              <w:rPr>
                <w:rFonts w:eastAsia="Times New Roman"/>
                <w:sz w:val="22"/>
                <w:szCs w:val="22"/>
              </w:rPr>
            </w:pPr>
          </w:p>
        </w:tc>
      </w:tr>
      <w:tr w:rsidR="00EE2357" w:rsidRPr="00FD7C97" w14:paraId="3C8B553C" w14:textId="77777777" w:rsidTr="00FD7C97">
        <w:trPr>
          <w:trHeight w:val="320"/>
        </w:trPr>
        <w:tc>
          <w:tcPr>
            <w:tcW w:w="1060" w:type="dxa"/>
            <w:tcBorders>
              <w:top w:val="nil"/>
              <w:left w:val="nil"/>
              <w:bottom w:val="nil"/>
              <w:right w:val="nil"/>
            </w:tcBorders>
            <w:shd w:val="clear" w:color="auto" w:fill="auto"/>
            <w:noWrap/>
            <w:vAlign w:val="bottom"/>
            <w:hideMark/>
          </w:tcPr>
          <w:p w14:paraId="72CA07A3"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Cott113</w:t>
            </w:r>
          </w:p>
        </w:tc>
        <w:tc>
          <w:tcPr>
            <w:tcW w:w="860" w:type="dxa"/>
            <w:tcBorders>
              <w:top w:val="nil"/>
              <w:left w:val="nil"/>
              <w:bottom w:val="nil"/>
              <w:right w:val="nil"/>
            </w:tcBorders>
            <w:shd w:val="clear" w:color="auto" w:fill="auto"/>
            <w:noWrap/>
            <w:vAlign w:val="bottom"/>
            <w:hideMark/>
          </w:tcPr>
          <w:p w14:paraId="4B93FDB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Di</w:t>
            </w:r>
          </w:p>
        </w:tc>
        <w:tc>
          <w:tcPr>
            <w:tcW w:w="4020" w:type="dxa"/>
            <w:tcBorders>
              <w:top w:val="nil"/>
              <w:left w:val="nil"/>
              <w:bottom w:val="nil"/>
              <w:right w:val="nil"/>
            </w:tcBorders>
            <w:shd w:val="clear" w:color="auto" w:fill="auto"/>
            <w:noWrap/>
            <w:vAlign w:val="bottom"/>
            <w:hideMark/>
          </w:tcPr>
          <w:p w14:paraId="077A0984"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AGCGCCAGAATGCAGCATCC</w:t>
            </w:r>
          </w:p>
        </w:tc>
        <w:tc>
          <w:tcPr>
            <w:tcW w:w="720" w:type="dxa"/>
            <w:tcBorders>
              <w:top w:val="nil"/>
              <w:left w:val="nil"/>
              <w:bottom w:val="nil"/>
              <w:right w:val="nil"/>
            </w:tcBorders>
            <w:shd w:val="clear" w:color="auto" w:fill="auto"/>
            <w:noWrap/>
            <w:vAlign w:val="bottom"/>
            <w:hideMark/>
          </w:tcPr>
          <w:p w14:paraId="6FCBB5D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FAM</w:t>
            </w:r>
          </w:p>
        </w:tc>
        <w:tc>
          <w:tcPr>
            <w:tcW w:w="1391" w:type="dxa"/>
            <w:tcBorders>
              <w:top w:val="nil"/>
              <w:left w:val="nil"/>
              <w:bottom w:val="nil"/>
              <w:right w:val="nil"/>
            </w:tcBorders>
            <w:shd w:val="clear" w:color="auto" w:fill="auto"/>
            <w:noWrap/>
            <w:vAlign w:val="bottom"/>
            <w:hideMark/>
          </w:tcPr>
          <w:p w14:paraId="750CBFDD"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132-142</w:t>
            </w:r>
          </w:p>
        </w:tc>
        <w:tc>
          <w:tcPr>
            <w:tcW w:w="524" w:type="dxa"/>
            <w:tcBorders>
              <w:top w:val="nil"/>
              <w:left w:val="nil"/>
              <w:bottom w:val="nil"/>
              <w:right w:val="nil"/>
            </w:tcBorders>
            <w:shd w:val="clear" w:color="auto" w:fill="auto"/>
            <w:noWrap/>
            <w:vAlign w:val="bottom"/>
            <w:hideMark/>
          </w:tcPr>
          <w:p w14:paraId="052986BD"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2522A11B" w14:textId="0E3479D3"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Nolte </w:t>
            </w:r>
            <w:r w:rsidR="003E525A">
              <w:rPr>
                <w:rFonts w:eastAsia="Times New Roman"/>
                <w:color w:val="000000"/>
                <w:sz w:val="22"/>
                <w:szCs w:val="22"/>
              </w:rPr>
              <w:t>et al.</w:t>
            </w:r>
            <w:r w:rsidRPr="00FD7C97">
              <w:rPr>
                <w:rFonts w:eastAsia="Times New Roman"/>
                <w:color w:val="000000"/>
                <w:sz w:val="22"/>
                <w:szCs w:val="22"/>
              </w:rPr>
              <w:t xml:space="preserve"> 2005</w:t>
            </w:r>
          </w:p>
        </w:tc>
      </w:tr>
      <w:tr w:rsidR="00EE2357" w:rsidRPr="00FD7C97" w14:paraId="79B13102" w14:textId="77777777" w:rsidTr="00FD7C97">
        <w:trPr>
          <w:trHeight w:val="320"/>
        </w:trPr>
        <w:tc>
          <w:tcPr>
            <w:tcW w:w="1060" w:type="dxa"/>
            <w:tcBorders>
              <w:top w:val="nil"/>
              <w:left w:val="nil"/>
              <w:bottom w:val="nil"/>
              <w:right w:val="nil"/>
            </w:tcBorders>
            <w:shd w:val="clear" w:color="auto" w:fill="auto"/>
            <w:noWrap/>
            <w:vAlign w:val="bottom"/>
            <w:hideMark/>
          </w:tcPr>
          <w:p w14:paraId="4851C320" w14:textId="77777777" w:rsidR="00EE2357" w:rsidRPr="00FD7C97" w:rsidRDefault="00EE2357" w:rsidP="00991D83">
            <w:pPr>
              <w:spacing w:line="360" w:lineRule="auto"/>
              <w:rPr>
                <w:rFonts w:eastAsia="Times New Roman"/>
                <w:color w:val="000000"/>
                <w:sz w:val="22"/>
                <w:szCs w:val="22"/>
              </w:rPr>
            </w:pPr>
          </w:p>
        </w:tc>
        <w:tc>
          <w:tcPr>
            <w:tcW w:w="860" w:type="dxa"/>
            <w:tcBorders>
              <w:top w:val="nil"/>
              <w:left w:val="nil"/>
              <w:bottom w:val="nil"/>
              <w:right w:val="nil"/>
            </w:tcBorders>
            <w:shd w:val="clear" w:color="auto" w:fill="auto"/>
            <w:noWrap/>
            <w:vAlign w:val="bottom"/>
            <w:hideMark/>
          </w:tcPr>
          <w:p w14:paraId="03B784C9" w14:textId="77777777" w:rsidR="00EE2357" w:rsidRPr="00FD7C97" w:rsidRDefault="00EE2357" w:rsidP="00991D83">
            <w:pPr>
              <w:spacing w:line="360" w:lineRule="auto"/>
              <w:rPr>
                <w:rFonts w:eastAsia="Times New Roman"/>
                <w:sz w:val="22"/>
                <w:szCs w:val="22"/>
              </w:rPr>
            </w:pPr>
          </w:p>
        </w:tc>
        <w:tc>
          <w:tcPr>
            <w:tcW w:w="4020" w:type="dxa"/>
            <w:tcBorders>
              <w:top w:val="nil"/>
              <w:left w:val="nil"/>
              <w:bottom w:val="nil"/>
              <w:right w:val="nil"/>
            </w:tcBorders>
            <w:shd w:val="clear" w:color="auto" w:fill="auto"/>
            <w:noWrap/>
            <w:vAlign w:val="bottom"/>
            <w:hideMark/>
          </w:tcPr>
          <w:p w14:paraId="326DC48C"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AGTGTGGCGAGCCCAAGATC</w:t>
            </w:r>
          </w:p>
        </w:tc>
        <w:tc>
          <w:tcPr>
            <w:tcW w:w="720" w:type="dxa"/>
            <w:tcBorders>
              <w:top w:val="nil"/>
              <w:left w:val="nil"/>
              <w:bottom w:val="nil"/>
              <w:right w:val="nil"/>
            </w:tcBorders>
            <w:shd w:val="clear" w:color="auto" w:fill="auto"/>
            <w:noWrap/>
            <w:vAlign w:val="bottom"/>
            <w:hideMark/>
          </w:tcPr>
          <w:p w14:paraId="381A0B2C" w14:textId="77777777" w:rsidR="00EE2357" w:rsidRPr="00FD7C97" w:rsidRDefault="00EE2357" w:rsidP="00991D83">
            <w:pPr>
              <w:spacing w:line="360" w:lineRule="auto"/>
              <w:rPr>
                <w:rFonts w:eastAsia="Times New Roman"/>
                <w:color w:val="000000"/>
                <w:sz w:val="22"/>
                <w:szCs w:val="22"/>
              </w:rPr>
            </w:pPr>
          </w:p>
        </w:tc>
        <w:tc>
          <w:tcPr>
            <w:tcW w:w="1391" w:type="dxa"/>
            <w:tcBorders>
              <w:top w:val="nil"/>
              <w:left w:val="nil"/>
              <w:bottom w:val="nil"/>
              <w:right w:val="nil"/>
            </w:tcBorders>
            <w:shd w:val="clear" w:color="auto" w:fill="auto"/>
            <w:noWrap/>
            <w:vAlign w:val="bottom"/>
            <w:hideMark/>
          </w:tcPr>
          <w:p w14:paraId="5A2B686E" w14:textId="77777777" w:rsidR="00EE2357" w:rsidRPr="00FD7C97" w:rsidRDefault="00EE2357" w:rsidP="00991D83">
            <w:pPr>
              <w:spacing w:line="360" w:lineRule="auto"/>
              <w:rPr>
                <w:rFonts w:eastAsia="Times New Roman"/>
                <w:sz w:val="22"/>
                <w:szCs w:val="22"/>
              </w:rPr>
            </w:pPr>
          </w:p>
        </w:tc>
        <w:tc>
          <w:tcPr>
            <w:tcW w:w="524" w:type="dxa"/>
            <w:tcBorders>
              <w:top w:val="nil"/>
              <w:left w:val="nil"/>
              <w:bottom w:val="nil"/>
              <w:right w:val="nil"/>
            </w:tcBorders>
            <w:shd w:val="clear" w:color="auto" w:fill="auto"/>
            <w:noWrap/>
            <w:vAlign w:val="bottom"/>
            <w:hideMark/>
          </w:tcPr>
          <w:p w14:paraId="4E522ECF" w14:textId="77777777" w:rsidR="00EE2357" w:rsidRPr="00FD7C97" w:rsidRDefault="00EE2357" w:rsidP="00991D83">
            <w:pPr>
              <w:spacing w:line="360" w:lineRule="auto"/>
              <w:jc w:val="center"/>
              <w:rPr>
                <w:rFonts w:eastAsia="Times New Roman"/>
                <w:sz w:val="22"/>
                <w:szCs w:val="22"/>
              </w:rPr>
            </w:pPr>
          </w:p>
        </w:tc>
        <w:tc>
          <w:tcPr>
            <w:tcW w:w="2094" w:type="dxa"/>
            <w:tcBorders>
              <w:top w:val="nil"/>
              <w:left w:val="nil"/>
              <w:bottom w:val="nil"/>
              <w:right w:val="nil"/>
            </w:tcBorders>
            <w:shd w:val="clear" w:color="auto" w:fill="auto"/>
            <w:noWrap/>
            <w:vAlign w:val="bottom"/>
            <w:hideMark/>
          </w:tcPr>
          <w:p w14:paraId="41DA95CA" w14:textId="77777777" w:rsidR="00EE2357" w:rsidRPr="00FD7C97" w:rsidRDefault="00EE2357" w:rsidP="00991D83">
            <w:pPr>
              <w:spacing w:line="360" w:lineRule="auto"/>
              <w:jc w:val="center"/>
              <w:rPr>
                <w:rFonts w:eastAsia="Times New Roman"/>
                <w:sz w:val="22"/>
                <w:szCs w:val="22"/>
              </w:rPr>
            </w:pPr>
          </w:p>
        </w:tc>
      </w:tr>
      <w:tr w:rsidR="00EE2357" w:rsidRPr="00FD7C97" w14:paraId="68F2A756" w14:textId="77777777" w:rsidTr="00FD7C97">
        <w:trPr>
          <w:trHeight w:val="320"/>
        </w:trPr>
        <w:tc>
          <w:tcPr>
            <w:tcW w:w="1060" w:type="dxa"/>
            <w:tcBorders>
              <w:top w:val="nil"/>
              <w:left w:val="nil"/>
              <w:bottom w:val="nil"/>
              <w:right w:val="nil"/>
            </w:tcBorders>
            <w:shd w:val="clear" w:color="auto" w:fill="auto"/>
            <w:noWrap/>
            <w:vAlign w:val="bottom"/>
            <w:hideMark/>
          </w:tcPr>
          <w:p w14:paraId="1DB216A2"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Cott213</w:t>
            </w:r>
          </w:p>
        </w:tc>
        <w:tc>
          <w:tcPr>
            <w:tcW w:w="860" w:type="dxa"/>
            <w:tcBorders>
              <w:top w:val="nil"/>
              <w:left w:val="nil"/>
              <w:bottom w:val="nil"/>
              <w:right w:val="nil"/>
            </w:tcBorders>
            <w:shd w:val="clear" w:color="auto" w:fill="auto"/>
            <w:noWrap/>
            <w:vAlign w:val="bottom"/>
            <w:hideMark/>
          </w:tcPr>
          <w:p w14:paraId="541B16E6"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Di</w:t>
            </w:r>
          </w:p>
        </w:tc>
        <w:tc>
          <w:tcPr>
            <w:tcW w:w="4020" w:type="dxa"/>
            <w:tcBorders>
              <w:top w:val="nil"/>
              <w:left w:val="nil"/>
              <w:bottom w:val="nil"/>
              <w:right w:val="nil"/>
            </w:tcBorders>
            <w:shd w:val="clear" w:color="auto" w:fill="auto"/>
            <w:noWrap/>
            <w:vAlign w:val="bottom"/>
            <w:hideMark/>
          </w:tcPr>
          <w:p w14:paraId="2E4A4B6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F: TTGCCATGGATTTGAGGCAG</w:t>
            </w:r>
          </w:p>
        </w:tc>
        <w:tc>
          <w:tcPr>
            <w:tcW w:w="720" w:type="dxa"/>
            <w:tcBorders>
              <w:top w:val="nil"/>
              <w:left w:val="nil"/>
              <w:bottom w:val="nil"/>
              <w:right w:val="nil"/>
            </w:tcBorders>
            <w:shd w:val="clear" w:color="auto" w:fill="auto"/>
            <w:noWrap/>
            <w:vAlign w:val="bottom"/>
            <w:hideMark/>
          </w:tcPr>
          <w:p w14:paraId="733C4E37"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NED</w:t>
            </w:r>
          </w:p>
        </w:tc>
        <w:tc>
          <w:tcPr>
            <w:tcW w:w="1391" w:type="dxa"/>
            <w:tcBorders>
              <w:top w:val="nil"/>
              <w:left w:val="nil"/>
              <w:bottom w:val="nil"/>
              <w:right w:val="nil"/>
            </w:tcBorders>
            <w:shd w:val="clear" w:color="auto" w:fill="auto"/>
            <w:noWrap/>
            <w:vAlign w:val="bottom"/>
            <w:hideMark/>
          </w:tcPr>
          <w:p w14:paraId="6B9187F8" w14:textId="4E0B05F2"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331</w:t>
            </w:r>
            <w:r w:rsidR="008E5B67" w:rsidRPr="00FD7C97">
              <w:rPr>
                <w:rFonts w:eastAsia="Times New Roman"/>
                <w:color w:val="000000"/>
                <w:sz w:val="22"/>
                <w:szCs w:val="22"/>
              </w:rPr>
              <w:t>-333</w:t>
            </w:r>
          </w:p>
        </w:tc>
        <w:tc>
          <w:tcPr>
            <w:tcW w:w="524" w:type="dxa"/>
            <w:tcBorders>
              <w:top w:val="nil"/>
              <w:left w:val="nil"/>
              <w:bottom w:val="nil"/>
              <w:right w:val="nil"/>
            </w:tcBorders>
            <w:shd w:val="clear" w:color="auto" w:fill="auto"/>
            <w:noWrap/>
            <w:vAlign w:val="bottom"/>
            <w:hideMark/>
          </w:tcPr>
          <w:p w14:paraId="491A15D3"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60</w:t>
            </w:r>
          </w:p>
        </w:tc>
        <w:tc>
          <w:tcPr>
            <w:tcW w:w="2094" w:type="dxa"/>
            <w:tcBorders>
              <w:top w:val="nil"/>
              <w:left w:val="nil"/>
              <w:bottom w:val="nil"/>
              <w:right w:val="nil"/>
            </w:tcBorders>
            <w:shd w:val="clear" w:color="auto" w:fill="auto"/>
            <w:noWrap/>
            <w:vAlign w:val="bottom"/>
            <w:hideMark/>
          </w:tcPr>
          <w:p w14:paraId="08C42CAD" w14:textId="3C69316F"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xml:space="preserve">Nolte </w:t>
            </w:r>
            <w:r w:rsidR="003E525A">
              <w:rPr>
                <w:rFonts w:eastAsia="Times New Roman"/>
                <w:color w:val="000000"/>
                <w:sz w:val="22"/>
                <w:szCs w:val="22"/>
              </w:rPr>
              <w:t>et al.</w:t>
            </w:r>
            <w:r w:rsidRPr="00FD7C97">
              <w:rPr>
                <w:rFonts w:eastAsia="Times New Roman"/>
                <w:color w:val="000000"/>
                <w:sz w:val="22"/>
                <w:szCs w:val="22"/>
              </w:rPr>
              <w:t xml:space="preserve"> 2005</w:t>
            </w:r>
          </w:p>
        </w:tc>
      </w:tr>
      <w:tr w:rsidR="00EE2357" w:rsidRPr="00FD7C97" w14:paraId="0C58E847" w14:textId="77777777" w:rsidTr="00FD7C97">
        <w:trPr>
          <w:trHeight w:val="320"/>
        </w:trPr>
        <w:tc>
          <w:tcPr>
            <w:tcW w:w="1060" w:type="dxa"/>
            <w:tcBorders>
              <w:top w:val="nil"/>
              <w:left w:val="nil"/>
              <w:bottom w:val="single" w:sz="4" w:space="0" w:color="auto"/>
              <w:right w:val="nil"/>
            </w:tcBorders>
            <w:shd w:val="clear" w:color="auto" w:fill="auto"/>
            <w:noWrap/>
            <w:vAlign w:val="bottom"/>
            <w:hideMark/>
          </w:tcPr>
          <w:p w14:paraId="400A7AD0"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w:t>
            </w:r>
          </w:p>
        </w:tc>
        <w:tc>
          <w:tcPr>
            <w:tcW w:w="860" w:type="dxa"/>
            <w:tcBorders>
              <w:top w:val="nil"/>
              <w:left w:val="nil"/>
              <w:bottom w:val="single" w:sz="4" w:space="0" w:color="auto"/>
              <w:right w:val="nil"/>
            </w:tcBorders>
            <w:shd w:val="clear" w:color="auto" w:fill="auto"/>
            <w:noWrap/>
            <w:vAlign w:val="bottom"/>
            <w:hideMark/>
          </w:tcPr>
          <w:p w14:paraId="6D165EF8"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w:t>
            </w:r>
          </w:p>
        </w:tc>
        <w:tc>
          <w:tcPr>
            <w:tcW w:w="4020" w:type="dxa"/>
            <w:tcBorders>
              <w:top w:val="nil"/>
              <w:left w:val="nil"/>
              <w:bottom w:val="single" w:sz="4" w:space="0" w:color="auto"/>
              <w:right w:val="nil"/>
            </w:tcBorders>
            <w:shd w:val="clear" w:color="auto" w:fill="auto"/>
            <w:noWrap/>
            <w:vAlign w:val="bottom"/>
            <w:hideMark/>
          </w:tcPr>
          <w:p w14:paraId="0E462F08"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R: AGCATTGCTATTATCAGGCTGC</w:t>
            </w:r>
          </w:p>
        </w:tc>
        <w:tc>
          <w:tcPr>
            <w:tcW w:w="720" w:type="dxa"/>
            <w:tcBorders>
              <w:top w:val="nil"/>
              <w:left w:val="nil"/>
              <w:bottom w:val="single" w:sz="4" w:space="0" w:color="auto"/>
              <w:right w:val="nil"/>
            </w:tcBorders>
            <w:shd w:val="clear" w:color="auto" w:fill="auto"/>
            <w:noWrap/>
            <w:vAlign w:val="bottom"/>
            <w:hideMark/>
          </w:tcPr>
          <w:p w14:paraId="3586FEC7"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w:t>
            </w:r>
          </w:p>
        </w:tc>
        <w:tc>
          <w:tcPr>
            <w:tcW w:w="1391" w:type="dxa"/>
            <w:tcBorders>
              <w:top w:val="nil"/>
              <w:left w:val="nil"/>
              <w:bottom w:val="single" w:sz="4" w:space="0" w:color="auto"/>
              <w:right w:val="nil"/>
            </w:tcBorders>
            <w:shd w:val="clear" w:color="auto" w:fill="auto"/>
            <w:noWrap/>
            <w:vAlign w:val="bottom"/>
            <w:hideMark/>
          </w:tcPr>
          <w:p w14:paraId="16E8ECF7"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 </w:t>
            </w:r>
          </w:p>
        </w:tc>
        <w:tc>
          <w:tcPr>
            <w:tcW w:w="524" w:type="dxa"/>
            <w:tcBorders>
              <w:top w:val="nil"/>
              <w:left w:val="nil"/>
              <w:bottom w:val="single" w:sz="4" w:space="0" w:color="auto"/>
              <w:right w:val="nil"/>
            </w:tcBorders>
            <w:shd w:val="clear" w:color="auto" w:fill="auto"/>
            <w:noWrap/>
            <w:vAlign w:val="bottom"/>
            <w:hideMark/>
          </w:tcPr>
          <w:p w14:paraId="00D77CF3" w14:textId="77777777" w:rsidR="00EE2357" w:rsidRPr="00FD7C97" w:rsidRDefault="00EE2357" w:rsidP="00991D83">
            <w:pPr>
              <w:spacing w:line="360" w:lineRule="auto"/>
              <w:jc w:val="center"/>
              <w:rPr>
                <w:rFonts w:eastAsia="Times New Roman"/>
                <w:color w:val="000000"/>
                <w:sz w:val="22"/>
                <w:szCs w:val="22"/>
              </w:rPr>
            </w:pPr>
            <w:r w:rsidRPr="00FD7C97">
              <w:rPr>
                <w:rFonts w:eastAsia="Times New Roman"/>
                <w:color w:val="000000"/>
                <w:sz w:val="22"/>
                <w:szCs w:val="22"/>
              </w:rPr>
              <w:t> </w:t>
            </w:r>
          </w:p>
        </w:tc>
        <w:tc>
          <w:tcPr>
            <w:tcW w:w="2094" w:type="dxa"/>
            <w:tcBorders>
              <w:top w:val="nil"/>
              <w:left w:val="nil"/>
              <w:bottom w:val="single" w:sz="4" w:space="0" w:color="auto"/>
              <w:right w:val="nil"/>
            </w:tcBorders>
            <w:shd w:val="clear" w:color="auto" w:fill="auto"/>
            <w:noWrap/>
            <w:vAlign w:val="bottom"/>
            <w:hideMark/>
          </w:tcPr>
          <w:p w14:paraId="65E1391D" w14:textId="77777777" w:rsidR="00EE2357" w:rsidRPr="00FD7C97" w:rsidRDefault="00EE2357" w:rsidP="00991D83">
            <w:pPr>
              <w:spacing w:line="360" w:lineRule="auto"/>
              <w:rPr>
                <w:rFonts w:eastAsia="Times New Roman"/>
                <w:color w:val="000000"/>
                <w:sz w:val="22"/>
                <w:szCs w:val="22"/>
              </w:rPr>
            </w:pPr>
            <w:r w:rsidRPr="00FD7C97">
              <w:rPr>
                <w:rFonts w:eastAsia="Times New Roman"/>
                <w:color w:val="000000"/>
                <w:sz w:val="22"/>
                <w:szCs w:val="22"/>
              </w:rPr>
              <w:t> </w:t>
            </w:r>
          </w:p>
        </w:tc>
      </w:tr>
    </w:tbl>
    <w:p w14:paraId="1491EA13" w14:textId="74B99D0D" w:rsidR="00EE2357" w:rsidRDefault="00EE2357" w:rsidP="00991D83">
      <w:pPr>
        <w:spacing w:line="360" w:lineRule="auto"/>
      </w:pPr>
    </w:p>
    <w:p w14:paraId="322C8389" w14:textId="2A1A7192" w:rsidR="00D9542F" w:rsidRDefault="00B82B18" w:rsidP="00991D83">
      <w:pPr>
        <w:spacing w:line="360" w:lineRule="auto"/>
      </w:pPr>
      <w:r>
        <w:t xml:space="preserve">Table </w:t>
      </w:r>
      <w:r w:rsidR="0075607A">
        <w:t>2</w:t>
      </w:r>
      <w:r w:rsidR="00503F1F">
        <w:t>: Site</w:t>
      </w:r>
      <w:r w:rsidR="00915D14">
        <w:t>-</w:t>
      </w:r>
      <w:r w:rsidR="00503F1F">
        <w:t>specific summary statistics</w:t>
      </w:r>
      <w:r w:rsidR="00922E5F" w:rsidRPr="00922E5F">
        <w:t xml:space="preserve"> </w:t>
      </w:r>
      <w:r w:rsidR="00922E5F">
        <w:t>of slimy sculpin genotypes taken from nine microsatellite loci</w:t>
      </w:r>
      <w:r w:rsidR="009E013B">
        <w:t xml:space="preserve"> grouped by lake, basin, and site</w:t>
      </w:r>
      <w:r w:rsidR="00A27A89">
        <w:t>.</w:t>
      </w:r>
      <w:r w:rsidR="00915D14" w:rsidRPr="00915D14">
        <w:t xml:space="preserve"> </w:t>
      </w:r>
      <w:r w:rsidR="00915D14">
        <w:t>N = number of individuals genotyped, Na = mean number of alleles per locus, H</w:t>
      </w:r>
      <w:r w:rsidR="00685A11">
        <w:rPr>
          <w:vertAlign w:val="subscript"/>
        </w:rPr>
        <w:t>O</w:t>
      </w:r>
      <w:r w:rsidR="00915D14">
        <w:t xml:space="preserve"> = observed heterozygosity, H</w:t>
      </w:r>
      <w:r w:rsidR="00685A11">
        <w:rPr>
          <w:vertAlign w:val="subscript"/>
        </w:rPr>
        <w:t>E</w:t>
      </w:r>
      <w:r w:rsidR="00915D14">
        <w:t xml:space="preserve"> = expected heterozygosity, </w:t>
      </w:r>
      <w:r w:rsidR="00285263">
        <w:t xml:space="preserve">Ne </w:t>
      </w:r>
      <w:r w:rsidR="00915D14">
        <w:t xml:space="preserve">= </w:t>
      </w:r>
      <w:r w:rsidR="00285263">
        <w:t>effective population size</w:t>
      </w:r>
      <w:r w:rsidR="00915D14">
        <w:t>, nPA = number of private alleles and AR = mean allelic richness across all loci.</w:t>
      </w:r>
    </w:p>
    <w:tbl>
      <w:tblPr>
        <w:tblW w:w="11110" w:type="dxa"/>
        <w:tblInd w:w="-1311" w:type="dxa"/>
        <w:tblLayout w:type="fixed"/>
        <w:tblLook w:val="04A0" w:firstRow="1" w:lastRow="0" w:firstColumn="1" w:lastColumn="0" w:noHBand="0" w:noVBand="1"/>
      </w:tblPr>
      <w:tblGrid>
        <w:gridCol w:w="1260"/>
        <w:gridCol w:w="2121"/>
        <w:gridCol w:w="1009"/>
        <w:gridCol w:w="1058"/>
        <w:gridCol w:w="1086"/>
        <w:gridCol w:w="1301"/>
        <w:gridCol w:w="1028"/>
        <w:gridCol w:w="1077"/>
        <w:gridCol w:w="1170"/>
      </w:tblGrid>
      <w:tr w:rsidR="009E013B" w:rsidRPr="00FD7C97" w14:paraId="3FE3A583" w14:textId="384AFF51" w:rsidTr="009E013B">
        <w:trPr>
          <w:trHeight w:val="306"/>
        </w:trPr>
        <w:tc>
          <w:tcPr>
            <w:tcW w:w="1260" w:type="dxa"/>
            <w:tcBorders>
              <w:top w:val="single" w:sz="4" w:space="0" w:color="auto"/>
              <w:left w:val="nil"/>
              <w:bottom w:val="single" w:sz="4" w:space="0" w:color="auto"/>
              <w:right w:val="nil"/>
            </w:tcBorders>
          </w:tcPr>
          <w:p w14:paraId="56BD1ACD" w14:textId="77777777" w:rsidR="00285263" w:rsidRPr="00FD7C97" w:rsidRDefault="00285263" w:rsidP="00991D83">
            <w:pPr>
              <w:spacing w:line="360" w:lineRule="auto"/>
              <w:rPr>
                <w:rFonts w:eastAsia="Times New Roman"/>
                <w:color w:val="000000"/>
                <w:sz w:val="22"/>
                <w:szCs w:val="22"/>
              </w:rPr>
            </w:pPr>
          </w:p>
        </w:tc>
        <w:tc>
          <w:tcPr>
            <w:tcW w:w="2121" w:type="dxa"/>
            <w:tcBorders>
              <w:top w:val="single" w:sz="4" w:space="0" w:color="auto"/>
              <w:left w:val="nil"/>
              <w:bottom w:val="single" w:sz="4" w:space="0" w:color="auto"/>
              <w:right w:val="nil"/>
            </w:tcBorders>
            <w:shd w:val="clear" w:color="auto" w:fill="auto"/>
            <w:noWrap/>
            <w:vAlign w:val="bottom"/>
            <w:hideMark/>
          </w:tcPr>
          <w:p w14:paraId="6F200DF5" w14:textId="6C712D17" w:rsidR="00285263" w:rsidRPr="00FD7C97" w:rsidRDefault="00285263" w:rsidP="00991D83">
            <w:pPr>
              <w:spacing w:line="360" w:lineRule="auto"/>
              <w:rPr>
                <w:rFonts w:eastAsia="Times New Roman"/>
                <w:color w:val="000000"/>
                <w:sz w:val="22"/>
                <w:szCs w:val="22"/>
              </w:rPr>
            </w:pPr>
            <w:r w:rsidRPr="00FD7C97">
              <w:rPr>
                <w:rFonts w:eastAsia="Times New Roman"/>
                <w:color w:val="000000"/>
                <w:sz w:val="22"/>
                <w:szCs w:val="22"/>
              </w:rPr>
              <w:t>Site</w:t>
            </w:r>
          </w:p>
        </w:tc>
        <w:tc>
          <w:tcPr>
            <w:tcW w:w="1009" w:type="dxa"/>
            <w:tcBorders>
              <w:top w:val="single" w:sz="4" w:space="0" w:color="auto"/>
              <w:left w:val="nil"/>
              <w:bottom w:val="single" w:sz="4" w:space="0" w:color="auto"/>
              <w:right w:val="nil"/>
            </w:tcBorders>
            <w:shd w:val="clear" w:color="auto" w:fill="auto"/>
            <w:noWrap/>
            <w:vAlign w:val="bottom"/>
            <w:hideMark/>
          </w:tcPr>
          <w:p w14:paraId="3BC45263"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N</w:t>
            </w:r>
          </w:p>
        </w:tc>
        <w:tc>
          <w:tcPr>
            <w:tcW w:w="1058" w:type="dxa"/>
            <w:tcBorders>
              <w:top w:val="single" w:sz="4" w:space="0" w:color="auto"/>
              <w:left w:val="nil"/>
              <w:bottom w:val="single" w:sz="4" w:space="0" w:color="auto"/>
              <w:right w:val="nil"/>
            </w:tcBorders>
            <w:shd w:val="clear" w:color="auto" w:fill="auto"/>
            <w:noWrap/>
            <w:vAlign w:val="bottom"/>
            <w:hideMark/>
          </w:tcPr>
          <w:p w14:paraId="75996678"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Na</w:t>
            </w:r>
          </w:p>
        </w:tc>
        <w:tc>
          <w:tcPr>
            <w:tcW w:w="1086" w:type="dxa"/>
            <w:tcBorders>
              <w:top w:val="single" w:sz="4" w:space="0" w:color="auto"/>
              <w:left w:val="nil"/>
              <w:bottom w:val="single" w:sz="4" w:space="0" w:color="auto"/>
              <w:right w:val="nil"/>
            </w:tcBorders>
            <w:shd w:val="clear" w:color="auto" w:fill="auto"/>
            <w:noWrap/>
            <w:vAlign w:val="bottom"/>
            <w:hideMark/>
          </w:tcPr>
          <w:p w14:paraId="3DFD8DD3" w14:textId="6F974010" w:rsidR="00285263" w:rsidRPr="00FD7C97" w:rsidRDefault="00685A11" w:rsidP="00991D83">
            <w:pPr>
              <w:spacing w:line="360" w:lineRule="auto"/>
              <w:jc w:val="center"/>
              <w:rPr>
                <w:rFonts w:eastAsia="Times New Roman"/>
                <w:color w:val="000000"/>
                <w:sz w:val="22"/>
                <w:szCs w:val="22"/>
              </w:rPr>
            </w:pPr>
            <w:r w:rsidRPr="00E94DB9">
              <w:t>H</w:t>
            </w:r>
            <w:r>
              <w:rPr>
                <w:vertAlign w:val="subscript"/>
              </w:rPr>
              <w:t>O</w:t>
            </w:r>
          </w:p>
        </w:tc>
        <w:tc>
          <w:tcPr>
            <w:tcW w:w="1301" w:type="dxa"/>
            <w:tcBorders>
              <w:top w:val="single" w:sz="4" w:space="0" w:color="auto"/>
              <w:left w:val="nil"/>
              <w:bottom w:val="single" w:sz="4" w:space="0" w:color="auto"/>
              <w:right w:val="nil"/>
            </w:tcBorders>
            <w:shd w:val="clear" w:color="auto" w:fill="auto"/>
            <w:noWrap/>
            <w:vAlign w:val="bottom"/>
            <w:hideMark/>
          </w:tcPr>
          <w:p w14:paraId="4336B84F" w14:textId="3B8E0737" w:rsidR="00285263" w:rsidRPr="00685A11" w:rsidRDefault="00285263" w:rsidP="00991D83">
            <w:pPr>
              <w:spacing w:line="360" w:lineRule="auto"/>
              <w:jc w:val="center"/>
              <w:rPr>
                <w:rFonts w:eastAsia="Times New Roman"/>
                <w:color w:val="000000"/>
                <w:sz w:val="22"/>
                <w:szCs w:val="22"/>
                <w:vertAlign w:val="subscript"/>
              </w:rPr>
            </w:pPr>
            <w:r w:rsidRPr="00FD7C97">
              <w:rPr>
                <w:rFonts w:eastAsia="Times New Roman"/>
                <w:color w:val="000000"/>
                <w:sz w:val="22"/>
                <w:szCs w:val="22"/>
              </w:rPr>
              <w:t>H</w:t>
            </w:r>
            <w:r w:rsidR="00685A11">
              <w:rPr>
                <w:rFonts w:eastAsia="Times New Roman"/>
                <w:color w:val="000000"/>
                <w:sz w:val="22"/>
                <w:szCs w:val="22"/>
                <w:vertAlign w:val="subscript"/>
              </w:rPr>
              <w:t>E</w:t>
            </w:r>
          </w:p>
        </w:tc>
        <w:tc>
          <w:tcPr>
            <w:tcW w:w="1028" w:type="dxa"/>
            <w:tcBorders>
              <w:top w:val="single" w:sz="4" w:space="0" w:color="auto"/>
              <w:left w:val="nil"/>
              <w:bottom w:val="single" w:sz="4" w:space="0" w:color="auto"/>
              <w:right w:val="nil"/>
            </w:tcBorders>
            <w:shd w:val="clear" w:color="auto" w:fill="auto"/>
            <w:noWrap/>
            <w:vAlign w:val="bottom"/>
            <w:hideMark/>
          </w:tcPr>
          <w:p w14:paraId="254994AE" w14:textId="052E1FB7"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Ne</w:t>
            </w:r>
          </w:p>
        </w:tc>
        <w:tc>
          <w:tcPr>
            <w:tcW w:w="1077" w:type="dxa"/>
            <w:tcBorders>
              <w:top w:val="single" w:sz="4" w:space="0" w:color="auto"/>
              <w:left w:val="nil"/>
              <w:bottom w:val="single" w:sz="4" w:space="0" w:color="auto"/>
              <w:right w:val="nil"/>
            </w:tcBorders>
            <w:shd w:val="clear" w:color="auto" w:fill="auto"/>
            <w:noWrap/>
            <w:vAlign w:val="bottom"/>
            <w:hideMark/>
          </w:tcPr>
          <w:p w14:paraId="12D992DB"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nPA</w:t>
            </w:r>
          </w:p>
        </w:tc>
        <w:tc>
          <w:tcPr>
            <w:tcW w:w="1170" w:type="dxa"/>
            <w:tcBorders>
              <w:top w:val="single" w:sz="4" w:space="0" w:color="auto"/>
              <w:left w:val="nil"/>
              <w:bottom w:val="single" w:sz="4" w:space="0" w:color="auto"/>
              <w:right w:val="nil"/>
            </w:tcBorders>
          </w:tcPr>
          <w:p w14:paraId="30319B65" w14:textId="31F1D24A"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AR</w:t>
            </w:r>
          </w:p>
        </w:tc>
      </w:tr>
      <w:tr w:rsidR="009E013B" w:rsidRPr="00FD7C97" w14:paraId="1FCA4289" w14:textId="77777777" w:rsidTr="009E013B">
        <w:trPr>
          <w:trHeight w:val="306"/>
        </w:trPr>
        <w:tc>
          <w:tcPr>
            <w:tcW w:w="1260" w:type="dxa"/>
            <w:tcBorders>
              <w:top w:val="nil"/>
              <w:left w:val="nil"/>
              <w:bottom w:val="nil"/>
              <w:right w:val="nil"/>
            </w:tcBorders>
          </w:tcPr>
          <w:p w14:paraId="10D964FE" w14:textId="1EDA58B3" w:rsidR="00285263" w:rsidRPr="006E13B0" w:rsidRDefault="00285263" w:rsidP="00991D83">
            <w:pPr>
              <w:spacing w:line="360" w:lineRule="auto"/>
              <w:rPr>
                <w:rFonts w:eastAsia="Times New Roman"/>
                <w:iCs/>
                <w:color w:val="000000"/>
                <w:sz w:val="22"/>
                <w:szCs w:val="22"/>
              </w:rPr>
            </w:pPr>
            <w:r w:rsidRPr="006E13B0">
              <w:rPr>
                <w:rFonts w:eastAsia="Times New Roman"/>
                <w:iCs/>
                <w:color w:val="000000"/>
                <w:sz w:val="22"/>
                <w:szCs w:val="22"/>
              </w:rPr>
              <w:lastRenderedPageBreak/>
              <w:t>Lake Champlain</w:t>
            </w:r>
          </w:p>
        </w:tc>
        <w:tc>
          <w:tcPr>
            <w:tcW w:w="2121" w:type="dxa"/>
            <w:tcBorders>
              <w:top w:val="nil"/>
              <w:left w:val="nil"/>
              <w:bottom w:val="nil"/>
              <w:right w:val="nil"/>
            </w:tcBorders>
            <w:shd w:val="clear" w:color="auto" w:fill="auto"/>
            <w:noWrap/>
            <w:vAlign w:val="bottom"/>
          </w:tcPr>
          <w:p w14:paraId="0883B67D" w14:textId="2FBA158C" w:rsidR="00285263" w:rsidRPr="00FD7C97" w:rsidRDefault="00285263" w:rsidP="00991D83">
            <w:pPr>
              <w:spacing w:line="360" w:lineRule="auto"/>
              <w:rPr>
                <w:rFonts w:eastAsia="Times New Roman"/>
                <w:i/>
                <w:iCs/>
                <w:color w:val="000000"/>
                <w:sz w:val="22"/>
                <w:szCs w:val="22"/>
              </w:rPr>
            </w:pPr>
          </w:p>
        </w:tc>
        <w:tc>
          <w:tcPr>
            <w:tcW w:w="1009" w:type="dxa"/>
            <w:tcBorders>
              <w:top w:val="nil"/>
              <w:left w:val="nil"/>
              <w:bottom w:val="nil"/>
              <w:right w:val="nil"/>
            </w:tcBorders>
            <w:shd w:val="clear" w:color="auto" w:fill="auto"/>
            <w:noWrap/>
            <w:vAlign w:val="bottom"/>
          </w:tcPr>
          <w:p w14:paraId="3FFC9BDF" w14:textId="77777777" w:rsidR="00285263" w:rsidRPr="00FD7C97" w:rsidRDefault="00285263" w:rsidP="00991D83">
            <w:pPr>
              <w:spacing w:line="360" w:lineRule="auto"/>
              <w:rPr>
                <w:rFonts w:eastAsia="Times New Roman"/>
                <w:i/>
                <w:iCs/>
                <w:color w:val="000000"/>
                <w:sz w:val="22"/>
                <w:szCs w:val="22"/>
              </w:rPr>
            </w:pPr>
          </w:p>
        </w:tc>
        <w:tc>
          <w:tcPr>
            <w:tcW w:w="1058" w:type="dxa"/>
            <w:tcBorders>
              <w:top w:val="nil"/>
              <w:left w:val="nil"/>
              <w:bottom w:val="nil"/>
              <w:right w:val="nil"/>
            </w:tcBorders>
            <w:shd w:val="clear" w:color="auto" w:fill="auto"/>
            <w:noWrap/>
            <w:vAlign w:val="bottom"/>
          </w:tcPr>
          <w:p w14:paraId="58F49845" w14:textId="77777777" w:rsidR="00285263" w:rsidRPr="00FD7C97" w:rsidRDefault="00285263" w:rsidP="00991D83">
            <w:pPr>
              <w:spacing w:line="360" w:lineRule="auto"/>
              <w:jc w:val="center"/>
              <w:rPr>
                <w:rFonts w:eastAsia="Times New Roman"/>
                <w:sz w:val="20"/>
                <w:szCs w:val="20"/>
              </w:rPr>
            </w:pPr>
          </w:p>
        </w:tc>
        <w:tc>
          <w:tcPr>
            <w:tcW w:w="1086" w:type="dxa"/>
            <w:tcBorders>
              <w:top w:val="nil"/>
              <w:left w:val="nil"/>
              <w:bottom w:val="nil"/>
              <w:right w:val="nil"/>
            </w:tcBorders>
            <w:shd w:val="clear" w:color="auto" w:fill="auto"/>
            <w:noWrap/>
            <w:vAlign w:val="bottom"/>
          </w:tcPr>
          <w:p w14:paraId="3AE4FC96" w14:textId="77777777" w:rsidR="00285263" w:rsidRPr="00FD7C97" w:rsidRDefault="00285263" w:rsidP="00991D83">
            <w:pPr>
              <w:spacing w:line="360" w:lineRule="auto"/>
              <w:jc w:val="center"/>
              <w:rPr>
                <w:rFonts w:eastAsia="Times New Roman"/>
                <w:sz w:val="20"/>
                <w:szCs w:val="20"/>
              </w:rPr>
            </w:pPr>
          </w:p>
        </w:tc>
        <w:tc>
          <w:tcPr>
            <w:tcW w:w="1301" w:type="dxa"/>
            <w:tcBorders>
              <w:top w:val="nil"/>
              <w:left w:val="nil"/>
              <w:bottom w:val="nil"/>
              <w:right w:val="nil"/>
            </w:tcBorders>
            <w:shd w:val="clear" w:color="auto" w:fill="auto"/>
            <w:noWrap/>
            <w:vAlign w:val="bottom"/>
          </w:tcPr>
          <w:p w14:paraId="7DBAEAD1" w14:textId="77777777" w:rsidR="00285263" w:rsidRPr="00FD7C97" w:rsidRDefault="00285263" w:rsidP="00991D83">
            <w:pPr>
              <w:spacing w:line="360" w:lineRule="auto"/>
              <w:jc w:val="center"/>
              <w:rPr>
                <w:rFonts w:eastAsia="Times New Roman"/>
                <w:sz w:val="20"/>
                <w:szCs w:val="20"/>
              </w:rPr>
            </w:pPr>
          </w:p>
        </w:tc>
        <w:tc>
          <w:tcPr>
            <w:tcW w:w="1028" w:type="dxa"/>
            <w:tcBorders>
              <w:top w:val="nil"/>
              <w:left w:val="nil"/>
              <w:bottom w:val="nil"/>
              <w:right w:val="nil"/>
            </w:tcBorders>
            <w:shd w:val="clear" w:color="auto" w:fill="auto"/>
            <w:noWrap/>
            <w:vAlign w:val="bottom"/>
          </w:tcPr>
          <w:p w14:paraId="06CF5C73" w14:textId="77777777" w:rsidR="00285263" w:rsidRPr="00FD7C97" w:rsidRDefault="00285263" w:rsidP="00991D83">
            <w:pPr>
              <w:spacing w:line="360" w:lineRule="auto"/>
              <w:jc w:val="center"/>
              <w:rPr>
                <w:rFonts w:eastAsia="Times New Roman"/>
                <w:sz w:val="20"/>
                <w:szCs w:val="20"/>
              </w:rPr>
            </w:pPr>
          </w:p>
        </w:tc>
        <w:tc>
          <w:tcPr>
            <w:tcW w:w="1077" w:type="dxa"/>
            <w:tcBorders>
              <w:top w:val="nil"/>
              <w:left w:val="nil"/>
              <w:bottom w:val="nil"/>
              <w:right w:val="nil"/>
            </w:tcBorders>
            <w:shd w:val="clear" w:color="auto" w:fill="auto"/>
            <w:noWrap/>
            <w:vAlign w:val="bottom"/>
          </w:tcPr>
          <w:p w14:paraId="5C1A5974" w14:textId="77777777" w:rsidR="00285263" w:rsidRPr="00FD7C97" w:rsidRDefault="00285263" w:rsidP="00991D83">
            <w:pPr>
              <w:spacing w:line="360" w:lineRule="auto"/>
              <w:jc w:val="center"/>
              <w:rPr>
                <w:rFonts w:eastAsia="Times New Roman"/>
                <w:sz w:val="20"/>
                <w:szCs w:val="20"/>
              </w:rPr>
            </w:pPr>
          </w:p>
        </w:tc>
        <w:tc>
          <w:tcPr>
            <w:tcW w:w="1170" w:type="dxa"/>
            <w:tcBorders>
              <w:top w:val="nil"/>
              <w:left w:val="nil"/>
              <w:bottom w:val="nil"/>
              <w:right w:val="nil"/>
            </w:tcBorders>
          </w:tcPr>
          <w:p w14:paraId="79E6A163" w14:textId="77777777" w:rsidR="00285263" w:rsidRPr="00FD7C97" w:rsidRDefault="00285263" w:rsidP="00991D83">
            <w:pPr>
              <w:spacing w:line="360" w:lineRule="auto"/>
              <w:ind w:hanging="330"/>
              <w:jc w:val="center"/>
              <w:rPr>
                <w:rFonts w:eastAsia="Times New Roman"/>
                <w:sz w:val="20"/>
                <w:szCs w:val="20"/>
              </w:rPr>
            </w:pPr>
          </w:p>
        </w:tc>
      </w:tr>
      <w:tr w:rsidR="009E013B" w:rsidRPr="00FD7C97" w14:paraId="5E258C95" w14:textId="7A234AC7" w:rsidTr="009E013B">
        <w:trPr>
          <w:trHeight w:val="306"/>
        </w:trPr>
        <w:tc>
          <w:tcPr>
            <w:tcW w:w="1260" w:type="dxa"/>
            <w:tcBorders>
              <w:top w:val="nil"/>
              <w:left w:val="nil"/>
              <w:bottom w:val="nil"/>
              <w:right w:val="nil"/>
            </w:tcBorders>
          </w:tcPr>
          <w:p w14:paraId="5CADDFCC" w14:textId="77777777" w:rsidR="00285263" w:rsidRPr="00FD7C97" w:rsidRDefault="00285263" w:rsidP="00991D83">
            <w:pPr>
              <w:spacing w:line="360" w:lineRule="auto"/>
              <w:rPr>
                <w:rFonts w:eastAsia="Times New Roman"/>
                <w:i/>
                <w:iCs/>
                <w:color w:val="000000"/>
                <w:sz w:val="22"/>
                <w:szCs w:val="22"/>
              </w:rPr>
            </w:pPr>
          </w:p>
        </w:tc>
        <w:tc>
          <w:tcPr>
            <w:tcW w:w="2121" w:type="dxa"/>
            <w:tcBorders>
              <w:top w:val="nil"/>
              <w:left w:val="nil"/>
              <w:bottom w:val="nil"/>
              <w:right w:val="nil"/>
            </w:tcBorders>
            <w:shd w:val="clear" w:color="auto" w:fill="auto"/>
            <w:noWrap/>
            <w:vAlign w:val="bottom"/>
            <w:hideMark/>
          </w:tcPr>
          <w:p w14:paraId="1B517725" w14:textId="7F042289" w:rsidR="00285263" w:rsidRPr="00FD7C97" w:rsidRDefault="00285263" w:rsidP="00991D83">
            <w:pPr>
              <w:spacing w:line="360" w:lineRule="auto"/>
              <w:rPr>
                <w:rFonts w:eastAsia="Times New Roman"/>
                <w:i/>
                <w:iCs/>
                <w:color w:val="000000"/>
                <w:sz w:val="22"/>
                <w:szCs w:val="22"/>
              </w:rPr>
            </w:pPr>
            <w:r w:rsidRPr="00FD7C97">
              <w:rPr>
                <w:rFonts w:eastAsia="Times New Roman"/>
                <w:i/>
                <w:iCs/>
                <w:color w:val="000000"/>
                <w:sz w:val="22"/>
                <w:szCs w:val="22"/>
              </w:rPr>
              <w:t>Main Lake</w:t>
            </w:r>
          </w:p>
        </w:tc>
        <w:tc>
          <w:tcPr>
            <w:tcW w:w="1009" w:type="dxa"/>
            <w:tcBorders>
              <w:top w:val="nil"/>
              <w:left w:val="nil"/>
              <w:bottom w:val="nil"/>
              <w:right w:val="nil"/>
            </w:tcBorders>
            <w:shd w:val="clear" w:color="auto" w:fill="auto"/>
            <w:noWrap/>
            <w:vAlign w:val="bottom"/>
            <w:hideMark/>
          </w:tcPr>
          <w:p w14:paraId="1F549724" w14:textId="77777777" w:rsidR="00285263" w:rsidRPr="00FD7C97" w:rsidRDefault="00285263" w:rsidP="00991D83">
            <w:pPr>
              <w:spacing w:line="360" w:lineRule="auto"/>
              <w:rPr>
                <w:rFonts w:eastAsia="Times New Roman"/>
                <w:i/>
                <w:iCs/>
                <w:color w:val="000000"/>
                <w:sz w:val="22"/>
                <w:szCs w:val="22"/>
              </w:rPr>
            </w:pPr>
          </w:p>
        </w:tc>
        <w:tc>
          <w:tcPr>
            <w:tcW w:w="1058" w:type="dxa"/>
            <w:tcBorders>
              <w:top w:val="nil"/>
              <w:left w:val="nil"/>
              <w:bottom w:val="nil"/>
              <w:right w:val="nil"/>
            </w:tcBorders>
            <w:shd w:val="clear" w:color="auto" w:fill="auto"/>
            <w:noWrap/>
            <w:vAlign w:val="bottom"/>
            <w:hideMark/>
          </w:tcPr>
          <w:p w14:paraId="0B370B9C" w14:textId="77777777" w:rsidR="00285263" w:rsidRPr="00FD7C97" w:rsidRDefault="00285263" w:rsidP="00991D83">
            <w:pPr>
              <w:spacing w:line="360" w:lineRule="auto"/>
              <w:jc w:val="cente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79066444" w14:textId="77777777" w:rsidR="00285263" w:rsidRPr="00FD7C97" w:rsidRDefault="00285263" w:rsidP="00991D83">
            <w:pPr>
              <w:spacing w:line="360" w:lineRule="auto"/>
              <w:jc w:val="center"/>
              <w:rPr>
                <w:rFonts w:eastAsia="Times New Roman"/>
                <w:sz w:val="20"/>
                <w:szCs w:val="20"/>
              </w:rPr>
            </w:pPr>
          </w:p>
        </w:tc>
        <w:tc>
          <w:tcPr>
            <w:tcW w:w="1301" w:type="dxa"/>
            <w:tcBorders>
              <w:top w:val="nil"/>
              <w:left w:val="nil"/>
              <w:bottom w:val="nil"/>
              <w:right w:val="nil"/>
            </w:tcBorders>
            <w:shd w:val="clear" w:color="auto" w:fill="auto"/>
            <w:noWrap/>
            <w:vAlign w:val="bottom"/>
            <w:hideMark/>
          </w:tcPr>
          <w:p w14:paraId="05417E77" w14:textId="77777777" w:rsidR="00285263" w:rsidRPr="00FD7C97" w:rsidRDefault="00285263" w:rsidP="00991D83">
            <w:pPr>
              <w:spacing w:line="360" w:lineRule="auto"/>
              <w:jc w:val="center"/>
              <w:rPr>
                <w:rFonts w:eastAsia="Times New Roman"/>
                <w:sz w:val="20"/>
                <w:szCs w:val="20"/>
              </w:rPr>
            </w:pPr>
          </w:p>
        </w:tc>
        <w:tc>
          <w:tcPr>
            <w:tcW w:w="1028" w:type="dxa"/>
            <w:tcBorders>
              <w:top w:val="nil"/>
              <w:left w:val="nil"/>
              <w:bottom w:val="nil"/>
              <w:right w:val="nil"/>
            </w:tcBorders>
            <w:shd w:val="clear" w:color="auto" w:fill="auto"/>
            <w:noWrap/>
            <w:vAlign w:val="bottom"/>
            <w:hideMark/>
          </w:tcPr>
          <w:p w14:paraId="3C9D5527" w14:textId="77777777" w:rsidR="00285263" w:rsidRPr="00FD7C97" w:rsidRDefault="00285263" w:rsidP="00991D83">
            <w:pPr>
              <w:spacing w:line="360" w:lineRule="auto"/>
              <w:jc w:val="center"/>
              <w:rPr>
                <w:rFonts w:eastAsia="Times New Roman"/>
                <w:sz w:val="20"/>
                <w:szCs w:val="20"/>
              </w:rPr>
            </w:pPr>
          </w:p>
        </w:tc>
        <w:tc>
          <w:tcPr>
            <w:tcW w:w="1077" w:type="dxa"/>
            <w:tcBorders>
              <w:top w:val="nil"/>
              <w:left w:val="nil"/>
              <w:bottom w:val="nil"/>
              <w:right w:val="nil"/>
            </w:tcBorders>
            <w:shd w:val="clear" w:color="auto" w:fill="auto"/>
            <w:noWrap/>
            <w:vAlign w:val="bottom"/>
            <w:hideMark/>
          </w:tcPr>
          <w:p w14:paraId="7AD87C4D" w14:textId="77777777" w:rsidR="00285263" w:rsidRPr="00FD7C97" w:rsidRDefault="00285263" w:rsidP="00991D83">
            <w:pPr>
              <w:spacing w:line="360" w:lineRule="auto"/>
              <w:jc w:val="center"/>
              <w:rPr>
                <w:rFonts w:eastAsia="Times New Roman"/>
                <w:sz w:val="20"/>
                <w:szCs w:val="20"/>
              </w:rPr>
            </w:pPr>
          </w:p>
        </w:tc>
        <w:tc>
          <w:tcPr>
            <w:tcW w:w="1170" w:type="dxa"/>
            <w:tcBorders>
              <w:top w:val="nil"/>
              <w:left w:val="nil"/>
              <w:bottom w:val="nil"/>
              <w:right w:val="nil"/>
            </w:tcBorders>
          </w:tcPr>
          <w:p w14:paraId="36F8B35F" w14:textId="77777777" w:rsidR="00285263" w:rsidRPr="00FD7C97" w:rsidRDefault="00285263" w:rsidP="00991D83">
            <w:pPr>
              <w:spacing w:line="360" w:lineRule="auto"/>
              <w:ind w:hanging="330"/>
              <w:jc w:val="center"/>
              <w:rPr>
                <w:rFonts w:eastAsia="Times New Roman"/>
                <w:sz w:val="20"/>
                <w:szCs w:val="20"/>
              </w:rPr>
            </w:pPr>
          </w:p>
        </w:tc>
      </w:tr>
      <w:tr w:rsidR="009E013B" w:rsidRPr="00FD7C97" w14:paraId="1955DD87" w14:textId="7E061FBF" w:rsidTr="009E013B">
        <w:trPr>
          <w:trHeight w:val="306"/>
        </w:trPr>
        <w:tc>
          <w:tcPr>
            <w:tcW w:w="1260" w:type="dxa"/>
            <w:tcBorders>
              <w:top w:val="nil"/>
              <w:left w:val="nil"/>
              <w:bottom w:val="nil"/>
              <w:right w:val="nil"/>
            </w:tcBorders>
          </w:tcPr>
          <w:p w14:paraId="72028F4A"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618F1EA5" w14:textId="156F8308"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Grand Isle</w:t>
            </w:r>
          </w:p>
        </w:tc>
        <w:tc>
          <w:tcPr>
            <w:tcW w:w="1009" w:type="dxa"/>
            <w:tcBorders>
              <w:top w:val="nil"/>
              <w:left w:val="nil"/>
              <w:bottom w:val="nil"/>
              <w:right w:val="nil"/>
            </w:tcBorders>
            <w:shd w:val="clear" w:color="auto" w:fill="auto"/>
            <w:noWrap/>
            <w:vAlign w:val="bottom"/>
            <w:hideMark/>
          </w:tcPr>
          <w:p w14:paraId="4A979D12"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30</w:t>
            </w:r>
          </w:p>
        </w:tc>
        <w:tc>
          <w:tcPr>
            <w:tcW w:w="1058" w:type="dxa"/>
            <w:tcBorders>
              <w:top w:val="nil"/>
              <w:left w:val="nil"/>
              <w:bottom w:val="nil"/>
              <w:right w:val="nil"/>
            </w:tcBorders>
            <w:shd w:val="clear" w:color="auto" w:fill="auto"/>
            <w:noWrap/>
            <w:vAlign w:val="bottom"/>
            <w:hideMark/>
          </w:tcPr>
          <w:p w14:paraId="3571A26B"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6.9</w:t>
            </w:r>
          </w:p>
        </w:tc>
        <w:tc>
          <w:tcPr>
            <w:tcW w:w="1086" w:type="dxa"/>
            <w:tcBorders>
              <w:top w:val="nil"/>
              <w:left w:val="nil"/>
              <w:bottom w:val="nil"/>
              <w:right w:val="nil"/>
            </w:tcBorders>
            <w:shd w:val="clear" w:color="auto" w:fill="auto"/>
            <w:noWrap/>
            <w:vAlign w:val="bottom"/>
            <w:hideMark/>
          </w:tcPr>
          <w:p w14:paraId="73866C02"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0.651</w:t>
            </w:r>
          </w:p>
        </w:tc>
        <w:tc>
          <w:tcPr>
            <w:tcW w:w="1301" w:type="dxa"/>
            <w:tcBorders>
              <w:top w:val="nil"/>
              <w:left w:val="nil"/>
              <w:bottom w:val="nil"/>
              <w:right w:val="nil"/>
            </w:tcBorders>
            <w:shd w:val="clear" w:color="auto" w:fill="auto"/>
            <w:noWrap/>
            <w:vAlign w:val="bottom"/>
            <w:hideMark/>
          </w:tcPr>
          <w:p w14:paraId="06EA71C8"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0.601</w:t>
            </w:r>
          </w:p>
        </w:tc>
        <w:tc>
          <w:tcPr>
            <w:tcW w:w="1028" w:type="dxa"/>
            <w:tcBorders>
              <w:top w:val="nil"/>
              <w:left w:val="nil"/>
              <w:bottom w:val="nil"/>
              <w:right w:val="nil"/>
            </w:tcBorders>
            <w:shd w:val="clear" w:color="auto" w:fill="auto"/>
            <w:noWrap/>
            <w:vAlign w:val="bottom"/>
            <w:hideMark/>
          </w:tcPr>
          <w:p w14:paraId="6B1BAC3E" w14:textId="55835698"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223.1</w:t>
            </w:r>
          </w:p>
        </w:tc>
        <w:tc>
          <w:tcPr>
            <w:tcW w:w="1077" w:type="dxa"/>
            <w:tcBorders>
              <w:top w:val="nil"/>
              <w:left w:val="nil"/>
              <w:bottom w:val="nil"/>
              <w:right w:val="nil"/>
            </w:tcBorders>
            <w:shd w:val="clear" w:color="auto" w:fill="auto"/>
            <w:noWrap/>
            <w:vAlign w:val="bottom"/>
            <w:hideMark/>
          </w:tcPr>
          <w:p w14:paraId="1FABB545"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1</w:t>
            </w:r>
          </w:p>
        </w:tc>
        <w:tc>
          <w:tcPr>
            <w:tcW w:w="1170" w:type="dxa"/>
            <w:tcBorders>
              <w:top w:val="nil"/>
              <w:left w:val="nil"/>
              <w:bottom w:val="nil"/>
              <w:right w:val="nil"/>
            </w:tcBorders>
          </w:tcPr>
          <w:p w14:paraId="4BFCD33A" w14:textId="6ADE4164"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5.79</w:t>
            </w:r>
          </w:p>
        </w:tc>
      </w:tr>
      <w:tr w:rsidR="009E013B" w:rsidRPr="00FD7C97" w14:paraId="7625F1A4" w14:textId="3D404731" w:rsidTr="009E013B">
        <w:trPr>
          <w:trHeight w:val="306"/>
        </w:trPr>
        <w:tc>
          <w:tcPr>
            <w:tcW w:w="1260" w:type="dxa"/>
            <w:tcBorders>
              <w:top w:val="nil"/>
              <w:left w:val="nil"/>
              <w:bottom w:val="nil"/>
              <w:right w:val="nil"/>
            </w:tcBorders>
          </w:tcPr>
          <w:p w14:paraId="1A3534C4"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0E204622" w14:textId="673FEB5D"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Sunset Isle</w:t>
            </w:r>
          </w:p>
        </w:tc>
        <w:tc>
          <w:tcPr>
            <w:tcW w:w="1009" w:type="dxa"/>
            <w:tcBorders>
              <w:top w:val="nil"/>
              <w:left w:val="nil"/>
              <w:bottom w:val="nil"/>
              <w:right w:val="nil"/>
            </w:tcBorders>
            <w:shd w:val="clear" w:color="auto" w:fill="auto"/>
            <w:noWrap/>
            <w:vAlign w:val="bottom"/>
            <w:hideMark/>
          </w:tcPr>
          <w:p w14:paraId="072F41C6"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30</w:t>
            </w:r>
          </w:p>
        </w:tc>
        <w:tc>
          <w:tcPr>
            <w:tcW w:w="1058" w:type="dxa"/>
            <w:tcBorders>
              <w:top w:val="nil"/>
              <w:left w:val="nil"/>
              <w:bottom w:val="nil"/>
              <w:right w:val="nil"/>
            </w:tcBorders>
            <w:shd w:val="clear" w:color="auto" w:fill="auto"/>
            <w:noWrap/>
            <w:vAlign w:val="bottom"/>
            <w:hideMark/>
          </w:tcPr>
          <w:p w14:paraId="3AFAFDFB"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6.7</w:t>
            </w:r>
          </w:p>
        </w:tc>
        <w:tc>
          <w:tcPr>
            <w:tcW w:w="1086" w:type="dxa"/>
            <w:tcBorders>
              <w:top w:val="nil"/>
              <w:left w:val="nil"/>
              <w:bottom w:val="nil"/>
              <w:right w:val="nil"/>
            </w:tcBorders>
            <w:shd w:val="clear" w:color="auto" w:fill="auto"/>
            <w:noWrap/>
            <w:vAlign w:val="bottom"/>
            <w:hideMark/>
          </w:tcPr>
          <w:p w14:paraId="569C323C"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0.628</w:t>
            </w:r>
          </w:p>
        </w:tc>
        <w:tc>
          <w:tcPr>
            <w:tcW w:w="1301" w:type="dxa"/>
            <w:tcBorders>
              <w:top w:val="nil"/>
              <w:left w:val="nil"/>
              <w:bottom w:val="nil"/>
              <w:right w:val="nil"/>
            </w:tcBorders>
            <w:shd w:val="clear" w:color="auto" w:fill="auto"/>
            <w:noWrap/>
            <w:vAlign w:val="bottom"/>
            <w:hideMark/>
          </w:tcPr>
          <w:p w14:paraId="413FFDE4"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0.600</w:t>
            </w:r>
          </w:p>
        </w:tc>
        <w:tc>
          <w:tcPr>
            <w:tcW w:w="1028" w:type="dxa"/>
            <w:tcBorders>
              <w:top w:val="nil"/>
              <w:left w:val="nil"/>
              <w:bottom w:val="nil"/>
              <w:right w:val="nil"/>
            </w:tcBorders>
            <w:shd w:val="clear" w:color="auto" w:fill="auto"/>
            <w:noWrap/>
            <w:vAlign w:val="bottom"/>
            <w:hideMark/>
          </w:tcPr>
          <w:p w14:paraId="4EFBE25A" w14:textId="2A9DD804"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w:t>
            </w:r>
          </w:p>
        </w:tc>
        <w:tc>
          <w:tcPr>
            <w:tcW w:w="1077" w:type="dxa"/>
            <w:tcBorders>
              <w:top w:val="nil"/>
              <w:left w:val="nil"/>
              <w:bottom w:val="nil"/>
              <w:right w:val="nil"/>
            </w:tcBorders>
            <w:shd w:val="clear" w:color="auto" w:fill="auto"/>
            <w:noWrap/>
            <w:vAlign w:val="bottom"/>
            <w:hideMark/>
          </w:tcPr>
          <w:p w14:paraId="30277E53"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w:t>
            </w:r>
          </w:p>
        </w:tc>
        <w:tc>
          <w:tcPr>
            <w:tcW w:w="1170" w:type="dxa"/>
            <w:tcBorders>
              <w:top w:val="nil"/>
              <w:left w:val="nil"/>
              <w:bottom w:val="nil"/>
              <w:right w:val="nil"/>
            </w:tcBorders>
          </w:tcPr>
          <w:p w14:paraId="65F7E496" w14:textId="72BC95F0"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5.59</w:t>
            </w:r>
          </w:p>
        </w:tc>
      </w:tr>
      <w:tr w:rsidR="009E013B" w:rsidRPr="00FD7C97" w14:paraId="44F22428" w14:textId="72093AC3" w:rsidTr="009E013B">
        <w:trPr>
          <w:trHeight w:val="306"/>
        </w:trPr>
        <w:tc>
          <w:tcPr>
            <w:tcW w:w="1260" w:type="dxa"/>
            <w:tcBorders>
              <w:top w:val="nil"/>
              <w:left w:val="nil"/>
              <w:bottom w:val="nil"/>
              <w:right w:val="nil"/>
            </w:tcBorders>
          </w:tcPr>
          <w:p w14:paraId="607E94C9"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28B42953" w14:textId="0635FEDA"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Shelburne Bay</w:t>
            </w:r>
          </w:p>
        </w:tc>
        <w:tc>
          <w:tcPr>
            <w:tcW w:w="1009" w:type="dxa"/>
            <w:tcBorders>
              <w:top w:val="nil"/>
              <w:left w:val="nil"/>
              <w:bottom w:val="nil"/>
              <w:right w:val="nil"/>
            </w:tcBorders>
            <w:shd w:val="clear" w:color="auto" w:fill="auto"/>
            <w:noWrap/>
            <w:vAlign w:val="bottom"/>
            <w:hideMark/>
          </w:tcPr>
          <w:p w14:paraId="22A21BA9"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30</w:t>
            </w:r>
          </w:p>
        </w:tc>
        <w:tc>
          <w:tcPr>
            <w:tcW w:w="1058" w:type="dxa"/>
            <w:tcBorders>
              <w:top w:val="nil"/>
              <w:left w:val="nil"/>
              <w:bottom w:val="nil"/>
              <w:right w:val="nil"/>
            </w:tcBorders>
            <w:shd w:val="clear" w:color="auto" w:fill="auto"/>
            <w:noWrap/>
            <w:vAlign w:val="bottom"/>
            <w:hideMark/>
          </w:tcPr>
          <w:p w14:paraId="400BF950"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7.2</w:t>
            </w:r>
          </w:p>
        </w:tc>
        <w:tc>
          <w:tcPr>
            <w:tcW w:w="1086" w:type="dxa"/>
            <w:tcBorders>
              <w:top w:val="nil"/>
              <w:left w:val="nil"/>
              <w:bottom w:val="nil"/>
              <w:right w:val="nil"/>
            </w:tcBorders>
            <w:shd w:val="clear" w:color="auto" w:fill="auto"/>
            <w:noWrap/>
            <w:vAlign w:val="bottom"/>
            <w:hideMark/>
          </w:tcPr>
          <w:p w14:paraId="087FC240"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0.618</w:t>
            </w:r>
          </w:p>
        </w:tc>
        <w:tc>
          <w:tcPr>
            <w:tcW w:w="1301" w:type="dxa"/>
            <w:tcBorders>
              <w:top w:val="nil"/>
              <w:left w:val="nil"/>
              <w:bottom w:val="nil"/>
              <w:right w:val="nil"/>
            </w:tcBorders>
            <w:shd w:val="clear" w:color="auto" w:fill="auto"/>
            <w:noWrap/>
            <w:vAlign w:val="bottom"/>
            <w:hideMark/>
          </w:tcPr>
          <w:p w14:paraId="284BD0DE"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0.593</w:t>
            </w:r>
          </w:p>
        </w:tc>
        <w:tc>
          <w:tcPr>
            <w:tcW w:w="1028" w:type="dxa"/>
            <w:tcBorders>
              <w:top w:val="nil"/>
              <w:left w:val="nil"/>
              <w:bottom w:val="nil"/>
              <w:right w:val="nil"/>
            </w:tcBorders>
            <w:shd w:val="clear" w:color="auto" w:fill="auto"/>
            <w:noWrap/>
            <w:vAlign w:val="bottom"/>
            <w:hideMark/>
          </w:tcPr>
          <w:p w14:paraId="7F98904A" w14:textId="0474E048"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w:t>
            </w:r>
          </w:p>
        </w:tc>
        <w:tc>
          <w:tcPr>
            <w:tcW w:w="1077" w:type="dxa"/>
            <w:tcBorders>
              <w:top w:val="nil"/>
              <w:left w:val="nil"/>
              <w:bottom w:val="nil"/>
              <w:right w:val="nil"/>
            </w:tcBorders>
            <w:shd w:val="clear" w:color="auto" w:fill="auto"/>
            <w:noWrap/>
            <w:vAlign w:val="bottom"/>
            <w:hideMark/>
          </w:tcPr>
          <w:p w14:paraId="1AE45734"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2</w:t>
            </w:r>
          </w:p>
        </w:tc>
        <w:tc>
          <w:tcPr>
            <w:tcW w:w="1170" w:type="dxa"/>
            <w:tcBorders>
              <w:top w:val="nil"/>
              <w:left w:val="nil"/>
              <w:bottom w:val="nil"/>
              <w:right w:val="nil"/>
            </w:tcBorders>
          </w:tcPr>
          <w:p w14:paraId="672036BC" w14:textId="491CC46F"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5.94</w:t>
            </w:r>
          </w:p>
        </w:tc>
      </w:tr>
      <w:tr w:rsidR="009E013B" w:rsidRPr="00FD7C97" w14:paraId="55354346" w14:textId="59E0B9B7" w:rsidTr="009E013B">
        <w:trPr>
          <w:trHeight w:val="306"/>
        </w:trPr>
        <w:tc>
          <w:tcPr>
            <w:tcW w:w="1260" w:type="dxa"/>
            <w:tcBorders>
              <w:top w:val="nil"/>
              <w:left w:val="nil"/>
              <w:bottom w:val="nil"/>
              <w:right w:val="nil"/>
            </w:tcBorders>
          </w:tcPr>
          <w:p w14:paraId="7EDB2319"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1861EA33" w14:textId="731EC792"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Barber Pt.</w:t>
            </w:r>
          </w:p>
        </w:tc>
        <w:tc>
          <w:tcPr>
            <w:tcW w:w="1009" w:type="dxa"/>
            <w:tcBorders>
              <w:top w:val="nil"/>
              <w:left w:val="nil"/>
              <w:bottom w:val="nil"/>
              <w:right w:val="nil"/>
            </w:tcBorders>
            <w:shd w:val="clear" w:color="auto" w:fill="auto"/>
            <w:noWrap/>
            <w:vAlign w:val="bottom"/>
            <w:hideMark/>
          </w:tcPr>
          <w:p w14:paraId="7F626DEE"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30</w:t>
            </w:r>
          </w:p>
        </w:tc>
        <w:tc>
          <w:tcPr>
            <w:tcW w:w="1058" w:type="dxa"/>
            <w:tcBorders>
              <w:top w:val="nil"/>
              <w:left w:val="nil"/>
              <w:bottom w:val="nil"/>
              <w:right w:val="nil"/>
            </w:tcBorders>
            <w:shd w:val="clear" w:color="auto" w:fill="auto"/>
            <w:noWrap/>
            <w:vAlign w:val="bottom"/>
            <w:hideMark/>
          </w:tcPr>
          <w:p w14:paraId="7E2047A2"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7.2</w:t>
            </w:r>
          </w:p>
        </w:tc>
        <w:tc>
          <w:tcPr>
            <w:tcW w:w="1086" w:type="dxa"/>
            <w:tcBorders>
              <w:top w:val="nil"/>
              <w:left w:val="nil"/>
              <w:bottom w:val="nil"/>
              <w:right w:val="nil"/>
            </w:tcBorders>
            <w:shd w:val="clear" w:color="auto" w:fill="auto"/>
            <w:noWrap/>
            <w:vAlign w:val="bottom"/>
            <w:hideMark/>
          </w:tcPr>
          <w:p w14:paraId="51881BA1"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0.609</w:t>
            </w:r>
          </w:p>
        </w:tc>
        <w:tc>
          <w:tcPr>
            <w:tcW w:w="1301" w:type="dxa"/>
            <w:tcBorders>
              <w:top w:val="nil"/>
              <w:left w:val="nil"/>
              <w:bottom w:val="nil"/>
              <w:right w:val="nil"/>
            </w:tcBorders>
            <w:shd w:val="clear" w:color="auto" w:fill="auto"/>
            <w:noWrap/>
            <w:vAlign w:val="bottom"/>
            <w:hideMark/>
          </w:tcPr>
          <w:p w14:paraId="6D98D889"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0.612</w:t>
            </w:r>
          </w:p>
        </w:tc>
        <w:tc>
          <w:tcPr>
            <w:tcW w:w="1028" w:type="dxa"/>
            <w:tcBorders>
              <w:top w:val="nil"/>
              <w:left w:val="nil"/>
              <w:bottom w:val="nil"/>
              <w:right w:val="nil"/>
            </w:tcBorders>
            <w:shd w:val="clear" w:color="auto" w:fill="auto"/>
            <w:noWrap/>
            <w:vAlign w:val="bottom"/>
            <w:hideMark/>
          </w:tcPr>
          <w:p w14:paraId="1BB7F2F0" w14:textId="12CCE0EF"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w:t>
            </w:r>
          </w:p>
        </w:tc>
        <w:tc>
          <w:tcPr>
            <w:tcW w:w="1077" w:type="dxa"/>
            <w:tcBorders>
              <w:top w:val="nil"/>
              <w:left w:val="nil"/>
              <w:bottom w:val="nil"/>
              <w:right w:val="nil"/>
            </w:tcBorders>
            <w:shd w:val="clear" w:color="auto" w:fill="auto"/>
            <w:noWrap/>
            <w:vAlign w:val="bottom"/>
            <w:hideMark/>
          </w:tcPr>
          <w:p w14:paraId="7AEF9BB4"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4</w:t>
            </w:r>
          </w:p>
        </w:tc>
        <w:tc>
          <w:tcPr>
            <w:tcW w:w="1170" w:type="dxa"/>
            <w:tcBorders>
              <w:top w:val="nil"/>
              <w:left w:val="nil"/>
              <w:bottom w:val="nil"/>
              <w:right w:val="nil"/>
            </w:tcBorders>
          </w:tcPr>
          <w:p w14:paraId="1D417F25" w14:textId="68D49AC9"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5.8</w:t>
            </w:r>
            <w:r>
              <w:rPr>
                <w:rFonts w:eastAsia="Times New Roman"/>
                <w:color w:val="000000"/>
                <w:sz w:val="22"/>
                <w:szCs w:val="22"/>
              </w:rPr>
              <w:t>6</w:t>
            </w:r>
          </w:p>
        </w:tc>
      </w:tr>
      <w:tr w:rsidR="009E013B" w:rsidRPr="00FD7C97" w14:paraId="58F8D173" w14:textId="74B763DD" w:rsidTr="009E013B">
        <w:trPr>
          <w:trHeight w:val="333"/>
        </w:trPr>
        <w:tc>
          <w:tcPr>
            <w:tcW w:w="1260" w:type="dxa"/>
            <w:tcBorders>
              <w:top w:val="nil"/>
              <w:left w:val="nil"/>
              <w:bottom w:val="nil"/>
              <w:right w:val="nil"/>
            </w:tcBorders>
          </w:tcPr>
          <w:p w14:paraId="6A4A78D6" w14:textId="77777777" w:rsidR="00285263" w:rsidRPr="00FD7C97" w:rsidRDefault="00285263" w:rsidP="00991D83">
            <w:pPr>
              <w:spacing w:line="360" w:lineRule="auto"/>
              <w:rPr>
                <w:rFonts w:eastAsia="Times New Roman"/>
                <w:i/>
                <w:iCs/>
                <w:color w:val="000000"/>
                <w:sz w:val="22"/>
                <w:szCs w:val="22"/>
              </w:rPr>
            </w:pPr>
          </w:p>
        </w:tc>
        <w:tc>
          <w:tcPr>
            <w:tcW w:w="2121" w:type="dxa"/>
            <w:tcBorders>
              <w:top w:val="nil"/>
              <w:left w:val="nil"/>
              <w:bottom w:val="nil"/>
              <w:right w:val="nil"/>
            </w:tcBorders>
            <w:shd w:val="clear" w:color="auto" w:fill="auto"/>
            <w:noWrap/>
            <w:vAlign w:val="bottom"/>
            <w:hideMark/>
          </w:tcPr>
          <w:p w14:paraId="7762AA12" w14:textId="37DE680C" w:rsidR="00285263" w:rsidRPr="00FD7C97" w:rsidRDefault="00285263" w:rsidP="00991D83">
            <w:pPr>
              <w:spacing w:line="360" w:lineRule="auto"/>
              <w:rPr>
                <w:rFonts w:eastAsia="Times New Roman"/>
                <w:i/>
                <w:iCs/>
                <w:color w:val="000000"/>
                <w:sz w:val="22"/>
                <w:szCs w:val="22"/>
              </w:rPr>
            </w:pPr>
            <w:r w:rsidRPr="00FD7C97">
              <w:rPr>
                <w:rFonts w:eastAsia="Times New Roman"/>
                <w:i/>
                <w:iCs/>
                <w:color w:val="000000"/>
                <w:sz w:val="22"/>
                <w:szCs w:val="22"/>
              </w:rPr>
              <w:t>Inland Sea</w:t>
            </w:r>
          </w:p>
        </w:tc>
        <w:tc>
          <w:tcPr>
            <w:tcW w:w="1009" w:type="dxa"/>
            <w:tcBorders>
              <w:top w:val="nil"/>
              <w:left w:val="nil"/>
              <w:bottom w:val="nil"/>
              <w:right w:val="nil"/>
            </w:tcBorders>
            <w:shd w:val="clear" w:color="auto" w:fill="auto"/>
            <w:noWrap/>
            <w:vAlign w:val="bottom"/>
            <w:hideMark/>
          </w:tcPr>
          <w:p w14:paraId="1F2365FC" w14:textId="77777777" w:rsidR="00285263" w:rsidRPr="00FD7C97" w:rsidRDefault="00285263" w:rsidP="00991D83">
            <w:pPr>
              <w:spacing w:line="360" w:lineRule="auto"/>
              <w:rPr>
                <w:rFonts w:eastAsia="Times New Roman"/>
                <w:i/>
                <w:iCs/>
                <w:color w:val="000000"/>
                <w:sz w:val="22"/>
                <w:szCs w:val="22"/>
              </w:rPr>
            </w:pPr>
          </w:p>
        </w:tc>
        <w:tc>
          <w:tcPr>
            <w:tcW w:w="1058" w:type="dxa"/>
            <w:tcBorders>
              <w:top w:val="nil"/>
              <w:left w:val="nil"/>
              <w:bottom w:val="nil"/>
              <w:right w:val="nil"/>
            </w:tcBorders>
            <w:shd w:val="clear" w:color="auto" w:fill="auto"/>
            <w:noWrap/>
            <w:vAlign w:val="bottom"/>
            <w:hideMark/>
          </w:tcPr>
          <w:p w14:paraId="2C0C2853" w14:textId="77777777" w:rsidR="00285263" w:rsidRPr="00FD7C97" w:rsidRDefault="00285263" w:rsidP="00991D83">
            <w:pPr>
              <w:spacing w:line="360" w:lineRule="auto"/>
              <w:jc w:val="center"/>
              <w:rPr>
                <w:rFonts w:eastAsia="Times New Roman"/>
                <w:sz w:val="20"/>
                <w:szCs w:val="20"/>
              </w:rPr>
            </w:pPr>
          </w:p>
        </w:tc>
        <w:tc>
          <w:tcPr>
            <w:tcW w:w="1086" w:type="dxa"/>
            <w:tcBorders>
              <w:top w:val="nil"/>
              <w:left w:val="nil"/>
              <w:bottom w:val="nil"/>
              <w:right w:val="nil"/>
            </w:tcBorders>
            <w:shd w:val="clear" w:color="auto" w:fill="auto"/>
            <w:noWrap/>
            <w:vAlign w:val="bottom"/>
            <w:hideMark/>
          </w:tcPr>
          <w:p w14:paraId="18800F26" w14:textId="77777777" w:rsidR="00285263" w:rsidRPr="00FD7C97" w:rsidRDefault="00285263" w:rsidP="00991D83">
            <w:pPr>
              <w:spacing w:line="360" w:lineRule="auto"/>
              <w:jc w:val="center"/>
              <w:rPr>
                <w:rFonts w:eastAsia="Times New Roman"/>
                <w:sz w:val="20"/>
                <w:szCs w:val="20"/>
              </w:rPr>
            </w:pPr>
          </w:p>
        </w:tc>
        <w:tc>
          <w:tcPr>
            <w:tcW w:w="1301" w:type="dxa"/>
            <w:tcBorders>
              <w:top w:val="nil"/>
              <w:left w:val="nil"/>
              <w:bottom w:val="nil"/>
              <w:right w:val="nil"/>
            </w:tcBorders>
            <w:shd w:val="clear" w:color="auto" w:fill="auto"/>
            <w:noWrap/>
            <w:vAlign w:val="bottom"/>
            <w:hideMark/>
          </w:tcPr>
          <w:p w14:paraId="03D1F488" w14:textId="77777777" w:rsidR="00285263" w:rsidRPr="00FD7C97" w:rsidRDefault="00285263" w:rsidP="00991D83">
            <w:pPr>
              <w:spacing w:line="360" w:lineRule="auto"/>
              <w:jc w:val="center"/>
              <w:rPr>
                <w:rFonts w:eastAsia="Times New Roman"/>
                <w:sz w:val="20"/>
                <w:szCs w:val="20"/>
              </w:rPr>
            </w:pPr>
          </w:p>
        </w:tc>
        <w:tc>
          <w:tcPr>
            <w:tcW w:w="1028" w:type="dxa"/>
            <w:tcBorders>
              <w:top w:val="nil"/>
              <w:left w:val="nil"/>
              <w:bottom w:val="nil"/>
              <w:right w:val="nil"/>
            </w:tcBorders>
            <w:shd w:val="clear" w:color="auto" w:fill="auto"/>
            <w:noWrap/>
            <w:vAlign w:val="bottom"/>
            <w:hideMark/>
          </w:tcPr>
          <w:p w14:paraId="289EC313" w14:textId="77777777" w:rsidR="00285263" w:rsidRPr="00FD7C97" w:rsidRDefault="00285263" w:rsidP="00991D83">
            <w:pPr>
              <w:spacing w:line="360" w:lineRule="auto"/>
              <w:jc w:val="center"/>
              <w:rPr>
                <w:rFonts w:eastAsia="Times New Roman"/>
                <w:sz w:val="20"/>
                <w:szCs w:val="20"/>
              </w:rPr>
            </w:pPr>
          </w:p>
        </w:tc>
        <w:tc>
          <w:tcPr>
            <w:tcW w:w="1077" w:type="dxa"/>
            <w:tcBorders>
              <w:top w:val="nil"/>
              <w:left w:val="nil"/>
              <w:bottom w:val="nil"/>
              <w:right w:val="nil"/>
            </w:tcBorders>
            <w:shd w:val="clear" w:color="auto" w:fill="auto"/>
            <w:noWrap/>
            <w:vAlign w:val="bottom"/>
            <w:hideMark/>
          </w:tcPr>
          <w:p w14:paraId="6DAE762F" w14:textId="77777777" w:rsidR="00285263" w:rsidRPr="00FD7C97" w:rsidRDefault="00285263" w:rsidP="00991D83">
            <w:pPr>
              <w:spacing w:line="360" w:lineRule="auto"/>
              <w:jc w:val="center"/>
              <w:rPr>
                <w:rFonts w:eastAsia="Times New Roman"/>
                <w:sz w:val="20"/>
                <w:szCs w:val="20"/>
              </w:rPr>
            </w:pPr>
          </w:p>
        </w:tc>
        <w:tc>
          <w:tcPr>
            <w:tcW w:w="1170" w:type="dxa"/>
            <w:tcBorders>
              <w:top w:val="nil"/>
              <w:left w:val="nil"/>
              <w:bottom w:val="nil"/>
              <w:right w:val="nil"/>
            </w:tcBorders>
          </w:tcPr>
          <w:p w14:paraId="3A7F02AE" w14:textId="77777777" w:rsidR="00285263" w:rsidRPr="00FD7C97" w:rsidRDefault="00285263" w:rsidP="00991D83">
            <w:pPr>
              <w:spacing w:line="360" w:lineRule="auto"/>
              <w:ind w:hanging="330"/>
              <w:jc w:val="center"/>
              <w:rPr>
                <w:rFonts w:eastAsia="Times New Roman"/>
                <w:sz w:val="20"/>
                <w:szCs w:val="20"/>
              </w:rPr>
            </w:pPr>
          </w:p>
        </w:tc>
      </w:tr>
      <w:tr w:rsidR="009E013B" w:rsidRPr="00FD7C97" w14:paraId="4F0DF9B3" w14:textId="3596AE8B" w:rsidTr="009E013B">
        <w:trPr>
          <w:trHeight w:val="306"/>
        </w:trPr>
        <w:tc>
          <w:tcPr>
            <w:tcW w:w="1260" w:type="dxa"/>
            <w:tcBorders>
              <w:top w:val="nil"/>
              <w:left w:val="nil"/>
              <w:bottom w:val="nil"/>
              <w:right w:val="nil"/>
            </w:tcBorders>
          </w:tcPr>
          <w:p w14:paraId="1FBC7665"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5C8803AA" w14:textId="460A99D6"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Inland Sea N.</w:t>
            </w:r>
          </w:p>
        </w:tc>
        <w:tc>
          <w:tcPr>
            <w:tcW w:w="1009" w:type="dxa"/>
            <w:tcBorders>
              <w:top w:val="nil"/>
              <w:left w:val="nil"/>
              <w:bottom w:val="nil"/>
              <w:right w:val="nil"/>
            </w:tcBorders>
            <w:shd w:val="clear" w:color="auto" w:fill="auto"/>
            <w:noWrap/>
            <w:vAlign w:val="bottom"/>
            <w:hideMark/>
          </w:tcPr>
          <w:p w14:paraId="69017742"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31</w:t>
            </w:r>
          </w:p>
        </w:tc>
        <w:tc>
          <w:tcPr>
            <w:tcW w:w="1058" w:type="dxa"/>
            <w:tcBorders>
              <w:top w:val="nil"/>
              <w:left w:val="nil"/>
              <w:bottom w:val="nil"/>
              <w:right w:val="nil"/>
            </w:tcBorders>
            <w:shd w:val="clear" w:color="auto" w:fill="auto"/>
            <w:noWrap/>
            <w:vAlign w:val="bottom"/>
            <w:hideMark/>
          </w:tcPr>
          <w:p w14:paraId="78490B65"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7.4</w:t>
            </w:r>
          </w:p>
        </w:tc>
        <w:tc>
          <w:tcPr>
            <w:tcW w:w="1086" w:type="dxa"/>
            <w:tcBorders>
              <w:top w:val="nil"/>
              <w:left w:val="nil"/>
              <w:bottom w:val="nil"/>
              <w:right w:val="nil"/>
            </w:tcBorders>
            <w:shd w:val="clear" w:color="auto" w:fill="auto"/>
            <w:noWrap/>
            <w:vAlign w:val="bottom"/>
            <w:hideMark/>
          </w:tcPr>
          <w:p w14:paraId="33F7CB02"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0.640</w:t>
            </w:r>
          </w:p>
        </w:tc>
        <w:tc>
          <w:tcPr>
            <w:tcW w:w="1301" w:type="dxa"/>
            <w:tcBorders>
              <w:top w:val="nil"/>
              <w:left w:val="nil"/>
              <w:bottom w:val="nil"/>
              <w:right w:val="nil"/>
            </w:tcBorders>
            <w:shd w:val="clear" w:color="auto" w:fill="auto"/>
            <w:noWrap/>
            <w:vAlign w:val="bottom"/>
            <w:hideMark/>
          </w:tcPr>
          <w:p w14:paraId="4433D1B6"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0.631</w:t>
            </w:r>
          </w:p>
        </w:tc>
        <w:tc>
          <w:tcPr>
            <w:tcW w:w="1028" w:type="dxa"/>
            <w:tcBorders>
              <w:top w:val="nil"/>
              <w:left w:val="nil"/>
              <w:bottom w:val="nil"/>
              <w:right w:val="nil"/>
            </w:tcBorders>
            <w:shd w:val="clear" w:color="auto" w:fill="auto"/>
            <w:noWrap/>
            <w:vAlign w:val="bottom"/>
            <w:hideMark/>
          </w:tcPr>
          <w:p w14:paraId="1300FF9F" w14:textId="58DDDBD5"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139.4</w:t>
            </w:r>
          </w:p>
        </w:tc>
        <w:tc>
          <w:tcPr>
            <w:tcW w:w="1077" w:type="dxa"/>
            <w:tcBorders>
              <w:top w:val="nil"/>
              <w:left w:val="nil"/>
              <w:bottom w:val="nil"/>
              <w:right w:val="nil"/>
            </w:tcBorders>
            <w:shd w:val="clear" w:color="auto" w:fill="auto"/>
            <w:noWrap/>
            <w:vAlign w:val="bottom"/>
            <w:hideMark/>
          </w:tcPr>
          <w:p w14:paraId="285B3BB3"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5</w:t>
            </w:r>
          </w:p>
        </w:tc>
        <w:tc>
          <w:tcPr>
            <w:tcW w:w="1170" w:type="dxa"/>
            <w:tcBorders>
              <w:top w:val="nil"/>
              <w:left w:val="nil"/>
              <w:bottom w:val="nil"/>
              <w:right w:val="nil"/>
            </w:tcBorders>
          </w:tcPr>
          <w:p w14:paraId="70B2E276" w14:textId="0E8DC20F"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6.17</w:t>
            </w:r>
          </w:p>
        </w:tc>
      </w:tr>
      <w:tr w:rsidR="009E013B" w:rsidRPr="00FD7C97" w14:paraId="501395BF" w14:textId="19A6AC26" w:rsidTr="009E013B">
        <w:trPr>
          <w:trHeight w:val="306"/>
        </w:trPr>
        <w:tc>
          <w:tcPr>
            <w:tcW w:w="1260" w:type="dxa"/>
            <w:tcBorders>
              <w:top w:val="nil"/>
              <w:left w:val="nil"/>
              <w:bottom w:val="nil"/>
              <w:right w:val="nil"/>
            </w:tcBorders>
          </w:tcPr>
          <w:p w14:paraId="2E8641BC" w14:textId="77777777" w:rsidR="00285263"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6631204A" w14:textId="1C16B764"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Inland Sea S.</w:t>
            </w:r>
          </w:p>
        </w:tc>
        <w:tc>
          <w:tcPr>
            <w:tcW w:w="1009" w:type="dxa"/>
            <w:tcBorders>
              <w:top w:val="nil"/>
              <w:left w:val="nil"/>
              <w:bottom w:val="nil"/>
              <w:right w:val="nil"/>
            </w:tcBorders>
            <w:shd w:val="clear" w:color="auto" w:fill="auto"/>
            <w:noWrap/>
            <w:vAlign w:val="bottom"/>
            <w:hideMark/>
          </w:tcPr>
          <w:p w14:paraId="05B0B60A"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31</w:t>
            </w:r>
          </w:p>
        </w:tc>
        <w:tc>
          <w:tcPr>
            <w:tcW w:w="1058" w:type="dxa"/>
            <w:tcBorders>
              <w:top w:val="nil"/>
              <w:left w:val="nil"/>
              <w:bottom w:val="nil"/>
              <w:right w:val="nil"/>
            </w:tcBorders>
            <w:shd w:val="clear" w:color="auto" w:fill="auto"/>
            <w:noWrap/>
            <w:vAlign w:val="bottom"/>
            <w:hideMark/>
          </w:tcPr>
          <w:p w14:paraId="67445A79"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7.1</w:t>
            </w:r>
          </w:p>
        </w:tc>
        <w:tc>
          <w:tcPr>
            <w:tcW w:w="1086" w:type="dxa"/>
            <w:tcBorders>
              <w:top w:val="nil"/>
              <w:left w:val="nil"/>
              <w:bottom w:val="nil"/>
              <w:right w:val="nil"/>
            </w:tcBorders>
            <w:shd w:val="clear" w:color="auto" w:fill="auto"/>
            <w:noWrap/>
            <w:vAlign w:val="bottom"/>
            <w:hideMark/>
          </w:tcPr>
          <w:p w14:paraId="429F9C31"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0.562</w:t>
            </w:r>
          </w:p>
        </w:tc>
        <w:tc>
          <w:tcPr>
            <w:tcW w:w="1301" w:type="dxa"/>
            <w:tcBorders>
              <w:top w:val="nil"/>
              <w:left w:val="nil"/>
              <w:bottom w:val="nil"/>
              <w:right w:val="nil"/>
            </w:tcBorders>
            <w:shd w:val="clear" w:color="auto" w:fill="auto"/>
            <w:noWrap/>
            <w:vAlign w:val="bottom"/>
            <w:hideMark/>
          </w:tcPr>
          <w:p w14:paraId="0037DA7F"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0.595</w:t>
            </w:r>
          </w:p>
        </w:tc>
        <w:tc>
          <w:tcPr>
            <w:tcW w:w="1028" w:type="dxa"/>
            <w:tcBorders>
              <w:top w:val="nil"/>
              <w:left w:val="nil"/>
              <w:bottom w:val="nil"/>
              <w:right w:val="nil"/>
            </w:tcBorders>
            <w:shd w:val="clear" w:color="auto" w:fill="auto"/>
            <w:noWrap/>
            <w:vAlign w:val="bottom"/>
            <w:hideMark/>
          </w:tcPr>
          <w:p w14:paraId="79C5F3AE" w14:textId="69424B95"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433.1</w:t>
            </w:r>
          </w:p>
        </w:tc>
        <w:tc>
          <w:tcPr>
            <w:tcW w:w="1077" w:type="dxa"/>
            <w:tcBorders>
              <w:top w:val="nil"/>
              <w:left w:val="nil"/>
              <w:bottom w:val="nil"/>
              <w:right w:val="nil"/>
            </w:tcBorders>
            <w:shd w:val="clear" w:color="auto" w:fill="auto"/>
            <w:noWrap/>
            <w:vAlign w:val="bottom"/>
            <w:hideMark/>
          </w:tcPr>
          <w:p w14:paraId="3A22473C"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4</w:t>
            </w:r>
          </w:p>
        </w:tc>
        <w:tc>
          <w:tcPr>
            <w:tcW w:w="1170" w:type="dxa"/>
            <w:tcBorders>
              <w:top w:val="nil"/>
              <w:left w:val="nil"/>
              <w:bottom w:val="nil"/>
              <w:right w:val="nil"/>
            </w:tcBorders>
          </w:tcPr>
          <w:p w14:paraId="2A26FB35" w14:textId="6F5A7DA2"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5.81</w:t>
            </w:r>
          </w:p>
        </w:tc>
      </w:tr>
      <w:tr w:rsidR="009E013B" w:rsidRPr="00FD7C97" w14:paraId="1AD92493" w14:textId="347FEC15" w:rsidTr="009E013B">
        <w:trPr>
          <w:trHeight w:val="306"/>
        </w:trPr>
        <w:tc>
          <w:tcPr>
            <w:tcW w:w="1260" w:type="dxa"/>
            <w:tcBorders>
              <w:top w:val="nil"/>
              <w:left w:val="nil"/>
              <w:right w:val="nil"/>
            </w:tcBorders>
          </w:tcPr>
          <w:p w14:paraId="30A2D129" w14:textId="77777777" w:rsidR="00285263" w:rsidRDefault="00285263" w:rsidP="00991D83">
            <w:pPr>
              <w:spacing w:line="360" w:lineRule="auto"/>
              <w:rPr>
                <w:rFonts w:eastAsia="Times New Roman"/>
                <w:i/>
                <w:iCs/>
                <w:color w:val="000000"/>
                <w:sz w:val="22"/>
                <w:szCs w:val="22"/>
              </w:rPr>
            </w:pPr>
          </w:p>
        </w:tc>
        <w:tc>
          <w:tcPr>
            <w:tcW w:w="2121" w:type="dxa"/>
            <w:tcBorders>
              <w:top w:val="nil"/>
              <w:left w:val="nil"/>
              <w:right w:val="nil"/>
            </w:tcBorders>
            <w:shd w:val="clear" w:color="auto" w:fill="auto"/>
            <w:noWrap/>
            <w:vAlign w:val="bottom"/>
            <w:hideMark/>
          </w:tcPr>
          <w:p w14:paraId="1A64AF22" w14:textId="05D2D027" w:rsidR="00285263" w:rsidRPr="00FD7C97" w:rsidRDefault="00285263" w:rsidP="00991D83">
            <w:pPr>
              <w:spacing w:line="360" w:lineRule="auto"/>
              <w:jc w:val="both"/>
              <w:rPr>
                <w:rFonts w:eastAsia="Times New Roman"/>
                <w:i/>
                <w:iCs/>
                <w:color w:val="000000"/>
                <w:sz w:val="22"/>
                <w:szCs w:val="22"/>
              </w:rPr>
            </w:pPr>
            <w:r w:rsidRPr="00FD7C97">
              <w:rPr>
                <w:rFonts w:eastAsia="Times New Roman"/>
                <w:i/>
                <w:iCs/>
                <w:color w:val="000000"/>
                <w:sz w:val="22"/>
                <w:szCs w:val="22"/>
              </w:rPr>
              <w:t>Malletts Bay</w:t>
            </w:r>
          </w:p>
        </w:tc>
        <w:tc>
          <w:tcPr>
            <w:tcW w:w="1009" w:type="dxa"/>
            <w:tcBorders>
              <w:top w:val="nil"/>
              <w:left w:val="nil"/>
              <w:right w:val="nil"/>
            </w:tcBorders>
            <w:shd w:val="clear" w:color="auto" w:fill="auto"/>
            <w:noWrap/>
            <w:vAlign w:val="bottom"/>
            <w:hideMark/>
          </w:tcPr>
          <w:p w14:paraId="239F70AA" w14:textId="77777777" w:rsidR="00285263" w:rsidRPr="00FD7C97" w:rsidRDefault="00285263" w:rsidP="00991D83">
            <w:pPr>
              <w:spacing w:line="360" w:lineRule="auto"/>
              <w:rPr>
                <w:rFonts w:eastAsia="Times New Roman"/>
                <w:i/>
                <w:iCs/>
                <w:color w:val="000000"/>
                <w:sz w:val="22"/>
                <w:szCs w:val="22"/>
              </w:rPr>
            </w:pPr>
          </w:p>
        </w:tc>
        <w:tc>
          <w:tcPr>
            <w:tcW w:w="1058" w:type="dxa"/>
            <w:tcBorders>
              <w:top w:val="nil"/>
              <w:left w:val="nil"/>
              <w:right w:val="nil"/>
            </w:tcBorders>
            <w:shd w:val="clear" w:color="auto" w:fill="auto"/>
            <w:noWrap/>
            <w:vAlign w:val="bottom"/>
            <w:hideMark/>
          </w:tcPr>
          <w:p w14:paraId="36B1DDE9" w14:textId="77777777" w:rsidR="00285263" w:rsidRPr="00FD7C97" w:rsidRDefault="00285263" w:rsidP="00991D83">
            <w:pPr>
              <w:spacing w:line="360" w:lineRule="auto"/>
              <w:rPr>
                <w:rFonts w:eastAsia="Times New Roman"/>
                <w:sz w:val="20"/>
                <w:szCs w:val="20"/>
              </w:rPr>
            </w:pPr>
          </w:p>
        </w:tc>
        <w:tc>
          <w:tcPr>
            <w:tcW w:w="1086" w:type="dxa"/>
            <w:tcBorders>
              <w:top w:val="nil"/>
              <w:left w:val="nil"/>
              <w:right w:val="nil"/>
            </w:tcBorders>
            <w:shd w:val="clear" w:color="auto" w:fill="auto"/>
            <w:noWrap/>
            <w:vAlign w:val="bottom"/>
            <w:hideMark/>
          </w:tcPr>
          <w:p w14:paraId="340E4600" w14:textId="77777777" w:rsidR="00285263" w:rsidRPr="00FD7C97" w:rsidRDefault="00285263" w:rsidP="00991D83">
            <w:pPr>
              <w:spacing w:line="360" w:lineRule="auto"/>
              <w:rPr>
                <w:rFonts w:eastAsia="Times New Roman"/>
                <w:sz w:val="20"/>
                <w:szCs w:val="20"/>
              </w:rPr>
            </w:pPr>
          </w:p>
        </w:tc>
        <w:tc>
          <w:tcPr>
            <w:tcW w:w="1301" w:type="dxa"/>
            <w:tcBorders>
              <w:top w:val="nil"/>
              <w:left w:val="nil"/>
              <w:right w:val="nil"/>
            </w:tcBorders>
            <w:shd w:val="clear" w:color="auto" w:fill="auto"/>
            <w:noWrap/>
            <w:vAlign w:val="bottom"/>
            <w:hideMark/>
          </w:tcPr>
          <w:p w14:paraId="22A03F99" w14:textId="77777777" w:rsidR="00285263" w:rsidRPr="00FD7C97" w:rsidRDefault="00285263" w:rsidP="00991D83">
            <w:pPr>
              <w:spacing w:line="360" w:lineRule="auto"/>
              <w:rPr>
                <w:rFonts w:eastAsia="Times New Roman"/>
                <w:sz w:val="20"/>
                <w:szCs w:val="20"/>
              </w:rPr>
            </w:pPr>
          </w:p>
        </w:tc>
        <w:tc>
          <w:tcPr>
            <w:tcW w:w="1028" w:type="dxa"/>
            <w:tcBorders>
              <w:top w:val="nil"/>
              <w:left w:val="nil"/>
              <w:right w:val="nil"/>
            </w:tcBorders>
            <w:shd w:val="clear" w:color="auto" w:fill="auto"/>
            <w:noWrap/>
            <w:vAlign w:val="bottom"/>
            <w:hideMark/>
          </w:tcPr>
          <w:p w14:paraId="78B4A300" w14:textId="77777777" w:rsidR="00285263" w:rsidRPr="00FD7C97" w:rsidRDefault="00285263" w:rsidP="00991D83">
            <w:pPr>
              <w:spacing w:line="360" w:lineRule="auto"/>
              <w:rPr>
                <w:rFonts w:eastAsia="Times New Roman"/>
                <w:sz w:val="20"/>
                <w:szCs w:val="20"/>
              </w:rPr>
            </w:pPr>
          </w:p>
        </w:tc>
        <w:tc>
          <w:tcPr>
            <w:tcW w:w="1077" w:type="dxa"/>
            <w:tcBorders>
              <w:top w:val="nil"/>
              <w:left w:val="nil"/>
              <w:right w:val="nil"/>
            </w:tcBorders>
            <w:shd w:val="clear" w:color="auto" w:fill="auto"/>
            <w:noWrap/>
            <w:vAlign w:val="bottom"/>
            <w:hideMark/>
          </w:tcPr>
          <w:p w14:paraId="44DE2FB6" w14:textId="77777777" w:rsidR="00285263" w:rsidRPr="00FD7C97" w:rsidRDefault="00285263" w:rsidP="00991D83">
            <w:pPr>
              <w:spacing w:line="360" w:lineRule="auto"/>
              <w:rPr>
                <w:rFonts w:eastAsia="Times New Roman"/>
                <w:sz w:val="20"/>
                <w:szCs w:val="20"/>
              </w:rPr>
            </w:pPr>
          </w:p>
        </w:tc>
        <w:tc>
          <w:tcPr>
            <w:tcW w:w="1170" w:type="dxa"/>
            <w:tcBorders>
              <w:top w:val="nil"/>
              <w:left w:val="nil"/>
              <w:right w:val="nil"/>
            </w:tcBorders>
          </w:tcPr>
          <w:p w14:paraId="2A90B493" w14:textId="77777777" w:rsidR="00285263" w:rsidRPr="00FD7C97" w:rsidRDefault="00285263" w:rsidP="00991D83">
            <w:pPr>
              <w:spacing w:line="360" w:lineRule="auto"/>
              <w:ind w:hanging="330"/>
              <w:rPr>
                <w:rFonts w:eastAsia="Times New Roman"/>
                <w:sz w:val="20"/>
                <w:szCs w:val="20"/>
              </w:rPr>
            </w:pPr>
          </w:p>
        </w:tc>
      </w:tr>
      <w:tr w:rsidR="009E013B" w:rsidRPr="00FD7C97" w14:paraId="50DB5307" w14:textId="0C6C482B" w:rsidTr="009E013B">
        <w:trPr>
          <w:trHeight w:val="333"/>
        </w:trPr>
        <w:tc>
          <w:tcPr>
            <w:tcW w:w="1260" w:type="dxa"/>
            <w:tcBorders>
              <w:top w:val="nil"/>
              <w:left w:val="nil"/>
              <w:bottom w:val="nil"/>
              <w:right w:val="nil"/>
            </w:tcBorders>
          </w:tcPr>
          <w:p w14:paraId="141A71AA" w14:textId="77777777" w:rsidR="00285263" w:rsidRPr="00FD7C97" w:rsidRDefault="00285263" w:rsidP="00991D83">
            <w:pPr>
              <w:spacing w:line="360" w:lineRule="auto"/>
              <w:rPr>
                <w:rFonts w:eastAsia="Times New Roman"/>
                <w:color w:val="000000"/>
                <w:sz w:val="22"/>
                <w:szCs w:val="22"/>
              </w:rPr>
            </w:pPr>
          </w:p>
        </w:tc>
        <w:tc>
          <w:tcPr>
            <w:tcW w:w="2121" w:type="dxa"/>
            <w:tcBorders>
              <w:top w:val="nil"/>
              <w:left w:val="nil"/>
              <w:bottom w:val="nil"/>
              <w:right w:val="nil"/>
            </w:tcBorders>
            <w:shd w:val="clear" w:color="auto" w:fill="auto"/>
            <w:noWrap/>
            <w:vAlign w:val="bottom"/>
            <w:hideMark/>
          </w:tcPr>
          <w:p w14:paraId="175CCB82" w14:textId="44E4DAC5"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 xml:space="preserve">   </w:t>
            </w:r>
            <w:r w:rsidRPr="00FD7C97">
              <w:rPr>
                <w:rFonts w:eastAsia="Times New Roman"/>
                <w:color w:val="000000"/>
                <w:sz w:val="22"/>
                <w:szCs w:val="22"/>
              </w:rPr>
              <w:t>Malletts Bay</w:t>
            </w:r>
          </w:p>
        </w:tc>
        <w:tc>
          <w:tcPr>
            <w:tcW w:w="1009" w:type="dxa"/>
            <w:tcBorders>
              <w:top w:val="nil"/>
              <w:left w:val="nil"/>
              <w:bottom w:val="nil"/>
              <w:right w:val="nil"/>
            </w:tcBorders>
            <w:shd w:val="clear" w:color="auto" w:fill="auto"/>
            <w:noWrap/>
            <w:vAlign w:val="bottom"/>
            <w:hideMark/>
          </w:tcPr>
          <w:p w14:paraId="5DF8053A"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18</w:t>
            </w:r>
          </w:p>
        </w:tc>
        <w:tc>
          <w:tcPr>
            <w:tcW w:w="1058" w:type="dxa"/>
            <w:tcBorders>
              <w:top w:val="nil"/>
              <w:left w:val="nil"/>
              <w:bottom w:val="nil"/>
              <w:right w:val="nil"/>
            </w:tcBorders>
            <w:shd w:val="clear" w:color="auto" w:fill="auto"/>
            <w:noWrap/>
            <w:vAlign w:val="bottom"/>
            <w:hideMark/>
          </w:tcPr>
          <w:p w14:paraId="0EED7B75"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6.1</w:t>
            </w:r>
          </w:p>
        </w:tc>
        <w:tc>
          <w:tcPr>
            <w:tcW w:w="1086" w:type="dxa"/>
            <w:tcBorders>
              <w:top w:val="nil"/>
              <w:left w:val="nil"/>
              <w:bottom w:val="nil"/>
              <w:right w:val="nil"/>
            </w:tcBorders>
            <w:shd w:val="clear" w:color="auto" w:fill="auto"/>
            <w:noWrap/>
            <w:vAlign w:val="bottom"/>
            <w:hideMark/>
          </w:tcPr>
          <w:p w14:paraId="44AFDFC9"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0.617</w:t>
            </w:r>
          </w:p>
        </w:tc>
        <w:tc>
          <w:tcPr>
            <w:tcW w:w="1301" w:type="dxa"/>
            <w:tcBorders>
              <w:top w:val="nil"/>
              <w:left w:val="nil"/>
              <w:bottom w:val="nil"/>
              <w:right w:val="nil"/>
            </w:tcBorders>
            <w:shd w:val="clear" w:color="auto" w:fill="auto"/>
            <w:noWrap/>
            <w:vAlign w:val="bottom"/>
            <w:hideMark/>
          </w:tcPr>
          <w:p w14:paraId="2A28F484"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0.586</w:t>
            </w:r>
          </w:p>
        </w:tc>
        <w:tc>
          <w:tcPr>
            <w:tcW w:w="1028" w:type="dxa"/>
            <w:tcBorders>
              <w:top w:val="nil"/>
              <w:left w:val="nil"/>
              <w:bottom w:val="nil"/>
              <w:right w:val="nil"/>
            </w:tcBorders>
            <w:shd w:val="clear" w:color="auto" w:fill="auto"/>
            <w:noWrap/>
            <w:vAlign w:val="bottom"/>
            <w:hideMark/>
          </w:tcPr>
          <w:p w14:paraId="00394546" w14:textId="2F5A94D5"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226.3</w:t>
            </w:r>
          </w:p>
        </w:tc>
        <w:tc>
          <w:tcPr>
            <w:tcW w:w="1077" w:type="dxa"/>
            <w:tcBorders>
              <w:top w:val="nil"/>
              <w:left w:val="nil"/>
              <w:bottom w:val="nil"/>
              <w:right w:val="nil"/>
            </w:tcBorders>
            <w:shd w:val="clear" w:color="auto" w:fill="auto"/>
            <w:noWrap/>
            <w:vAlign w:val="bottom"/>
            <w:hideMark/>
          </w:tcPr>
          <w:p w14:paraId="30232F53" w14:textId="77777777" w:rsidR="00285263" w:rsidRPr="00FD7C97" w:rsidRDefault="00285263" w:rsidP="00991D83">
            <w:pPr>
              <w:spacing w:line="360" w:lineRule="auto"/>
              <w:jc w:val="center"/>
              <w:rPr>
                <w:rFonts w:eastAsia="Times New Roman"/>
                <w:color w:val="000000"/>
                <w:sz w:val="22"/>
                <w:szCs w:val="22"/>
              </w:rPr>
            </w:pPr>
            <w:r w:rsidRPr="00FD7C97">
              <w:rPr>
                <w:rFonts w:eastAsia="Times New Roman"/>
                <w:color w:val="000000"/>
                <w:sz w:val="22"/>
                <w:szCs w:val="22"/>
              </w:rPr>
              <w:t>1</w:t>
            </w:r>
          </w:p>
        </w:tc>
        <w:tc>
          <w:tcPr>
            <w:tcW w:w="1170" w:type="dxa"/>
            <w:tcBorders>
              <w:top w:val="nil"/>
              <w:left w:val="nil"/>
              <w:bottom w:val="nil"/>
              <w:right w:val="nil"/>
            </w:tcBorders>
          </w:tcPr>
          <w:p w14:paraId="31194827" w14:textId="7D9294ED" w:rsidR="00285263" w:rsidRPr="00FD7C97" w:rsidRDefault="00285263" w:rsidP="00991D83">
            <w:pPr>
              <w:spacing w:line="360" w:lineRule="auto"/>
              <w:ind w:hanging="330"/>
              <w:jc w:val="center"/>
              <w:rPr>
                <w:rFonts w:eastAsia="Times New Roman"/>
                <w:color w:val="000000"/>
                <w:sz w:val="22"/>
                <w:szCs w:val="22"/>
              </w:rPr>
            </w:pPr>
            <w:r w:rsidRPr="00FD7C97">
              <w:rPr>
                <w:rFonts w:eastAsia="Times New Roman"/>
                <w:color w:val="000000"/>
                <w:sz w:val="22"/>
                <w:szCs w:val="22"/>
              </w:rPr>
              <w:t>5.92</w:t>
            </w:r>
          </w:p>
        </w:tc>
      </w:tr>
      <w:tr w:rsidR="009E013B" w:rsidRPr="00FD7C97" w14:paraId="66B40CBB" w14:textId="77777777" w:rsidTr="009E013B">
        <w:trPr>
          <w:trHeight w:val="333"/>
        </w:trPr>
        <w:tc>
          <w:tcPr>
            <w:tcW w:w="1260" w:type="dxa"/>
            <w:tcBorders>
              <w:top w:val="nil"/>
              <w:left w:val="nil"/>
              <w:bottom w:val="nil"/>
              <w:right w:val="nil"/>
            </w:tcBorders>
          </w:tcPr>
          <w:p w14:paraId="3EB9A062" w14:textId="47DAA289" w:rsidR="00285263" w:rsidRPr="00FD7C97" w:rsidRDefault="00285263" w:rsidP="00991D83">
            <w:pPr>
              <w:spacing w:line="360" w:lineRule="auto"/>
              <w:rPr>
                <w:rFonts w:eastAsia="Times New Roman"/>
                <w:color w:val="000000"/>
                <w:sz w:val="22"/>
                <w:szCs w:val="22"/>
              </w:rPr>
            </w:pPr>
            <w:r>
              <w:rPr>
                <w:rFonts w:eastAsia="Times New Roman"/>
                <w:color w:val="000000"/>
                <w:sz w:val="22"/>
                <w:szCs w:val="22"/>
              </w:rPr>
              <w:t>Lake Ontario</w:t>
            </w:r>
          </w:p>
        </w:tc>
        <w:tc>
          <w:tcPr>
            <w:tcW w:w="2121" w:type="dxa"/>
            <w:tcBorders>
              <w:top w:val="nil"/>
              <w:left w:val="nil"/>
              <w:bottom w:val="nil"/>
              <w:right w:val="nil"/>
            </w:tcBorders>
            <w:shd w:val="clear" w:color="auto" w:fill="auto"/>
            <w:noWrap/>
            <w:vAlign w:val="bottom"/>
          </w:tcPr>
          <w:p w14:paraId="724AB324" w14:textId="77777777" w:rsidR="00285263" w:rsidRDefault="00285263" w:rsidP="00991D83">
            <w:pPr>
              <w:spacing w:line="360" w:lineRule="auto"/>
              <w:rPr>
                <w:rFonts w:eastAsia="Times New Roman"/>
                <w:color w:val="000000"/>
                <w:sz w:val="22"/>
                <w:szCs w:val="22"/>
              </w:rPr>
            </w:pPr>
          </w:p>
        </w:tc>
        <w:tc>
          <w:tcPr>
            <w:tcW w:w="1009" w:type="dxa"/>
            <w:tcBorders>
              <w:top w:val="nil"/>
              <w:left w:val="nil"/>
              <w:bottom w:val="nil"/>
              <w:right w:val="nil"/>
            </w:tcBorders>
            <w:shd w:val="clear" w:color="auto" w:fill="auto"/>
            <w:noWrap/>
            <w:vAlign w:val="bottom"/>
          </w:tcPr>
          <w:p w14:paraId="36C76503" w14:textId="77777777" w:rsidR="00285263" w:rsidRPr="00FD7C97" w:rsidRDefault="00285263" w:rsidP="00991D83">
            <w:pPr>
              <w:spacing w:line="360" w:lineRule="auto"/>
              <w:jc w:val="center"/>
              <w:rPr>
                <w:rFonts w:eastAsia="Times New Roman"/>
                <w:color w:val="000000"/>
                <w:sz w:val="22"/>
                <w:szCs w:val="22"/>
              </w:rPr>
            </w:pPr>
          </w:p>
        </w:tc>
        <w:tc>
          <w:tcPr>
            <w:tcW w:w="1058" w:type="dxa"/>
            <w:tcBorders>
              <w:top w:val="nil"/>
              <w:left w:val="nil"/>
              <w:bottom w:val="nil"/>
              <w:right w:val="nil"/>
            </w:tcBorders>
            <w:shd w:val="clear" w:color="auto" w:fill="auto"/>
            <w:noWrap/>
            <w:vAlign w:val="bottom"/>
          </w:tcPr>
          <w:p w14:paraId="1A7B0486" w14:textId="77777777" w:rsidR="00285263" w:rsidRPr="00FD7C97" w:rsidRDefault="00285263" w:rsidP="00991D83">
            <w:pPr>
              <w:spacing w:line="360" w:lineRule="auto"/>
              <w:jc w:val="center"/>
              <w:rPr>
                <w:rFonts w:eastAsia="Times New Roman"/>
                <w:color w:val="000000"/>
                <w:sz w:val="22"/>
                <w:szCs w:val="22"/>
              </w:rPr>
            </w:pPr>
          </w:p>
        </w:tc>
        <w:tc>
          <w:tcPr>
            <w:tcW w:w="1086" w:type="dxa"/>
            <w:tcBorders>
              <w:top w:val="nil"/>
              <w:left w:val="nil"/>
              <w:bottom w:val="nil"/>
              <w:right w:val="nil"/>
            </w:tcBorders>
            <w:shd w:val="clear" w:color="auto" w:fill="auto"/>
            <w:noWrap/>
            <w:vAlign w:val="bottom"/>
          </w:tcPr>
          <w:p w14:paraId="70A5091E" w14:textId="77777777" w:rsidR="00285263" w:rsidRPr="00FD7C97" w:rsidRDefault="00285263" w:rsidP="00991D83">
            <w:pPr>
              <w:spacing w:line="360" w:lineRule="auto"/>
              <w:jc w:val="center"/>
              <w:rPr>
                <w:rFonts w:eastAsia="Times New Roman"/>
                <w:color w:val="000000"/>
                <w:sz w:val="22"/>
                <w:szCs w:val="22"/>
              </w:rPr>
            </w:pPr>
          </w:p>
        </w:tc>
        <w:tc>
          <w:tcPr>
            <w:tcW w:w="1301" w:type="dxa"/>
            <w:tcBorders>
              <w:top w:val="nil"/>
              <w:left w:val="nil"/>
              <w:bottom w:val="nil"/>
              <w:right w:val="nil"/>
            </w:tcBorders>
            <w:shd w:val="clear" w:color="auto" w:fill="auto"/>
            <w:noWrap/>
            <w:vAlign w:val="bottom"/>
          </w:tcPr>
          <w:p w14:paraId="065BB32C" w14:textId="77777777" w:rsidR="00285263" w:rsidRPr="00FD7C97" w:rsidRDefault="00285263" w:rsidP="00991D83">
            <w:pPr>
              <w:spacing w:line="360" w:lineRule="auto"/>
              <w:jc w:val="center"/>
              <w:rPr>
                <w:rFonts w:eastAsia="Times New Roman"/>
                <w:color w:val="000000"/>
                <w:sz w:val="22"/>
                <w:szCs w:val="22"/>
              </w:rPr>
            </w:pPr>
          </w:p>
        </w:tc>
        <w:tc>
          <w:tcPr>
            <w:tcW w:w="1028" w:type="dxa"/>
            <w:tcBorders>
              <w:top w:val="nil"/>
              <w:left w:val="nil"/>
              <w:bottom w:val="nil"/>
              <w:right w:val="nil"/>
            </w:tcBorders>
            <w:shd w:val="clear" w:color="auto" w:fill="auto"/>
            <w:noWrap/>
            <w:vAlign w:val="bottom"/>
          </w:tcPr>
          <w:p w14:paraId="06F5486C" w14:textId="77777777" w:rsidR="00285263" w:rsidRPr="00FD7C97" w:rsidRDefault="00285263" w:rsidP="00991D83">
            <w:pPr>
              <w:spacing w:line="360" w:lineRule="auto"/>
              <w:jc w:val="center"/>
              <w:rPr>
                <w:rFonts w:eastAsia="Times New Roman"/>
                <w:color w:val="000000"/>
                <w:sz w:val="22"/>
                <w:szCs w:val="22"/>
              </w:rPr>
            </w:pPr>
          </w:p>
        </w:tc>
        <w:tc>
          <w:tcPr>
            <w:tcW w:w="1077" w:type="dxa"/>
            <w:tcBorders>
              <w:top w:val="nil"/>
              <w:left w:val="nil"/>
              <w:bottom w:val="nil"/>
              <w:right w:val="nil"/>
            </w:tcBorders>
            <w:shd w:val="clear" w:color="auto" w:fill="auto"/>
            <w:noWrap/>
            <w:vAlign w:val="bottom"/>
          </w:tcPr>
          <w:p w14:paraId="0AE81BDF" w14:textId="77777777" w:rsidR="00285263" w:rsidRPr="00FD7C97" w:rsidRDefault="00285263" w:rsidP="00991D83">
            <w:pPr>
              <w:spacing w:line="360" w:lineRule="auto"/>
              <w:jc w:val="center"/>
              <w:rPr>
                <w:rFonts w:eastAsia="Times New Roman"/>
                <w:color w:val="000000"/>
                <w:sz w:val="22"/>
                <w:szCs w:val="22"/>
              </w:rPr>
            </w:pPr>
          </w:p>
        </w:tc>
        <w:tc>
          <w:tcPr>
            <w:tcW w:w="1170" w:type="dxa"/>
            <w:tcBorders>
              <w:top w:val="nil"/>
              <w:left w:val="nil"/>
              <w:bottom w:val="nil"/>
              <w:right w:val="nil"/>
            </w:tcBorders>
          </w:tcPr>
          <w:p w14:paraId="0581FC2D" w14:textId="77777777" w:rsidR="00285263" w:rsidRPr="00FD7C97" w:rsidRDefault="00285263" w:rsidP="00991D83">
            <w:pPr>
              <w:spacing w:line="360" w:lineRule="auto"/>
              <w:ind w:hanging="330"/>
              <w:jc w:val="center"/>
              <w:rPr>
                <w:rFonts w:eastAsia="Times New Roman"/>
                <w:color w:val="000000"/>
                <w:sz w:val="22"/>
                <w:szCs w:val="22"/>
              </w:rPr>
            </w:pPr>
          </w:p>
        </w:tc>
      </w:tr>
      <w:tr w:rsidR="009E013B" w:rsidRPr="00FD7C97" w14:paraId="072C0D69" w14:textId="77777777" w:rsidTr="009E013B">
        <w:trPr>
          <w:trHeight w:val="333"/>
        </w:trPr>
        <w:tc>
          <w:tcPr>
            <w:tcW w:w="1260" w:type="dxa"/>
            <w:tcBorders>
              <w:top w:val="nil"/>
              <w:left w:val="nil"/>
              <w:right w:val="nil"/>
            </w:tcBorders>
          </w:tcPr>
          <w:p w14:paraId="2F1701FE" w14:textId="77777777" w:rsidR="00285263" w:rsidRPr="00FD7C97" w:rsidRDefault="00285263" w:rsidP="00991D83">
            <w:pPr>
              <w:spacing w:line="360" w:lineRule="auto"/>
              <w:rPr>
                <w:rFonts w:eastAsia="Times New Roman"/>
                <w:color w:val="000000"/>
                <w:sz w:val="22"/>
                <w:szCs w:val="22"/>
              </w:rPr>
            </w:pPr>
          </w:p>
        </w:tc>
        <w:tc>
          <w:tcPr>
            <w:tcW w:w="2121" w:type="dxa"/>
            <w:tcBorders>
              <w:top w:val="nil"/>
              <w:left w:val="nil"/>
              <w:right w:val="nil"/>
            </w:tcBorders>
            <w:shd w:val="clear" w:color="auto" w:fill="auto"/>
            <w:noWrap/>
            <w:vAlign w:val="bottom"/>
          </w:tcPr>
          <w:p w14:paraId="20B430A3" w14:textId="3B0C4B6F" w:rsidR="00285263" w:rsidRDefault="00285263" w:rsidP="00991D83">
            <w:pPr>
              <w:spacing w:line="360" w:lineRule="auto"/>
              <w:rPr>
                <w:rFonts w:eastAsia="Times New Roman"/>
                <w:color w:val="000000"/>
                <w:sz w:val="22"/>
                <w:szCs w:val="22"/>
              </w:rPr>
            </w:pPr>
            <w:r>
              <w:rPr>
                <w:rFonts w:eastAsia="Times New Roman"/>
                <w:color w:val="000000"/>
                <w:sz w:val="22"/>
                <w:szCs w:val="22"/>
              </w:rPr>
              <w:t xml:space="preserve">   Fairhaven</w:t>
            </w:r>
          </w:p>
        </w:tc>
        <w:tc>
          <w:tcPr>
            <w:tcW w:w="1009" w:type="dxa"/>
            <w:tcBorders>
              <w:top w:val="nil"/>
              <w:left w:val="nil"/>
              <w:right w:val="nil"/>
            </w:tcBorders>
            <w:shd w:val="clear" w:color="auto" w:fill="auto"/>
            <w:noWrap/>
            <w:vAlign w:val="bottom"/>
          </w:tcPr>
          <w:p w14:paraId="3BBA9C01" w14:textId="67993869"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24</w:t>
            </w:r>
          </w:p>
        </w:tc>
        <w:tc>
          <w:tcPr>
            <w:tcW w:w="1058" w:type="dxa"/>
            <w:tcBorders>
              <w:top w:val="nil"/>
              <w:left w:val="nil"/>
              <w:right w:val="nil"/>
            </w:tcBorders>
            <w:shd w:val="clear" w:color="auto" w:fill="auto"/>
            <w:noWrap/>
            <w:vAlign w:val="bottom"/>
          </w:tcPr>
          <w:p w14:paraId="00FFB473" w14:textId="5E13DBC9"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6.1</w:t>
            </w:r>
          </w:p>
        </w:tc>
        <w:tc>
          <w:tcPr>
            <w:tcW w:w="1086" w:type="dxa"/>
            <w:tcBorders>
              <w:top w:val="nil"/>
              <w:left w:val="nil"/>
              <w:right w:val="nil"/>
            </w:tcBorders>
            <w:shd w:val="clear" w:color="auto" w:fill="auto"/>
            <w:noWrap/>
            <w:vAlign w:val="bottom"/>
          </w:tcPr>
          <w:p w14:paraId="41C2A5AD" w14:textId="561C2BC3"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0.534</w:t>
            </w:r>
          </w:p>
        </w:tc>
        <w:tc>
          <w:tcPr>
            <w:tcW w:w="1301" w:type="dxa"/>
            <w:tcBorders>
              <w:top w:val="nil"/>
              <w:left w:val="nil"/>
              <w:right w:val="nil"/>
            </w:tcBorders>
            <w:shd w:val="clear" w:color="auto" w:fill="auto"/>
            <w:noWrap/>
            <w:vAlign w:val="bottom"/>
          </w:tcPr>
          <w:p w14:paraId="635ABA88" w14:textId="4F62F8C6"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0.509</w:t>
            </w:r>
          </w:p>
        </w:tc>
        <w:tc>
          <w:tcPr>
            <w:tcW w:w="1028" w:type="dxa"/>
            <w:tcBorders>
              <w:top w:val="nil"/>
              <w:left w:val="nil"/>
              <w:right w:val="nil"/>
            </w:tcBorders>
            <w:shd w:val="clear" w:color="auto" w:fill="auto"/>
            <w:noWrap/>
            <w:vAlign w:val="bottom"/>
          </w:tcPr>
          <w:p w14:paraId="2AB2E7B2" w14:textId="410C72F7"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101.5</w:t>
            </w:r>
          </w:p>
        </w:tc>
        <w:tc>
          <w:tcPr>
            <w:tcW w:w="1077" w:type="dxa"/>
            <w:tcBorders>
              <w:top w:val="nil"/>
              <w:left w:val="nil"/>
              <w:right w:val="nil"/>
            </w:tcBorders>
            <w:shd w:val="clear" w:color="auto" w:fill="auto"/>
            <w:noWrap/>
            <w:vAlign w:val="bottom"/>
          </w:tcPr>
          <w:p w14:paraId="2C6F6DE8" w14:textId="6ECFF2CB"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3</w:t>
            </w:r>
          </w:p>
        </w:tc>
        <w:tc>
          <w:tcPr>
            <w:tcW w:w="1170" w:type="dxa"/>
            <w:tcBorders>
              <w:top w:val="nil"/>
              <w:left w:val="nil"/>
              <w:right w:val="nil"/>
            </w:tcBorders>
          </w:tcPr>
          <w:p w14:paraId="49D839BE" w14:textId="2AA0937F" w:rsidR="00285263" w:rsidRPr="00FD7C97" w:rsidRDefault="00285263" w:rsidP="00991D83">
            <w:pPr>
              <w:spacing w:line="360" w:lineRule="auto"/>
              <w:ind w:hanging="330"/>
              <w:jc w:val="center"/>
              <w:rPr>
                <w:rFonts w:eastAsia="Times New Roman"/>
                <w:color w:val="000000"/>
                <w:sz w:val="22"/>
                <w:szCs w:val="22"/>
              </w:rPr>
            </w:pPr>
            <w:r>
              <w:rPr>
                <w:rFonts w:eastAsia="Times New Roman"/>
                <w:color w:val="000000"/>
                <w:sz w:val="22"/>
                <w:szCs w:val="22"/>
              </w:rPr>
              <w:t>5.40</w:t>
            </w:r>
          </w:p>
        </w:tc>
      </w:tr>
      <w:tr w:rsidR="009E013B" w:rsidRPr="00FD7C97" w14:paraId="713E2F2C" w14:textId="77777777" w:rsidTr="009E013B">
        <w:trPr>
          <w:trHeight w:val="333"/>
        </w:trPr>
        <w:tc>
          <w:tcPr>
            <w:tcW w:w="1260" w:type="dxa"/>
            <w:tcBorders>
              <w:top w:val="nil"/>
              <w:left w:val="nil"/>
              <w:bottom w:val="single" w:sz="4" w:space="0" w:color="auto"/>
              <w:right w:val="nil"/>
            </w:tcBorders>
          </w:tcPr>
          <w:p w14:paraId="400B3163" w14:textId="77777777" w:rsidR="00285263" w:rsidRPr="00FD7C97" w:rsidRDefault="00285263" w:rsidP="00991D83">
            <w:pPr>
              <w:spacing w:line="360" w:lineRule="auto"/>
              <w:rPr>
                <w:rFonts w:eastAsia="Times New Roman"/>
                <w:color w:val="000000"/>
                <w:sz w:val="22"/>
                <w:szCs w:val="22"/>
              </w:rPr>
            </w:pPr>
          </w:p>
        </w:tc>
        <w:tc>
          <w:tcPr>
            <w:tcW w:w="2121" w:type="dxa"/>
            <w:tcBorders>
              <w:top w:val="nil"/>
              <w:left w:val="nil"/>
              <w:bottom w:val="single" w:sz="4" w:space="0" w:color="auto"/>
              <w:right w:val="nil"/>
            </w:tcBorders>
            <w:shd w:val="clear" w:color="auto" w:fill="auto"/>
            <w:noWrap/>
            <w:vAlign w:val="bottom"/>
          </w:tcPr>
          <w:p w14:paraId="08727E4E" w14:textId="2B45108E" w:rsidR="00285263" w:rsidRDefault="00285263" w:rsidP="00991D83">
            <w:pPr>
              <w:spacing w:line="360" w:lineRule="auto"/>
              <w:rPr>
                <w:rFonts w:eastAsia="Times New Roman"/>
                <w:color w:val="000000"/>
                <w:sz w:val="22"/>
                <w:szCs w:val="22"/>
              </w:rPr>
            </w:pPr>
            <w:r>
              <w:rPr>
                <w:rFonts w:eastAsia="Times New Roman"/>
                <w:color w:val="000000"/>
                <w:sz w:val="22"/>
                <w:szCs w:val="22"/>
              </w:rPr>
              <w:t xml:space="preserve">   Hamilton</w:t>
            </w:r>
          </w:p>
        </w:tc>
        <w:tc>
          <w:tcPr>
            <w:tcW w:w="1009" w:type="dxa"/>
            <w:tcBorders>
              <w:top w:val="nil"/>
              <w:left w:val="nil"/>
              <w:bottom w:val="single" w:sz="4" w:space="0" w:color="auto"/>
              <w:right w:val="nil"/>
            </w:tcBorders>
            <w:shd w:val="clear" w:color="auto" w:fill="auto"/>
            <w:noWrap/>
            <w:vAlign w:val="bottom"/>
          </w:tcPr>
          <w:p w14:paraId="2B6439EC" w14:textId="3D3EAB61"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24</w:t>
            </w:r>
          </w:p>
        </w:tc>
        <w:tc>
          <w:tcPr>
            <w:tcW w:w="1058" w:type="dxa"/>
            <w:tcBorders>
              <w:top w:val="nil"/>
              <w:left w:val="nil"/>
              <w:bottom w:val="single" w:sz="4" w:space="0" w:color="auto"/>
              <w:right w:val="nil"/>
            </w:tcBorders>
            <w:shd w:val="clear" w:color="auto" w:fill="auto"/>
            <w:noWrap/>
            <w:vAlign w:val="bottom"/>
          </w:tcPr>
          <w:p w14:paraId="3F0EE66E" w14:textId="721A45D8"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5.8</w:t>
            </w:r>
          </w:p>
        </w:tc>
        <w:tc>
          <w:tcPr>
            <w:tcW w:w="1086" w:type="dxa"/>
            <w:tcBorders>
              <w:top w:val="nil"/>
              <w:left w:val="nil"/>
              <w:bottom w:val="single" w:sz="4" w:space="0" w:color="auto"/>
              <w:right w:val="nil"/>
            </w:tcBorders>
            <w:shd w:val="clear" w:color="auto" w:fill="auto"/>
            <w:noWrap/>
            <w:vAlign w:val="bottom"/>
          </w:tcPr>
          <w:p w14:paraId="6B53E841" w14:textId="14763415"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0.486</w:t>
            </w:r>
          </w:p>
        </w:tc>
        <w:tc>
          <w:tcPr>
            <w:tcW w:w="1301" w:type="dxa"/>
            <w:tcBorders>
              <w:top w:val="nil"/>
              <w:left w:val="nil"/>
              <w:bottom w:val="single" w:sz="4" w:space="0" w:color="auto"/>
              <w:right w:val="nil"/>
            </w:tcBorders>
            <w:shd w:val="clear" w:color="auto" w:fill="auto"/>
            <w:noWrap/>
            <w:vAlign w:val="bottom"/>
          </w:tcPr>
          <w:p w14:paraId="0D0201D9" w14:textId="3906E5F6"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0.480</w:t>
            </w:r>
          </w:p>
        </w:tc>
        <w:tc>
          <w:tcPr>
            <w:tcW w:w="1028" w:type="dxa"/>
            <w:tcBorders>
              <w:top w:val="nil"/>
              <w:left w:val="nil"/>
              <w:bottom w:val="single" w:sz="4" w:space="0" w:color="auto"/>
              <w:right w:val="nil"/>
            </w:tcBorders>
            <w:shd w:val="clear" w:color="auto" w:fill="auto"/>
            <w:noWrap/>
            <w:vAlign w:val="bottom"/>
          </w:tcPr>
          <w:p w14:paraId="210D9B9B" w14:textId="15A3416E" w:rsidR="00285263" w:rsidRPr="00FD7C97" w:rsidRDefault="0087791E" w:rsidP="00991D83">
            <w:pPr>
              <w:spacing w:line="360" w:lineRule="auto"/>
              <w:jc w:val="center"/>
              <w:rPr>
                <w:rFonts w:eastAsia="Times New Roman"/>
                <w:color w:val="000000"/>
                <w:sz w:val="22"/>
                <w:szCs w:val="22"/>
              </w:rPr>
            </w:pPr>
            <w:r>
              <w:rPr>
                <w:rFonts w:eastAsia="Times New Roman"/>
                <w:color w:val="000000"/>
                <w:sz w:val="22"/>
                <w:szCs w:val="22"/>
              </w:rPr>
              <w:t>140.1</w:t>
            </w:r>
          </w:p>
        </w:tc>
        <w:tc>
          <w:tcPr>
            <w:tcW w:w="1077" w:type="dxa"/>
            <w:tcBorders>
              <w:top w:val="nil"/>
              <w:left w:val="nil"/>
              <w:bottom w:val="single" w:sz="4" w:space="0" w:color="auto"/>
              <w:right w:val="nil"/>
            </w:tcBorders>
            <w:shd w:val="clear" w:color="auto" w:fill="auto"/>
            <w:noWrap/>
            <w:vAlign w:val="bottom"/>
          </w:tcPr>
          <w:p w14:paraId="22173E83" w14:textId="4B78A9B1" w:rsidR="00285263" w:rsidRPr="00FD7C97" w:rsidRDefault="00285263" w:rsidP="00991D83">
            <w:pPr>
              <w:spacing w:line="360" w:lineRule="auto"/>
              <w:jc w:val="center"/>
              <w:rPr>
                <w:rFonts w:eastAsia="Times New Roman"/>
                <w:color w:val="000000"/>
                <w:sz w:val="22"/>
                <w:szCs w:val="22"/>
              </w:rPr>
            </w:pPr>
            <w:r>
              <w:rPr>
                <w:rFonts w:eastAsia="Times New Roman"/>
                <w:color w:val="000000"/>
                <w:sz w:val="22"/>
                <w:szCs w:val="22"/>
              </w:rPr>
              <w:t>4</w:t>
            </w:r>
          </w:p>
        </w:tc>
        <w:tc>
          <w:tcPr>
            <w:tcW w:w="1170" w:type="dxa"/>
            <w:tcBorders>
              <w:top w:val="nil"/>
              <w:left w:val="nil"/>
              <w:bottom w:val="single" w:sz="4" w:space="0" w:color="auto"/>
              <w:right w:val="nil"/>
            </w:tcBorders>
          </w:tcPr>
          <w:p w14:paraId="70C5D9B7" w14:textId="54962EAE" w:rsidR="00285263" w:rsidRPr="00FD7C97" w:rsidRDefault="00285263" w:rsidP="00991D83">
            <w:pPr>
              <w:spacing w:line="360" w:lineRule="auto"/>
              <w:ind w:hanging="330"/>
              <w:jc w:val="center"/>
              <w:rPr>
                <w:rFonts w:eastAsia="Times New Roman"/>
                <w:color w:val="000000"/>
                <w:sz w:val="22"/>
                <w:szCs w:val="22"/>
              </w:rPr>
            </w:pPr>
            <w:r>
              <w:rPr>
                <w:rFonts w:eastAsia="Times New Roman"/>
                <w:color w:val="000000"/>
                <w:sz w:val="22"/>
                <w:szCs w:val="22"/>
              </w:rPr>
              <w:t>5.09</w:t>
            </w:r>
          </w:p>
        </w:tc>
      </w:tr>
    </w:tbl>
    <w:p w14:paraId="3368599E" w14:textId="77777777" w:rsidR="003B4C9C" w:rsidRDefault="003B4C9C" w:rsidP="00991D83">
      <w:pPr>
        <w:spacing w:line="360" w:lineRule="auto"/>
      </w:pPr>
    </w:p>
    <w:p w14:paraId="26BD3BFB" w14:textId="77777777" w:rsidR="003268EE" w:rsidRDefault="003268EE" w:rsidP="00991D83">
      <w:pPr>
        <w:spacing w:line="360" w:lineRule="auto"/>
        <w:sectPr w:rsidR="003268EE" w:rsidSect="00A6583F">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4EDF678C" w14:textId="0B0641F4" w:rsidR="003268EE" w:rsidRDefault="003268EE" w:rsidP="00991D83">
      <w:pPr>
        <w:spacing w:line="360" w:lineRule="auto"/>
      </w:pPr>
    </w:p>
    <w:p w14:paraId="46DEFE4F" w14:textId="33AAD2FE" w:rsidR="00A27A89" w:rsidRPr="00203857" w:rsidRDefault="00B82B18" w:rsidP="00991D83">
      <w:pPr>
        <w:spacing w:line="360" w:lineRule="auto"/>
        <w:sectPr w:rsidR="00A27A89" w:rsidRPr="00203857" w:rsidSect="003268EE">
          <w:pgSz w:w="15840" w:h="12240" w:orient="landscape"/>
          <w:pgMar w:top="1440" w:right="1440" w:bottom="1440" w:left="1440" w:header="720" w:footer="720" w:gutter="0"/>
          <w:cols w:space="720"/>
          <w:docGrid w:linePitch="360"/>
        </w:sectPr>
      </w:pPr>
      <w:r>
        <w:t xml:space="preserve">Table </w:t>
      </w:r>
      <w:r w:rsidR="0075607A">
        <w:t>3</w:t>
      </w:r>
      <w:r w:rsidR="003268EE">
        <w:t xml:space="preserve">: Pairwise </w:t>
      </w:r>
      <w:r w:rsidR="004E2983">
        <w:rPr>
          <w:i/>
        </w:rPr>
        <w:t>F</w:t>
      </w:r>
      <w:r w:rsidR="004E2983">
        <w:rPr>
          <w:i/>
          <w:vertAlign w:val="subscript"/>
        </w:rPr>
        <w:t>ST</w:t>
      </w:r>
      <w:r w:rsidR="004E2983">
        <w:rPr>
          <w:i/>
        </w:rPr>
        <w:t xml:space="preserve"> </w:t>
      </w:r>
      <w:r w:rsidR="003268EE">
        <w:t xml:space="preserve">(below </w:t>
      </w:r>
      <w:r w:rsidR="001F1211">
        <w:t>the diagonal</w:t>
      </w:r>
      <w:r w:rsidR="003268EE">
        <w:t xml:space="preserve">) and corresponding p-values </w:t>
      </w:r>
      <w:r w:rsidR="003268EE">
        <w:rPr>
          <w:rFonts w:ascii="Calibri" w:eastAsia="Times New Roman" w:hAnsi="Calibri"/>
          <w:color w:val="000000"/>
        </w:rPr>
        <w:t>±</w:t>
      </w:r>
      <w:r w:rsidR="003268EE">
        <w:t xml:space="preserve"> standard deviation (above </w:t>
      </w:r>
      <w:r w:rsidR="001F1211">
        <w:t>the diagonal</w:t>
      </w:r>
      <w:r w:rsidR="003268EE">
        <w:t>) calculated in ARLEQUIN</w:t>
      </w:r>
      <w:r w:rsidR="00EA56C0">
        <w:t xml:space="preserve"> for s</w:t>
      </w:r>
      <w:r w:rsidR="00341A93">
        <w:t>limy s</w:t>
      </w:r>
      <w:r w:rsidR="00A27A89">
        <w:t xml:space="preserve">culpin sampled from </w:t>
      </w:r>
      <w:r w:rsidR="001F1211">
        <w:t>two sites in Lake Ontario (Fairhaven and Hamilton) and</w:t>
      </w:r>
      <w:r w:rsidR="00A27A89">
        <w:t xml:space="preserve"> three major basins </w:t>
      </w:r>
      <w:r w:rsidR="001F1211">
        <w:t>in</w:t>
      </w:r>
      <w:r w:rsidR="00A27A89">
        <w:t xml:space="preserve"> Lake Champlain isolate</w:t>
      </w:r>
      <w:r w:rsidR="00B22AB6">
        <w:t>d from one another by causeways</w:t>
      </w:r>
      <w:r w:rsidR="001F1211">
        <w:t>.</w:t>
      </w:r>
      <w:r w:rsidR="00A27A89">
        <w:t xml:space="preserve"> </w:t>
      </w:r>
      <w:r w:rsidR="001F1211">
        <w:t xml:space="preserve">The three basins were the </w:t>
      </w:r>
      <w:r w:rsidR="00A27A89">
        <w:t>Main Lake (Grand Isle, Sunset Isle, Shelburne Bay, Barber Point), the Inland Sea</w:t>
      </w:r>
      <w:r w:rsidR="00EA56C0">
        <w:t xml:space="preserve"> (north and south sites),</w:t>
      </w:r>
      <w:r w:rsidR="00A27A89">
        <w:t xml:space="preserve"> and Malletts Bay</w:t>
      </w:r>
      <w:r w:rsidR="001F1211">
        <w:t>.</w:t>
      </w:r>
    </w:p>
    <w:tbl>
      <w:tblPr>
        <w:tblW w:w="15190" w:type="dxa"/>
        <w:tblInd w:w="-1191" w:type="dxa"/>
        <w:tblLayout w:type="fixed"/>
        <w:tblLook w:val="04A0" w:firstRow="1" w:lastRow="0" w:firstColumn="1" w:lastColumn="0" w:noHBand="0" w:noVBand="1"/>
      </w:tblPr>
      <w:tblGrid>
        <w:gridCol w:w="1519"/>
        <w:gridCol w:w="1519"/>
        <w:gridCol w:w="1519"/>
        <w:gridCol w:w="1519"/>
        <w:gridCol w:w="1519"/>
        <w:gridCol w:w="1519"/>
        <w:gridCol w:w="1519"/>
        <w:gridCol w:w="1519"/>
        <w:gridCol w:w="1519"/>
        <w:gridCol w:w="1519"/>
      </w:tblGrid>
      <w:tr w:rsidR="00783D29" w:rsidRPr="00783D29" w14:paraId="7B3A990E" w14:textId="77777777" w:rsidTr="003B2E69">
        <w:trPr>
          <w:trHeight w:val="320"/>
        </w:trPr>
        <w:tc>
          <w:tcPr>
            <w:tcW w:w="576" w:type="dxa"/>
            <w:tcBorders>
              <w:top w:val="single" w:sz="4" w:space="0" w:color="auto"/>
              <w:left w:val="nil"/>
              <w:bottom w:val="single" w:sz="4" w:space="0" w:color="auto"/>
              <w:right w:val="nil"/>
            </w:tcBorders>
            <w:shd w:val="clear" w:color="auto" w:fill="auto"/>
            <w:noWrap/>
            <w:hideMark/>
          </w:tcPr>
          <w:p w14:paraId="186575B6" w14:textId="6B00170C" w:rsidR="002C45A9" w:rsidRPr="00783D29" w:rsidRDefault="002C45A9" w:rsidP="00991D83">
            <w:pPr>
              <w:spacing w:line="360" w:lineRule="auto"/>
              <w:jc w:val="center"/>
              <w:rPr>
                <w:rFonts w:eastAsia="Times New Roman"/>
                <w:color w:val="000000"/>
                <w:sz w:val="22"/>
                <w:szCs w:val="22"/>
              </w:rPr>
            </w:pPr>
          </w:p>
        </w:tc>
        <w:tc>
          <w:tcPr>
            <w:tcW w:w="576" w:type="dxa"/>
            <w:tcBorders>
              <w:top w:val="single" w:sz="4" w:space="0" w:color="auto"/>
              <w:left w:val="nil"/>
              <w:bottom w:val="single" w:sz="4" w:space="0" w:color="auto"/>
              <w:right w:val="nil"/>
            </w:tcBorders>
            <w:shd w:val="clear" w:color="auto" w:fill="auto"/>
            <w:noWrap/>
            <w:hideMark/>
          </w:tcPr>
          <w:p w14:paraId="07617D25"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Grand Isle</w:t>
            </w:r>
          </w:p>
        </w:tc>
        <w:tc>
          <w:tcPr>
            <w:tcW w:w="576" w:type="dxa"/>
            <w:tcBorders>
              <w:top w:val="single" w:sz="4" w:space="0" w:color="auto"/>
              <w:left w:val="nil"/>
              <w:bottom w:val="single" w:sz="4" w:space="0" w:color="auto"/>
              <w:right w:val="nil"/>
            </w:tcBorders>
            <w:shd w:val="clear" w:color="auto" w:fill="auto"/>
            <w:noWrap/>
            <w:hideMark/>
          </w:tcPr>
          <w:p w14:paraId="420AA67E"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Sunset Isle</w:t>
            </w:r>
          </w:p>
        </w:tc>
        <w:tc>
          <w:tcPr>
            <w:tcW w:w="576" w:type="dxa"/>
            <w:tcBorders>
              <w:top w:val="single" w:sz="4" w:space="0" w:color="auto"/>
              <w:left w:val="nil"/>
              <w:bottom w:val="single" w:sz="4" w:space="0" w:color="auto"/>
              <w:right w:val="nil"/>
            </w:tcBorders>
            <w:shd w:val="clear" w:color="auto" w:fill="auto"/>
            <w:noWrap/>
            <w:hideMark/>
          </w:tcPr>
          <w:p w14:paraId="2DA21680"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Shelburne Bay</w:t>
            </w:r>
          </w:p>
        </w:tc>
        <w:tc>
          <w:tcPr>
            <w:tcW w:w="576" w:type="dxa"/>
            <w:tcBorders>
              <w:top w:val="single" w:sz="4" w:space="0" w:color="auto"/>
              <w:left w:val="nil"/>
              <w:bottom w:val="single" w:sz="4" w:space="0" w:color="auto"/>
              <w:right w:val="nil"/>
            </w:tcBorders>
            <w:shd w:val="clear" w:color="auto" w:fill="auto"/>
            <w:noWrap/>
            <w:hideMark/>
          </w:tcPr>
          <w:p w14:paraId="3E46077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Barber Pt</w:t>
            </w:r>
          </w:p>
        </w:tc>
        <w:tc>
          <w:tcPr>
            <w:tcW w:w="576" w:type="dxa"/>
            <w:tcBorders>
              <w:top w:val="single" w:sz="4" w:space="0" w:color="auto"/>
              <w:left w:val="nil"/>
              <w:bottom w:val="single" w:sz="4" w:space="0" w:color="auto"/>
              <w:right w:val="nil"/>
            </w:tcBorders>
            <w:shd w:val="clear" w:color="auto" w:fill="auto"/>
            <w:noWrap/>
            <w:hideMark/>
          </w:tcPr>
          <w:p w14:paraId="1F99275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Inland Sea N.</w:t>
            </w:r>
          </w:p>
        </w:tc>
        <w:tc>
          <w:tcPr>
            <w:tcW w:w="576" w:type="dxa"/>
            <w:tcBorders>
              <w:top w:val="single" w:sz="4" w:space="0" w:color="auto"/>
              <w:left w:val="nil"/>
              <w:bottom w:val="single" w:sz="4" w:space="0" w:color="auto"/>
              <w:right w:val="nil"/>
            </w:tcBorders>
            <w:shd w:val="clear" w:color="auto" w:fill="auto"/>
            <w:noWrap/>
            <w:hideMark/>
          </w:tcPr>
          <w:p w14:paraId="5186F68B"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Inland Sea S.</w:t>
            </w:r>
          </w:p>
        </w:tc>
        <w:tc>
          <w:tcPr>
            <w:tcW w:w="576" w:type="dxa"/>
            <w:tcBorders>
              <w:top w:val="single" w:sz="4" w:space="0" w:color="auto"/>
              <w:left w:val="nil"/>
              <w:bottom w:val="single" w:sz="4" w:space="0" w:color="auto"/>
              <w:right w:val="nil"/>
            </w:tcBorders>
            <w:shd w:val="clear" w:color="auto" w:fill="auto"/>
            <w:noWrap/>
            <w:hideMark/>
          </w:tcPr>
          <w:p w14:paraId="41AD065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Malletts</w:t>
            </w:r>
          </w:p>
        </w:tc>
        <w:tc>
          <w:tcPr>
            <w:tcW w:w="576" w:type="dxa"/>
            <w:tcBorders>
              <w:top w:val="single" w:sz="4" w:space="0" w:color="auto"/>
              <w:left w:val="nil"/>
              <w:bottom w:val="single" w:sz="4" w:space="0" w:color="auto"/>
              <w:right w:val="nil"/>
            </w:tcBorders>
            <w:shd w:val="clear" w:color="auto" w:fill="auto"/>
            <w:noWrap/>
            <w:hideMark/>
          </w:tcPr>
          <w:p w14:paraId="25D91B43"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Fairhaven</w:t>
            </w:r>
          </w:p>
        </w:tc>
        <w:tc>
          <w:tcPr>
            <w:tcW w:w="576" w:type="dxa"/>
            <w:tcBorders>
              <w:top w:val="single" w:sz="4" w:space="0" w:color="auto"/>
              <w:left w:val="nil"/>
              <w:bottom w:val="single" w:sz="4" w:space="0" w:color="auto"/>
              <w:right w:val="nil"/>
            </w:tcBorders>
            <w:shd w:val="clear" w:color="auto" w:fill="auto"/>
            <w:noWrap/>
            <w:hideMark/>
          </w:tcPr>
          <w:p w14:paraId="14F7A326"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Hamilton</w:t>
            </w:r>
          </w:p>
        </w:tc>
      </w:tr>
      <w:tr w:rsidR="00783D29" w:rsidRPr="00783D29" w14:paraId="637CA597" w14:textId="77777777" w:rsidTr="003B2E69">
        <w:trPr>
          <w:trHeight w:val="320"/>
        </w:trPr>
        <w:tc>
          <w:tcPr>
            <w:tcW w:w="576" w:type="dxa"/>
            <w:tcBorders>
              <w:top w:val="nil"/>
              <w:left w:val="nil"/>
              <w:bottom w:val="nil"/>
              <w:right w:val="nil"/>
            </w:tcBorders>
            <w:shd w:val="clear" w:color="auto" w:fill="auto"/>
            <w:noWrap/>
            <w:hideMark/>
          </w:tcPr>
          <w:p w14:paraId="120EAD64"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Grand Isle</w:t>
            </w:r>
          </w:p>
        </w:tc>
        <w:tc>
          <w:tcPr>
            <w:tcW w:w="576" w:type="dxa"/>
            <w:tcBorders>
              <w:top w:val="nil"/>
              <w:left w:val="nil"/>
              <w:bottom w:val="nil"/>
              <w:right w:val="nil"/>
            </w:tcBorders>
            <w:shd w:val="clear" w:color="auto" w:fill="auto"/>
            <w:noWrap/>
            <w:hideMark/>
          </w:tcPr>
          <w:p w14:paraId="581EA02E"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29F3F029" w14:textId="3A54D291"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0.045</w:t>
            </w:r>
            <w:r w:rsidR="00D21CEC">
              <w:rPr>
                <w:rFonts w:eastAsia="Times New Roman"/>
                <w:color w:val="000000"/>
                <w:sz w:val="22"/>
                <w:szCs w:val="22"/>
              </w:rPr>
              <w:t>±</w:t>
            </w:r>
            <w:r w:rsidRPr="00783D29">
              <w:rPr>
                <w:rFonts w:eastAsia="Times New Roman"/>
                <w:color w:val="000000"/>
                <w:sz w:val="22"/>
                <w:szCs w:val="22"/>
              </w:rPr>
              <w:t>0.024</w:t>
            </w:r>
          </w:p>
        </w:tc>
        <w:tc>
          <w:tcPr>
            <w:tcW w:w="576" w:type="dxa"/>
            <w:tcBorders>
              <w:top w:val="nil"/>
              <w:left w:val="nil"/>
              <w:bottom w:val="nil"/>
              <w:right w:val="nil"/>
            </w:tcBorders>
            <w:shd w:val="clear" w:color="auto" w:fill="auto"/>
            <w:noWrap/>
            <w:hideMark/>
          </w:tcPr>
          <w:p w14:paraId="0E511A82" w14:textId="3100AE80"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0.973</w:t>
            </w:r>
            <w:r w:rsidR="00D21CEC">
              <w:rPr>
                <w:rFonts w:eastAsia="Times New Roman"/>
                <w:color w:val="000000"/>
                <w:sz w:val="22"/>
                <w:szCs w:val="22"/>
              </w:rPr>
              <w:t>±</w:t>
            </w:r>
            <w:r w:rsidRPr="00783D29">
              <w:rPr>
                <w:rFonts w:eastAsia="Times New Roman"/>
                <w:color w:val="000000"/>
                <w:sz w:val="22"/>
                <w:szCs w:val="22"/>
              </w:rPr>
              <w:t>0.018</w:t>
            </w:r>
          </w:p>
        </w:tc>
        <w:tc>
          <w:tcPr>
            <w:tcW w:w="576" w:type="dxa"/>
            <w:tcBorders>
              <w:top w:val="nil"/>
              <w:left w:val="nil"/>
              <w:bottom w:val="nil"/>
              <w:right w:val="nil"/>
            </w:tcBorders>
            <w:shd w:val="clear" w:color="auto" w:fill="auto"/>
            <w:noWrap/>
            <w:hideMark/>
          </w:tcPr>
          <w:p w14:paraId="587296E3" w14:textId="7F22ACDB"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0.874</w:t>
            </w:r>
            <w:r w:rsidR="00D21CEC">
              <w:rPr>
                <w:rFonts w:eastAsia="Times New Roman"/>
                <w:color w:val="000000"/>
                <w:sz w:val="22"/>
                <w:szCs w:val="22"/>
              </w:rPr>
              <w:t>±</w:t>
            </w:r>
            <w:r w:rsidRPr="00783D29">
              <w:rPr>
                <w:rFonts w:eastAsia="Times New Roman"/>
                <w:color w:val="000000"/>
                <w:sz w:val="22"/>
                <w:szCs w:val="22"/>
              </w:rPr>
              <w:t>0.024</w:t>
            </w:r>
          </w:p>
        </w:tc>
        <w:tc>
          <w:tcPr>
            <w:tcW w:w="576" w:type="dxa"/>
            <w:tcBorders>
              <w:top w:val="nil"/>
              <w:left w:val="nil"/>
              <w:bottom w:val="nil"/>
              <w:right w:val="nil"/>
            </w:tcBorders>
            <w:shd w:val="clear" w:color="auto" w:fill="auto"/>
            <w:noWrap/>
            <w:hideMark/>
          </w:tcPr>
          <w:p w14:paraId="3F135C01" w14:textId="0820EE0C"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0.847</w:t>
            </w:r>
            <w:r w:rsidR="00D21CEC">
              <w:rPr>
                <w:rFonts w:eastAsia="Times New Roman"/>
                <w:color w:val="000000"/>
                <w:sz w:val="22"/>
                <w:szCs w:val="22"/>
              </w:rPr>
              <w:t>±</w:t>
            </w:r>
            <w:r w:rsidRPr="00783D29">
              <w:rPr>
                <w:rFonts w:eastAsia="Times New Roman"/>
                <w:color w:val="000000"/>
                <w:sz w:val="22"/>
                <w:szCs w:val="22"/>
              </w:rPr>
              <w:t>0.034</w:t>
            </w:r>
          </w:p>
        </w:tc>
        <w:tc>
          <w:tcPr>
            <w:tcW w:w="576" w:type="dxa"/>
            <w:tcBorders>
              <w:top w:val="nil"/>
              <w:left w:val="nil"/>
              <w:bottom w:val="nil"/>
              <w:right w:val="nil"/>
            </w:tcBorders>
            <w:shd w:val="clear" w:color="auto" w:fill="auto"/>
            <w:noWrap/>
            <w:hideMark/>
          </w:tcPr>
          <w:p w14:paraId="64BD6E86" w14:textId="5CD2C245"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0.333</w:t>
            </w:r>
            <w:r w:rsidR="00D21CEC">
              <w:rPr>
                <w:rFonts w:eastAsia="Times New Roman"/>
                <w:color w:val="000000"/>
                <w:sz w:val="22"/>
                <w:szCs w:val="22"/>
              </w:rPr>
              <w:t>±</w:t>
            </w:r>
            <w:r w:rsidRPr="00783D29">
              <w:rPr>
                <w:rFonts w:eastAsia="Times New Roman"/>
                <w:color w:val="000000"/>
                <w:sz w:val="22"/>
                <w:szCs w:val="22"/>
              </w:rPr>
              <w:t>0.054</w:t>
            </w:r>
          </w:p>
        </w:tc>
        <w:tc>
          <w:tcPr>
            <w:tcW w:w="576" w:type="dxa"/>
            <w:tcBorders>
              <w:top w:val="nil"/>
              <w:left w:val="nil"/>
              <w:bottom w:val="nil"/>
              <w:right w:val="nil"/>
            </w:tcBorders>
            <w:shd w:val="clear" w:color="auto" w:fill="auto"/>
            <w:noWrap/>
            <w:hideMark/>
          </w:tcPr>
          <w:p w14:paraId="5245F48D" w14:textId="2013AE0E"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0.910</w:t>
            </w:r>
            <w:r w:rsidR="00D21CEC">
              <w:rPr>
                <w:rFonts w:eastAsia="Times New Roman"/>
                <w:color w:val="000000"/>
                <w:sz w:val="22"/>
                <w:szCs w:val="22"/>
              </w:rPr>
              <w:t>±</w:t>
            </w:r>
            <w:r w:rsidRPr="00783D29">
              <w:rPr>
                <w:rFonts w:eastAsia="Times New Roman"/>
                <w:color w:val="000000"/>
                <w:sz w:val="22"/>
                <w:szCs w:val="22"/>
              </w:rPr>
              <w:t>0.017</w:t>
            </w:r>
          </w:p>
        </w:tc>
        <w:tc>
          <w:tcPr>
            <w:tcW w:w="576" w:type="dxa"/>
            <w:tcBorders>
              <w:top w:val="nil"/>
              <w:left w:val="nil"/>
              <w:bottom w:val="nil"/>
              <w:right w:val="nil"/>
            </w:tcBorders>
            <w:shd w:val="clear" w:color="auto" w:fill="auto"/>
            <w:noWrap/>
            <w:hideMark/>
          </w:tcPr>
          <w:p w14:paraId="60C3B850" w14:textId="2BC253D4"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4F82AEE7" w14:textId="59103B79"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3338F36F" w14:textId="77777777" w:rsidTr="003B2E69">
        <w:trPr>
          <w:trHeight w:val="320"/>
        </w:trPr>
        <w:tc>
          <w:tcPr>
            <w:tcW w:w="576" w:type="dxa"/>
            <w:tcBorders>
              <w:top w:val="nil"/>
              <w:left w:val="nil"/>
              <w:bottom w:val="nil"/>
              <w:right w:val="nil"/>
            </w:tcBorders>
            <w:shd w:val="clear" w:color="auto" w:fill="auto"/>
            <w:noWrap/>
            <w:hideMark/>
          </w:tcPr>
          <w:p w14:paraId="3FE96B3F"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Sunset Isle</w:t>
            </w:r>
          </w:p>
        </w:tc>
        <w:tc>
          <w:tcPr>
            <w:tcW w:w="576" w:type="dxa"/>
            <w:tcBorders>
              <w:top w:val="nil"/>
              <w:left w:val="nil"/>
              <w:bottom w:val="nil"/>
              <w:right w:val="nil"/>
            </w:tcBorders>
            <w:shd w:val="clear" w:color="auto" w:fill="auto"/>
            <w:noWrap/>
            <w:hideMark/>
          </w:tcPr>
          <w:p w14:paraId="78C41E1C" w14:textId="77777777"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0.009</w:t>
            </w:r>
          </w:p>
        </w:tc>
        <w:tc>
          <w:tcPr>
            <w:tcW w:w="576" w:type="dxa"/>
            <w:tcBorders>
              <w:top w:val="nil"/>
              <w:left w:val="nil"/>
              <w:bottom w:val="nil"/>
              <w:right w:val="nil"/>
            </w:tcBorders>
            <w:shd w:val="clear" w:color="auto" w:fill="auto"/>
            <w:noWrap/>
            <w:hideMark/>
          </w:tcPr>
          <w:p w14:paraId="16C40A4A" w14:textId="77777777" w:rsidR="002C45A9" w:rsidRPr="00B85453" w:rsidRDefault="002C45A9" w:rsidP="00991D83">
            <w:pPr>
              <w:spacing w:line="360" w:lineRule="auto"/>
              <w:jc w:val="center"/>
              <w:rPr>
                <w:rFonts w:eastAsia="Times New Roman"/>
                <w:color w:val="000000"/>
                <w:sz w:val="22"/>
                <w:szCs w:val="22"/>
              </w:rPr>
            </w:pPr>
            <w:r w:rsidRPr="00B85453">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79CB84EF" w14:textId="7D01A585" w:rsidR="002C45A9" w:rsidRPr="00B85453" w:rsidRDefault="002C45A9" w:rsidP="00991D83">
            <w:pPr>
              <w:spacing w:line="360" w:lineRule="auto"/>
              <w:jc w:val="center"/>
              <w:rPr>
                <w:rFonts w:eastAsia="Times New Roman"/>
                <w:color w:val="000000"/>
                <w:sz w:val="22"/>
                <w:szCs w:val="22"/>
              </w:rPr>
            </w:pPr>
            <w:r w:rsidRPr="00B85453">
              <w:rPr>
                <w:rFonts w:eastAsia="Times New Roman"/>
                <w:color w:val="000000"/>
                <w:sz w:val="22"/>
                <w:szCs w:val="22"/>
              </w:rPr>
              <w:t>0.604</w:t>
            </w:r>
            <w:r w:rsidR="00D21CEC" w:rsidRPr="00B85453">
              <w:rPr>
                <w:rFonts w:eastAsia="Times New Roman"/>
                <w:color w:val="000000"/>
                <w:sz w:val="22"/>
                <w:szCs w:val="22"/>
              </w:rPr>
              <w:t>±</w:t>
            </w:r>
            <w:r w:rsidRPr="00B85453">
              <w:rPr>
                <w:rFonts w:eastAsia="Times New Roman"/>
                <w:color w:val="000000"/>
                <w:sz w:val="22"/>
                <w:szCs w:val="22"/>
              </w:rPr>
              <w:t>0.053</w:t>
            </w:r>
          </w:p>
        </w:tc>
        <w:tc>
          <w:tcPr>
            <w:tcW w:w="576" w:type="dxa"/>
            <w:tcBorders>
              <w:top w:val="nil"/>
              <w:left w:val="nil"/>
              <w:bottom w:val="nil"/>
              <w:right w:val="nil"/>
            </w:tcBorders>
            <w:shd w:val="clear" w:color="auto" w:fill="auto"/>
            <w:noWrap/>
            <w:hideMark/>
          </w:tcPr>
          <w:p w14:paraId="0FB7ACAE" w14:textId="50395210"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0.676</w:t>
            </w:r>
            <w:r w:rsidR="00D21CEC" w:rsidRPr="003408B8">
              <w:rPr>
                <w:rFonts w:eastAsia="Times New Roman"/>
                <w:color w:val="000000"/>
                <w:sz w:val="22"/>
                <w:szCs w:val="22"/>
              </w:rPr>
              <w:t>±</w:t>
            </w:r>
            <w:r w:rsidRPr="003408B8">
              <w:rPr>
                <w:rFonts w:eastAsia="Times New Roman"/>
                <w:color w:val="000000"/>
                <w:sz w:val="22"/>
                <w:szCs w:val="22"/>
              </w:rPr>
              <w:t>0.041</w:t>
            </w:r>
          </w:p>
        </w:tc>
        <w:tc>
          <w:tcPr>
            <w:tcW w:w="576" w:type="dxa"/>
            <w:tcBorders>
              <w:top w:val="nil"/>
              <w:left w:val="nil"/>
              <w:bottom w:val="nil"/>
              <w:right w:val="nil"/>
            </w:tcBorders>
            <w:shd w:val="clear" w:color="auto" w:fill="auto"/>
            <w:noWrap/>
            <w:hideMark/>
          </w:tcPr>
          <w:p w14:paraId="14683966" w14:textId="33359392"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0.198</w:t>
            </w:r>
            <w:r w:rsidR="00D21CEC" w:rsidRPr="003408B8">
              <w:rPr>
                <w:rFonts w:eastAsia="Times New Roman"/>
                <w:color w:val="000000"/>
                <w:sz w:val="22"/>
                <w:szCs w:val="22"/>
              </w:rPr>
              <w:t>±</w:t>
            </w:r>
            <w:r w:rsidRPr="003408B8">
              <w:rPr>
                <w:rFonts w:eastAsia="Times New Roman"/>
                <w:color w:val="000000"/>
                <w:sz w:val="22"/>
                <w:szCs w:val="22"/>
              </w:rPr>
              <w:t>0.030</w:t>
            </w:r>
          </w:p>
        </w:tc>
        <w:tc>
          <w:tcPr>
            <w:tcW w:w="576" w:type="dxa"/>
            <w:tcBorders>
              <w:top w:val="nil"/>
              <w:left w:val="nil"/>
              <w:bottom w:val="nil"/>
              <w:right w:val="nil"/>
            </w:tcBorders>
            <w:shd w:val="clear" w:color="auto" w:fill="auto"/>
            <w:noWrap/>
            <w:hideMark/>
          </w:tcPr>
          <w:p w14:paraId="7D6EBBA4" w14:textId="09EC155C"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0.009</w:t>
            </w:r>
            <w:r w:rsidR="00D21CEC" w:rsidRPr="003408B8">
              <w:rPr>
                <w:rFonts w:eastAsia="Times New Roman"/>
                <w:color w:val="000000"/>
                <w:sz w:val="22"/>
                <w:szCs w:val="22"/>
              </w:rPr>
              <w:t>±</w:t>
            </w:r>
            <w:r w:rsidRPr="003408B8">
              <w:rPr>
                <w:rFonts w:eastAsia="Times New Roman"/>
                <w:color w:val="000000"/>
                <w:sz w:val="22"/>
                <w:szCs w:val="22"/>
              </w:rPr>
              <w:t>0.009</w:t>
            </w:r>
          </w:p>
        </w:tc>
        <w:tc>
          <w:tcPr>
            <w:tcW w:w="576" w:type="dxa"/>
            <w:tcBorders>
              <w:top w:val="nil"/>
              <w:left w:val="nil"/>
              <w:bottom w:val="nil"/>
              <w:right w:val="nil"/>
            </w:tcBorders>
            <w:shd w:val="clear" w:color="auto" w:fill="auto"/>
            <w:noWrap/>
            <w:hideMark/>
          </w:tcPr>
          <w:p w14:paraId="1C218E9F" w14:textId="22F9F364"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0.189</w:t>
            </w:r>
            <w:r w:rsidR="00D21CEC" w:rsidRPr="003408B8">
              <w:rPr>
                <w:rFonts w:eastAsia="Times New Roman"/>
                <w:color w:val="000000"/>
                <w:sz w:val="22"/>
                <w:szCs w:val="22"/>
              </w:rPr>
              <w:t>±</w:t>
            </w:r>
            <w:r w:rsidRPr="003408B8">
              <w:rPr>
                <w:rFonts w:eastAsia="Times New Roman"/>
                <w:color w:val="000000"/>
                <w:sz w:val="22"/>
                <w:szCs w:val="22"/>
              </w:rPr>
              <w:t>0.057</w:t>
            </w:r>
          </w:p>
        </w:tc>
        <w:tc>
          <w:tcPr>
            <w:tcW w:w="576" w:type="dxa"/>
            <w:tcBorders>
              <w:top w:val="nil"/>
              <w:left w:val="nil"/>
              <w:bottom w:val="nil"/>
              <w:right w:val="nil"/>
            </w:tcBorders>
            <w:shd w:val="clear" w:color="auto" w:fill="auto"/>
            <w:noWrap/>
            <w:hideMark/>
          </w:tcPr>
          <w:p w14:paraId="4E692FF8" w14:textId="6158AF44"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34621E80" w14:textId="597430C6"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1ED8E480" w14:textId="77777777" w:rsidTr="003B2E69">
        <w:trPr>
          <w:trHeight w:val="320"/>
        </w:trPr>
        <w:tc>
          <w:tcPr>
            <w:tcW w:w="576" w:type="dxa"/>
            <w:tcBorders>
              <w:top w:val="nil"/>
              <w:left w:val="nil"/>
              <w:bottom w:val="nil"/>
              <w:right w:val="nil"/>
            </w:tcBorders>
            <w:shd w:val="clear" w:color="auto" w:fill="auto"/>
            <w:noWrap/>
            <w:hideMark/>
          </w:tcPr>
          <w:p w14:paraId="2ADFC87C"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Shelburne Bay</w:t>
            </w:r>
          </w:p>
        </w:tc>
        <w:tc>
          <w:tcPr>
            <w:tcW w:w="576" w:type="dxa"/>
            <w:tcBorders>
              <w:top w:val="nil"/>
              <w:left w:val="nil"/>
              <w:bottom w:val="nil"/>
              <w:right w:val="nil"/>
            </w:tcBorders>
            <w:shd w:val="clear" w:color="auto" w:fill="auto"/>
            <w:noWrap/>
            <w:hideMark/>
          </w:tcPr>
          <w:p w14:paraId="661B0ABF" w14:textId="77777777"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-0.008</w:t>
            </w:r>
          </w:p>
        </w:tc>
        <w:tc>
          <w:tcPr>
            <w:tcW w:w="576" w:type="dxa"/>
            <w:tcBorders>
              <w:top w:val="nil"/>
              <w:left w:val="nil"/>
              <w:bottom w:val="nil"/>
              <w:right w:val="nil"/>
            </w:tcBorders>
            <w:shd w:val="clear" w:color="auto" w:fill="auto"/>
            <w:noWrap/>
            <w:hideMark/>
          </w:tcPr>
          <w:p w14:paraId="36782917" w14:textId="77777777" w:rsidR="002C45A9" w:rsidRPr="00B85453" w:rsidRDefault="002C45A9" w:rsidP="00991D83">
            <w:pPr>
              <w:spacing w:line="360" w:lineRule="auto"/>
              <w:jc w:val="center"/>
              <w:rPr>
                <w:rFonts w:eastAsia="Times New Roman"/>
                <w:color w:val="000000"/>
                <w:sz w:val="22"/>
                <w:szCs w:val="22"/>
              </w:rPr>
            </w:pPr>
            <w:r w:rsidRPr="00B85453">
              <w:rPr>
                <w:rFonts w:eastAsia="Times New Roman"/>
                <w:color w:val="000000"/>
                <w:sz w:val="22"/>
                <w:szCs w:val="22"/>
              </w:rPr>
              <w:t>-0.003</w:t>
            </w:r>
          </w:p>
        </w:tc>
        <w:tc>
          <w:tcPr>
            <w:tcW w:w="576" w:type="dxa"/>
            <w:tcBorders>
              <w:top w:val="nil"/>
              <w:left w:val="nil"/>
              <w:bottom w:val="nil"/>
              <w:right w:val="nil"/>
            </w:tcBorders>
            <w:shd w:val="clear" w:color="auto" w:fill="auto"/>
            <w:noWrap/>
            <w:hideMark/>
          </w:tcPr>
          <w:p w14:paraId="3ACD19D1" w14:textId="77777777" w:rsidR="002C45A9" w:rsidRPr="00B85453" w:rsidRDefault="002C45A9" w:rsidP="00991D83">
            <w:pPr>
              <w:spacing w:line="360" w:lineRule="auto"/>
              <w:jc w:val="center"/>
              <w:rPr>
                <w:rFonts w:eastAsia="Times New Roman"/>
                <w:color w:val="000000"/>
                <w:sz w:val="22"/>
                <w:szCs w:val="22"/>
              </w:rPr>
            </w:pPr>
            <w:r w:rsidRPr="00B85453">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6964452F" w14:textId="214B86F8" w:rsidR="002C45A9" w:rsidRPr="00B85453" w:rsidRDefault="002C45A9" w:rsidP="00991D83">
            <w:pPr>
              <w:spacing w:line="360" w:lineRule="auto"/>
              <w:jc w:val="center"/>
              <w:rPr>
                <w:rFonts w:eastAsia="Times New Roman"/>
                <w:color w:val="000000"/>
                <w:sz w:val="22"/>
                <w:szCs w:val="22"/>
              </w:rPr>
            </w:pPr>
            <w:r w:rsidRPr="00B85453">
              <w:rPr>
                <w:rFonts w:eastAsia="Times New Roman"/>
                <w:color w:val="000000"/>
                <w:sz w:val="22"/>
                <w:szCs w:val="22"/>
              </w:rPr>
              <w:t>0.829</w:t>
            </w:r>
            <w:r w:rsidR="00D21CEC" w:rsidRPr="00B85453">
              <w:rPr>
                <w:rFonts w:eastAsia="Times New Roman"/>
                <w:color w:val="000000"/>
                <w:sz w:val="22"/>
                <w:szCs w:val="22"/>
              </w:rPr>
              <w:t>±</w:t>
            </w:r>
            <w:r w:rsidRPr="00B85453">
              <w:rPr>
                <w:rFonts w:eastAsia="Times New Roman"/>
                <w:color w:val="000000"/>
                <w:sz w:val="22"/>
                <w:szCs w:val="22"/>
              </w:rPr>
              <w:t>0.038</w:t>
            </w:r>
          </w:p>
        </w:tc>
        <w:tc>
          <w:tcPr>
            <w:tcW w:w="576" w:type="dxa"/>
            <w:tcBorders>
              <w:top w:val="nil"/>
              <w:left w:val="nil"/>
              <w:bottom w:val="nil"/>
              <w:right w:val="nil"/>
            </w:tcBorders>
            <w:shd w:val="clear" w:color="auto" w:fill="auto"/>
            <w:noWrap/>
            <w:hideMark/>
          </w:tcPr>
          <w:p w14:paraId="46BF093F" w14:textId="43A14DB4"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0.532</w:t>
            </w:r>
            <w:r w:rsidR="00D21CEC" w:rsidRPr="003408B8">
              <w:rPr>
                <w:rFonts w:eastAsia="Times New Roman"/>
                <w:color w:val="000000"/>
                <w:sz w:val="22"/>
                <w:szCs w:val="22"/>
              </w:rPr>
              <w:t>±</w:t>
            </w:r>
            <w:r w:rsidRPr="003408B8">
              <w:rPr>
                <w:rFonts w:eastAsia="Times New Roman"/>
                <w:color w:val="000000"/>
                <w:sz w:val="22"/>
                <w:szCs w:val="22"/>
              </w:rPr>
              <w:t>0.042</w:t>
            </w:r>
          </w:p>
        </w:tc>
        <w:tc>
          <w:tcPr>
            <w:tcW w:w="576" w:type="dxa"/>
            <w:tcBorders>
              <w:top w:val="nil"/>
              <w:left w:val="nil"/>
              <w:bottom w:val="nil"/>
              <w:right w:val="nil"/>
            </w:tcBorders>
            <w:shd w:val="clear" w:color="auto" w:fill="auto"/>
            <w:noWrap/>
            <w:hideMark/>
          </w:tcPr>
          <w:p w14:paraId="29D28251" w14:textId="0266BBBE"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0.153</w:t>
            </w:r>
            <w:r w:rsidR="00D21CEC" w:rsidRPr="003408B8">
              <w:rPr>
                <w:rFonts w:eastAsia="Times New Roman"/>
                <w:color w:val="000000"/>
                <w:sz w:val="22"/>
                <w:szCs w:val="22"/>
              </w:rPr>
              <w:t>±</w:t>
            </w:r>
            <w:r w:rsidRPr="003408B8">
              <w:rPr>
                <w:rFonts w:eastAsia="Times New Roman"/>
                <w:color w:val="000000"/>
                <w:sz w:val="22"/>
                <w:szCs w:val="22"/>
              </w:rPr>
              <w:t>0.031</w:t>
            </w:r>
          </w:p>
        </w:tc>
        <w:tc>
          <w:tcPr>
            <w:tcW w:w="576" w:type="dxa"/>
            <w:tcBorders>
              <w:top w:val="nil"/>
              <w:left w:val="nil"/>
              <w:bottom w:val="nil"/>
              <w:right w:val="nil"/>
            </w:tcBorders>
            <w:shd w:val="clear" w:color="auto" w:fill="auto"/>
            <w:noWrap/>
            <w:hideMark/>
          </w:tcPr>
          <w:p w14:paraId="0BDE1B65" w14:textId="541B7D45" w:rsidR="002C45A9" w:rsidRPr="003408B8" w:rsidRDefault="002C45A9" w:rsidP="00991D83">
            <w:pPr>
              <w:spacing w:line="360" w:lineRule="auto"/>
              <w:jc w:val="center"/>
              <w:rPr>
                <w:rFonts w:eastAsia="Times New Roman"/>
                <w:color w:val="000000"/>
                <w:sz w:val="22"/>
                <w:szCs w:val="22"/>
              </w:rPr>
            </w:pPr>
            <w:r w:rsidRPr="003408B8">
              <w:rPr>
                <w:rFonts w:eastAsia="Times New Roman"/>
                <w:color w:val="000000"/>
                <w:sz w:val="22"/>
                <w:szCs w:val="22"/>
              </w:rPr>
              <w:t>0.910</w:t>
            </w:r>
            <w:r w:rsidR="00D21CEC" w:rsidRPr="003408B8">
              <w:rPr>
                <w:rFonts w:eastAsia="Times New Roman"/>
                <w:color w:val="000000"/>
                <w:sz w:val="22"/>
                <w:szCs w:val="22"/>
              </w:rPr>
              <w:t>±</w:t>
            </w:r>
            <w:r w:rsidRPr="003408B8">
              <w:rPr>
                <w:rFonts w:eastAsia="Times New Roman"/>
                <w:color w:val="000000"/>
                <w:sz w:val="22"/>
                <w:szCs w:val="22"/>
              </w:rPr>
              <w:t>0.029</w:t>
            </w:r>
          </w:p>
        </w:tc>
        <w:tc>
          <w:tcPr>
            <w:tcW w:w="576" w:type="dxa"/>
            <w:tcBorders>
              <w:top w:val="nil"/>
              <w:left w:val="nil"/>
              <w:bottom w:val="nil"/>
              <w:right w:val="nil"/>
            </w:tcBorders>
            <w:shd w:val="clear" w:color="auto" w:fill="auto"/>
            <w:noWrap/>
            <w:hideMark/>
          </w:tcPr>
          <w:p w14:paraId="62CDAD7B" w14:textId="7D4F174B"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078545F1" w14:textId="7A1A1C06"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7A7C9569" w14:textId="77777777" w:rsidTr="003B2E69">
        <w:trPr>
          <w:trHeight w:val="320"/>
        </w:trPr>
        <w:tc>
          <w:tcPr>
            <w:tcW w:w="576" w:type="dxa"/>
            <w:tcBorders>
              <w:top w:val="nil"/>
              <w:left w:val="nil"/>
              <w:bottom w:val="nil"/>
              <w:right w:val="nil"/>
            </w:tcBorders>
            <w:shd w:val="clear" w:color="auto" w:fill="auto"/>
            <w:noWrap/>
            <w:hideMark/>
          </w:tcPr>
          <w:p w14:paraId="01C2D3F4"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Barber Pt</w:t>
            </w:r>
          </w:p>
        </w:tc>
        <w:tc>
          <w:tcPr>
            <w:tcW w:w="576" w:type="dxa"/>
            <w:tcBorders>
              <w:top w:val="nil"/>
              <w:left w:val="nil"/>
              <w:bottom w:val="nil"/>
              <w:right w:val="nil"/>
            </w:tcBorders>
            <w:shd w:val="clear" w:color="auto" w:fill="auto"/>
            <w:noWrap/>
            <w:hideMark/>
          </w:tcPr>
          <w:p w14:paraId="2A49D5C3"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-0.007</w:t>
            </w:r>
          </w:p>
        </w:tc>
        <w:tc>
          <w:tcPr>
            <w:tcW w:w="576" w:type="dxa"/>
            <w:tcBorders>
              <w:top w:val="nil"/>
              <w:left w:val="nil"/>
              <w:bottom w:val="nil"/>
              <w:right w:val="nil"/>
            </w:tcBorders>
            <w:shd w:val="clear" w:color="auto" w:fill="auto"/>
            <w:noWrap/>
            <w:hideMark/>
          </w:tcPr>
          <w:p w14:paraId="6D9A746E"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-0.004</w:t>
            </w:r>
          </w:p>
        </w:tc>
        <w:tc>
          <w:tcPr>
            <w:tcW w:w="576" w:type="dxa"/>
            <w:tcBorders>
              <w:top w:val="nil"/>
              <w:left w:val="nil"/>
              <w:bottom w:val="nil"/>
              <w:right w:val="nil"/>
            </w:tcBorders>
            <w:shd w:val="clear" w:color="auto" w:fill="auto"/>
            <w:noWrap/>
            <w:hideMark/>
          </w:tcPr>
          <w:p w14:paraId="5971819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-0.005</w:t>
            </w:r>
          </w:p>
        </w:tc>
        <w:tc>
          <w:tcPr>
            <w:tcW w:w="576" w:type="dxa"/>
            <w:tcBorders>
              <w:top w:val="nil"/>
              <w:left w:val="nil"/>
              <w:bottom w:val="nil"/>
              <w:right w:val="nil"/>
            </w:tcBorders>
            <w:shd w:val="clear" w:color="auto" w:fill="auto"/>
            <w:noWrap/>
            <w:hideMark/>
          </w:tcPr>
          <w:p w14:paraId="728571C4"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046A6C56" w14:textId="07ABF476"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0.964</w:t>
            </w:r>
            <w:r w:rsidR="00D21CEC">
              <w:rPr>
                <w:rFonts w:eastAsia="Times New Roman"/>
                <w:color w:val="000000"/>
                <w:sz w:val="22"/>
                <w:szCs w:val="22"/>
              </w:rPr>
              <w:t>±</w:t>
            </w:r>
            <w:r w:rsidRPr="00783D29">
              <w:rPr>
                <w:rFonts w:eastAsia="Times New Roman"/>
                <w:color w:val="000000"/>
                <w:sz w:val="22"/>
                <w:szCs w:val="22"/>
              </w:rPr>
              <w:t>0.014</w:t>
            </w:r>
          </w:p>
        </w:tc>
        <w:tc>
          <w:tcPr>
            <w:tcW w:w="576" w:type="dxa"/>
            <w:tcBorders>
              <w:top w:val="nil"/>
              <w:left w:val="nil"/>
              <w:bottom w:val="nil"/>
              <w:right w:val="nil"/>
            </w:tcBorders>
            <w:shd w:val="clear" w:color="auto" w:fill="auto"/>
            <w:noWrap/>
            <w:hideMark/>
          </w:tcPr>
          <w:p w14:paraId="01CAC3BD" w14:textId="7A9FE91D"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0.288</w:t>
            </w:r>
            <w:r w:rsidR="00D21CEC">
              <w:rPr>
                <w:rFonts w:eastAsia="Times New Roman"/>
                <w:color w:val="000000"/>
                <w:sz w:val="22"/>
                <w:szCs w:val="22"/>
              </w:rPr>
              <w:t>±</w:t>
            </w:r>
            <w:r w:rsidRPr="00783D29">
              <w:rPr>
                <w:rFonts w:eastAsia="Times New Roman"/>
                <w:color w:val="000000"/>
                <w:sz w:val="22"/>
                <w:szCs w:val="22"/>
              </w:rPr>
              <w:t>0.057</w:t>
            </w:r>
          </w:p>
        </w:tc>
        <w:tc>
          <w:tcPr>
            <w:tcW w:w="576" w:type="dxa"/>
            <w:tcBorders>
              <w:top w:val="nil"/>
              <w:left w:val="nil"/>
              <w:bottom w:val="nil"/>
              <w:right w:val="nil"/>
            </w:tcBorders>
            <w:shd w:val="clear" w:color="auto" w:fill="auto"/>
            <w:noWrap/>
            <w:hideMark/>
          </w:tcPr>
          <w:p w14:paraId="5AC3C861" w14:textId="31F94352"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0.955</w:t>
            </w:r>
            <w:r w:rsidR="00D21CEC">
              <w:rPr>
                <w:rFonts w:eastAsia="Times New Roman"/>
                <w:color w:val="000000"/>
                <w:sz w:val="22"/>
                <w:szCs w:val="22"/>
              </w:rPr>
              <w:t>±</w:t>
            </w:r>
            <w:r w:rsidRPr="00783D29">
              <w:rPr>
                <w:rFonts w:eastAsia="Times New Roman"/>
                <w:color w:val="000000"/>
                <w:sz w:val="22"/>
                <w:szCs w:val="22"/>
              </w:rPr>
              <w:t>0.020</w:t>
            </w:r>
          </w:p>
        </w:tc>
        <w:tc>
          <w:tcPr>
            <w:tcW w:w="576" w:type="dxa"/>
            <w:tcBorders>
              <w:top w:val="nil"/>
              <w:left w:val="nil"/>
              <w:bottom w:val="nil"/>
              <w:right w:val="nil"/>
            </w:tcBorders>
            <w:shd w:val="clear" w:color="auto" w:fill="auto"/>
            <w:noWrap/>
            <w:hideMark/>
          </w:tcPr>
          <w:p w14:paraId="23EB1D37" w14:textId="6D71B1FF"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0DCC87A6" w14:textId="00C2E334"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1CE27BE4" w14:textId="77777777" w:rsidTr="003B2E69">
        <w:trPr>
          <w:trHeight w:val="320"/>
        </w:trPr>
        <w:tc>
          <w:tcPr>
            <w:tcW w:w="576" w:type="dxa"/>
            <w:tcBorders>
              <w:top w:val="nil"/>
              <w:left w:val="nil"/>
              <w:bottom w:val="nil"/>
              <w:right w:val="nil"/>
            </w:tcBorders>
            <w:shd w:val="clear" w:color="auto" w:fill="auto"/>
            <w:noWrap/>
            <w:hideMark/>
          </w:tcPr>
          <w:p w14:paraId="187CE07F"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Inland Sea N.</w:t>
            </w:r>
          </w:p>
        </w:tc>
        <w:tc>
          <w:tcPr>
            <w:tcW w:w="576" w:type="dxa"/>
            <w:tcBorders>
              <w:top w:val="nil"/>
              <w:left w:val="nil"/>
              <w:bottom w:val="nil"/>
              <w:right w:val="nil"/>
            </w:tcBorders>
            <w:shd w:val="clear" w:color="auto" w:fill="auto"/>
            <w:noWrap/>
            <w:hideMark/>
          </w:tcPr>
          <w:p w14:paraId="09BD2BA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-0.006</w:t>
            </w:r>
          </w:p>
        </w:tc>
        <w:tc>
          <w:tcPr>
            <w:tcW w:w="576" w:type="dxa"/>
            <w:tcBorders>
              <w:top w:val="nil"/>
              <w:left w:val="nil"/>
              <w:bottom w:val="nil"/>
              <w:right w:val="nil"/>
            </w:tcBorders>
            <w:shd w:val="clear" w:color="auto" w:fill="auto"/>
            <w:noWrap/>
            <w:hideMark/>
          </w:tcPr>
          <w:p w14:paraId="39404C08"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0.003</w:t>
            </w:r>
          </w:p>
        </w:tc>
        <w:tc>
          <w:tcPr>
            <w:tcW w:w="576" w:type="dxa"/>
            <w:tcBorders>
              <w:top w:val="nil"/>
              <w:left w:val="nil"/>
              <w:bottom w:val="nil"/>
              <w:right w:val="nil"/>
            </w:tcBorders>
            <w:shd w:val="clear" w:color="auto" w:fill="auto"/>
            <w:noWrap/>
            <w:hideMark/>
          </w:tcPr>
          <w:p w14:paraId="72B1A8BE"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24A37910"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-0.007</w:t>
            </w:r>
          </w:p>
        </w:tc>
        <w:tc>
          <w:tcPr>
            <w:tcW w:w="576" w:type="dxa"/>
            <w:tcBorders>
              <w:top w:val="nil"/>
              <w:left w:val="nil"/>
              <w:bottom w:val="nil"/>
              <w:right w:val="nil"/>
            </w:tcBorders>
            <w:shd w:val="clear" w:color="auto" w:fill="auto"/>
            <w:noWrap/>
            <w:hideMark/>
          </w:tcPr>
          <w:p w14:paraId="2E680DFD"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68ED7F12" w14:textId="52D094D9"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0.802</w:t>
            </w:r>
            <w:r w:rsidR="00D21CEC">
              <w:rPr>
                <w:rFonts w:eastAsia="Times New Roman"/>
                <w:color w:val="000000"/>
                <w:sz w:val="22"/>
                <w:szCs w:val="22"/>
              </w:rPr>
              <w:t>±</w:t>
            </w:r>
            <w:r w:rsidRPr="00783D29">
              <w:rPr>
                <w:rFonts w:eastAsia="Times New Roman"/>
                <w:color w:val="000000"/>
                <w:sz w:val="22"/>
                <w:szCs w:val="22"/>
              </w:rPr>
              <w:t>0.032</w:t>
            </w:r>
          </w:p>
        </w:tc>
        <w:tc>
          <w:tcPr>
            <w:tcW w:w="576" w:type="dxa"/>
            <w:tcBorders>
              <w:top w:val="nil"/>
              <w:left w:val="nil"/>
              <w:bottom w:val="nil"/>
              <w:right w:val="nil"/>
            </w:tcBorders>
            <w:shd w:val="clear" w:color="auto" w:fill="auto"/>
            <w:noWrap/>
            <w:hideMark/>
          </w:tcPr>
          <w:p w14:paraId="7A30BF69" w14:textId="27361FCB"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0.847</w:t>
            </w:r>
            <w:r w:rsidR="00D21CEC">
              <w:rPr>
                <w:rFonts w:eastAsia="Times New Roman"/>
                <w:color w:val="000000"/>
                <w:sz w:val="22"/>
                <w:szCs w:val="22"/>
              </w:rPr>
              <w:t>±</w:t>
            </w:r>
            <w:r w:rsidRPr="00783D29">
              <w:rPr>
                <w:rFonts w:eastAsia="Times New Roman"/>
                <w:color w:val="000000"/>
                <w:sz w:val="22"/>
                <w:szCs w:val="22"/>
              </w:rPr>
              <w:t>0.024</w:t>
            </w:r>
          </w:p>
        </w:tc>
        <w:tc>
          <w:tcPr>
            <w:tcW w:w="576" w:type="dxa"/>
            <w:tcBorders>
              <w:top w:val="nil"/>
              <w:left w:val="nil"/>
              <w:bottom w:val="nil"/>
              <w:right w:val="nil"/>
            </w:tcBorders>
            <w:shd w:val="clear" w:color="auto" w:fill="auto"/>
            <w:noWrap/>
            <w:hideMark/>
          </w:tcPr>
          <w:p w14:paraId="3B2C123C" w14:textId="43F3C5C1"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24C461A3" w14:textId="78227AF3"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329742B6" w14:textId="77777777" w:rsidTr="003B2E69">
        <w:trPr>
          <w:trHeight w:val="320"/>
        </w:trPr>
        <w:tc>
          <w:tcPr>
            <w:tcW w:w="576" w:type="dxa"/>
            <w:tcBorders>
              <w:top w:val="nil"/>
              <w:left w:val="nil"/>
              <w:bottom w:val="nil"/>
              <w:right w:val="nil"/>
            </w:tcBorders>
            <w:shd w:val="clear" w:color="auto" w:fill="auto"/>
            <w:noWrap/>
            <w:hideMark/>
          </w:tcPr>
          <w:p w14:paraId="37B78CDB"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Inland Sea S.</w:t>
            </w:r>
          </w:p>
        </w:tc>
        <w:tc>
          <w:tcPr>
            <w:tcW w:w="576" w:type="dxa"/>
            <w:tcBorders>
              <w:top w:val="nil"/>
              <w:left w:val="nil"/>
              <w:bottom w:val="nil"/>
              <w:right w:val="nil"/>
            </w:tcBorders>
            <w:shd w:val="clear" w:color="auto" w:fill="auto"/>
            <w:noWrap/>
            <w:hideMark/>
          </w:tcPr>
          <w:p w14:paraId="17A37BC9"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0.001</w:t>
            </w:r>
          </w:p>
        </w:tc>
        <w:tc>
          <w:tcPr>
            <w:tcW w:w="576" w:type="dxa"/>
            <w:tcBorders>
              <w:top w:val="nil"/>
              <w:left w:val="nil"/>
              <w:bottom w:val="nil"/>
              <w:right w:val="nil"/>
            </w:tcBorders>
            <w:shd w:val="clear" w:color="auto" w:fill="auto"/>
            <w:noWrap/>
            <w:hideMark/>
          </w:tcPr>
          <w:p w14:paraId="75D099C5"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w:t>
            </w:r>
            <w:r w:rsidRPr="003408B8">
              <w:rPr>
                <w:rFonts w:eastAsia="Times New Roman"/>
                <w:color w:val="000000"/>
                <w:sz w:val="22"/>
                <w:szCs w:val="22"/>
              </w:rPr>
              <w:t>016</w:t>
            </w:r>
          </w:p>
        </w:tc>
        <w:tc>
          <w:tcPr>
            <w:tcW w:w="576" w:type="dxa"/>
            <w:tcBorders>
              <w:top w:val="nil"/>
              <w:left w:val="nil"/>
              <w:bottom w:val="nil"/>
              <w:right w:val="nil"/>
            </w:tcBorders>
            <w:shd w:val="clear" w:color="auto" w:fill="auto"/>
            <w:noWrap/>
            <w:hideMark/>
          </w:tcPr>
          <w:p w14:paraId="5EA80CE8"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0.005</w:t>
            </w:r>
          </w:p>
        </w:tc>
        <w:tc>
          <w:tcPr>
            <w:tcW w:w="576" w:type="dxa"/>
            <w:tcBorders>
              <w:top w:val="nil"/>
              <w:left w:val="nil"/>
              <w:bottom w:val="nil"/>
              <w:right w:val="nil"/>
            </w:tcBorders>
            <w:shd w:val="clear" w:color="auto" w:fill="auto"/>
            <w:noWrap/>
            <w:hideMark/>
          </w:tcPr>
          <w:p w14:paraId="70040150"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0.002</w:t>
            </w:r>
          </w:p>
        </w:tc>
        <w:tc>
          <w:tcPr>
            <w:tcW w:w="576" w:type="dxa"/>
            <w:tcBorders>
              <w:top w:val="nil"/>
              <w:left w:val="nil"/>
              <w:bottom w:val="nil"/>
              <w:right w:val="nil"/>
            </w:tcBorders>
            <w:shd w:val="clear" w:color="auto" w:fill="auto"/>
            <w:noWrap/>
            <w:hideMark/>
          </w:tcPr>
          <w:p w14:paraId="64B33C84"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-0.004</w:t>
            </w:r>
          </w:p>
        </w:tc>
        <w:tc>
          <w:tcPr>
            <w:tcW w:w="576" w:type="dxa"/>
            <w:tcBorders>
              <w:top w:val="nil"/>
              <w:left w:val="nil"/>
              <w:bottom w:val="nil"/>
              <w:right w:val="nil"/>
            </w:tcBorders>
            <w:shd w:val="clear" w:color="auto" w:fill="auto"/>
            <w:noWrap/>
            <w:hideMark/>
          </w:tcPr>
          <w:p w14:paraId="4B2587DE"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79DA2969" w14:textId="1F9F04AC"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0.423</w:t>
            </w:r>
            <w:r w:rsidR="00D21CEC">
              <w:rPr>
                <w:rFonts w:eastAsia="Times New Roman"/>
                <w:color w:val="000000"/>
                <w:sz w:val="22"/>
                <w:szCs w:val="22"/>
              </w:rPr>
              <w:t>±</w:t>
            </w:r>
            <w:r w:rsidRPr="00783D29">
              <w:rPr>
                <w:rFonts w:eastAsia="Times New Roman"/>
                <w:color w:val="000000"/>
                <w:sz w:val="22"/>
                <w:szCs w:val="22"/>
              </w:rPr>
              <w:t>0.047</w:t>
            </w:r>
          </w:p>
        </w:tc>
        <w:tc>
          <w:tcPr>
            <w:tcW w:w="576" w:type="dxa"/>
            <w:tcBorders>
              <w:top w:val="nil"/>
              <w:left w:val="nil"/>
              <w:bottom w:val="nil"/>
              <w:right w:val="nil"/>
            </w:tcBorders>
            <w:shd w:val="clear" w:color="auto" w:fill="auto"/>
            <w:noWrap/>
            <w:hideMark/>
          </w:tcPr>
          <w:p w14:paraId="41739236" w14:textId="681A380F"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09BCFF35" w14:textId="0DFE4CA2"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28F93FFE" w14:textId="77777777" w:rsidTr="003B2E69">
        <w:trPr>
          <w:trHeight w:val="320"/>
        </w:trPr>
        <w:tc>
          <w:tcPr>
            <w:tcW w:w="576" w:type="dxa"/>
            <w:tcBorders>
              <w:top w:val="nil"/>
              <w:left w:val="nil"/>
              <w:bottom w:val="nil"/>
              <w:right w:val="nil"/>
            </w:tcBorders>
            <w:shd w:val="clear" w:color="auto" w:fill="auto"/>
            <w:noWrap/>
            <w:hideMark/>
          </w:tcPr>
          <w:p w14:paraId="6FE70B45"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Malletts</w:t>
            </w:r>
          </w:p>
        </w:tc>
        <w:tc>
          <w:tcPr>
            <w:tcW w:w="576" w:type="dxa"/>
            <w:tcBorders>
              <w:top w:val="nil"/>
              <w:left w:val="nil"/>
              <w:bottom w:val="nil"/>
              <w:right w:val="nil"/>
            </w:tcBorders>
            <w:shd w:val="clear" w:color="auto" w:fill="auto"/>
            <w:noWrap/>
            <w:hideMark/>
          </w:tcPr>
          <w:p w14:paraId="0DA8370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-0.009</w:t>
            </w:r>
          </w:p>
        </w:tc>
        <w:tc>
          <w:tcPr>
            <w:tcW w:w="576" w:type="dxa"/>
            <w:tcBorders>
              <w:top w:val="nil"/>
              <w:left w:val="nil"/>
              <w:bottom w:val="nil"/>
              <w:right w:val="nil"/>
            </w:tcBorders>
            <w:shd w:val="clear" w:color="auto" w:fill="auto"/>
            <w:noWrap/>
            <w:hideMark/>
          </w:tcPr>
          <w:p w14:paraId="0953BCD2"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0.005</w:t>
            </w:r>
          </w:p>
        </w:tc>
        <w:tc>
          <w:tcPr>
            <w:tcW w:w="576" w:type="dxa"/>
            <w:tcBorders>
              <w:top w:val="nil"/>
              <w:left w:val="nil"/>
              <w:bottom w:val="nil"/>
              <w:right w:val="nil"/>
            </w:tcBorders>
            <w:shd w:val="clear" w:color="auto" w:fill="auto"/>
            <w:noWrap/>
            <w:hideMark/>
          </w:tcPr>
          <w:p w14:paraId="6C7F7D62"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-0.009</w:t>
            </w:r>
          </w:p>
        </w:tc>
        <w:tc>
          <w:tcPr>
            <w:tcW w:w="576" w:type="dxa"/>
            <w:tcBorders>
              <w:top w:val="nil"/>
              <w:left w:val="nil"/>
              <w:bottom w:val="nil"/>
              <w:right w:val="nil"/>
            </w:tcBorders>
            <w:shd w:val="clear" w:color="auto" w:fill="auto"/>
            <w:noWrap/>
            <w:hideMark/>
          </w:tcPr>
          <w:p w14:paraId="71FA022C"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-0.011</w:t>
            </w:r>
          </w:p>
        </w:tc>
        <w:tc>
          <w:tcPr>
            <w:tcW w:w="576" w:type="dxa"/>
            <w:tcBorders>
              <w:top w:val="nil"/>
              <w:left w:val="nil"/>
              <w:bottom w:val="nil"/>
              <w:right w:val="nil"/>
            </w:tcBorders>
            <w:shd w:val="clear" w:color="auto" w:fill="auto"/>
            <w:noWrap/>
            <w:hideMark/>
          </w:tcPr>
          <w:p w14:paraId="1F324FA4"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-0.006</w:t>
            </w:r>
          </w:p>
        </w:tc>
        <w:tc>
          <w:tcPr>
            <w:tcW w:w="576" w:type="dxa"/>
            <w:tcBorders>
              <w:top w:val="nil"/>
              <w:left w:val="nil"/>
              <w:bottom w:val="nil"/>
              <w:right w:val="nil"/>
            </w:tcBorders>
            <w:shd w:val="clear" w:color="auto" w:fill="auto"/>
            <w:noWrap/>
            <w:hideMark/>
          </w:tcPr>
          <w:p w14:paraId="68261194"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0.001</w:t>
            </w:r>
          </w:p>
        </w:tc>
        <w:tc>
          <w:tcPr>
            <w:tcW w:w="576" w:type="dxa"/>
            <w:tcBorders>
              <w:top w:val="nil"/>
              <w:left w:val="nil"/>
              <w:bottom w:val="nil"/>
              <w:right w:val="nil"/>
            </w:tcBorders>
            <w:shd w:val="clear" w:color="auto" w:fill="auto"/>
            <w:noWrap/>
            <w:hideMark/>
          </w:tcPr>
          <w:p w14:paraId="177D542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3E121989" w14:textId="66B9E009"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c>
          <w:tcPr>
            <w:tcW w:w="576" w:type="dxa"/>
            <w:tcBorders>
              <w:top w:val="nil"/>
              <w:left w:val="nil"/>
              <w:bottom w:val="nil"/>
              <w:right w:val="nil"/>
            </w:tcBorders>
            <w:shd w:val="clear" w:color="auto" w:fill="auto"/>
            <w:noWrap/>
            <w:hideMark/>
          </w:tcPr>
          <w:p w14:paraId="576A6D8B" w14:textId="0ED716EE"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0.000</w:t>
            </w:r>
            <w:r w:rsidR="00D21CEC">
              <w:rPr>
                <w:rFonts w:eastAsia="Times New Roman"/>
                <w:color w:val="000000"/>
                <w:sz w:val="22"/>
                <w:szCs w:val="22"/>
              </w:rPr>
              <w:t>±</w:t>
            </w:r>
            <w:r w:rsidRPr="00783D29">
              <w:rPr>
                <w:rFonts w:eastAsia="Times New Roman"/>
                <w:color w:val="000000"/>
                <w:sz w:val="22"/>
                <w:szCs w:val="22"/>
              </w:rPr>
              <w:t>0.000</w:t>
            </w:r>
          </w:p>
        </w:tc>
      </w:tr>
      <w:tr w:rsidR="00783D29" w:rsidRPr="00783D29" w14:paraId="7F3F2CB3" w14:textId="77777777" w:rsidTr="003B2E69">
        <w:trPr>
          <w:trHeight w:val="320"/>
        </w:trPr>
        <w:tc>
          <w:tcPr>
            <w:tcW w:w="576" w:type="dxa"/>
            <w:tcBorders>
              <w:top w:val="nil"/>
              <w:left w:val="nil"/>
              <w:bottom w:val="nil"/>
              <w:right w:val="nil"/>
            </w:tcBorders>
            <w:shd w:val="clear" w:color="auto" w:fill="auto"/>
            <w:noWrap/>
            <w:hideMark/>
          </w:tcPr>
          <w:p w14:paraId="7D18CC96"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Fairhaven</w:t>
            </w:r>
          </w:p>
        </w:tc>
        <w:tc>
          <w:tcPr>
            <w:tcW w:w="576" w:type="dxa"/>
            <w:tcBorders>
              <w:top w:val="nil"/>
              <w:left w:val="nil"/>
              <w:bottom w:val="nil"/>
              <w:right w:val="nil"/>
            </w:tcBorders>
            <w:shd w:val="clear" w:color="auto" w:fill="auto"/>
            <w:noWrap/>
            <w:hideMark/>
          </w:tcPr>
          <w:p w14:paraId="3B6D841D"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0.091</w:t>
            </w:r>
          </w:p>
        </w:tc>
        <w:tc>
          <w:tcPr>
            <w:tcW w:w="576" w:type="dxa"/>
            <w:tcBorders>
              <w:top w:val="nil"/>
              <w:left w:val="nil"/>
              <w:bottom w:val="nil"/>
              <w:right w:val="nil"/>
            </w:tcBorders>
            <w:shd w:val="clear" w:color="auto" w:fill="auto"/>
            <w:noWrap/>
            <w:hideMark/>
          </w:tcPr>
          <w:p w14:paraId="73721C7B"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0.098</w:t>
            </w:r>
          </w:p>
        </w:tc>
        <w:tc>
          <w:tcPr>
            <w:tcW w:w="576" w:type="dxa"/>
            <w:tcBorders>
              <w:top w:val="nil"/>
              <w:left w:val="nil"/>
              <w:bottom w:val="nil"/>
              <w:right w:val="nil"/>
            </w:tcBorders>
            <w:shd w:val="clear" w:color="auto" w:fill="auto"/>
            <w:noWrap/>
            <w:hideMark/>
          </w:tcPr>
          <w:p w14:paraId="7BBB939D"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0.083</w:t>
            </w:r>
          </w:p>
        </w:tc>
        <w:tc>
          <w:tcPr>
            <w:tcW w:w="576" w:type="dxa"/>
            <w:tcBorders>
              <w:top w:val="nil"/>
              <w:left w:val="nil"/>
              <w:bottom w:val="nil"/>
              <w:right w:val="nil"/>
            </w:tcBorders>
            <w:shd w:val="clear" w:color="auto" w:fill="auto"/>
            <w:noWrap/>
            <w:hideMark/>
          </w:tcPr>
          <w:p w14:paraId="661AF4D4"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0.096</w:t>
            </w:r>
          </w:p>
        </w:tc>
        <w:tc>
          <w:tcPr>
            <w:tcW w:w="576" w:type="dxa"/>
            <w:tcBorders>
              <w:top w:val="nil"/>
              <w:left w:val="nil"/>
              <w:bottom w:val="nil"/>
              <w:right w:val="nil"/>
            </w:tcBorders>
            <w:shd w:val="clear" w:color="auto" w:fill="auto"/>
            <w:noWrap/>
            <w:hideMark/>
          </w:tcPr>
          <w:p w14:paraId="332F608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0.106</w:t>
            </w:r>
          </w:p>
        </w:tc>
        <w:tc>
          <w:tcPr>
            <w:tcW w:w="576" w:type="dxa"/>
            <w:tcBorders>
              <w:top w:val="nil"/>
              <w:left w:val="nil"/>
              <w:bottom w:val="nil"/>
              <w:right w:val="nil"/>
            </w:tcBorders>
            <w:shd w:val="clear" w:color="auto" w:fill="auto"/>
            <w:noWrap/>
            <w:hideMark/>
          </w:tcPr>
          <w:p w14:paraId="3B96EA05"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0.115</w:t>
            </w:r>
          </w:p>
        </w:tc>
        <w:tc>
          <w:tcPr>
            <w:tcW w:w="576" w:type="dxa"/>
            <w:tcBorders>
              <w:top w:val="nil"/>
              <w:left w:val="nil"/>
              <w:bottom w:val="nil"/>
              <w:right w:val="nil"/>
            </w:tcBorders>
            <w:shd w:val="clear" w:color="auto" w:fill="auto"/>
            <w:noWrap/>
            <w:hideMark/>
          </w:tcPr>
          <w:p w14:paraId="279C868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0.065</w:t>
            </w:r>
          </w:p>
        </w:tc>
        <w:tc>
          <w:tcPr>
            <w:tcW w:w="576" w:type="dxa"/>
            <w:tcBorders>
              <w:top w:val="nil"/>
              <w:left w:val="nil"/>
              <w:bottom w:val="nil"/>
              <w:right w:val="nil"/>
            </w:tcBorders>
            <w:shd w:val="clear" w:color="auto" w:fill="auto"/>
            <w:noWrap/>
            <w:hideMark/>
          </w:tcPr>
          <w:p w14:paraId="3AE1B22C"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c>
          <w:tcPr>
            <w:tcW w:w="576" w:type="dxa"/>
            <w:tcBorders>
              <w:top w:val="nil"/>
              <w:left w:val="nil"/>
              <w:bottom w:val="nil"/>
              <w:right w:val="nil"/>
            </w:tcBorders>
            <w:shd w:val="clear" w:color="auto" w:fill="auto"/>
            <w:noWrap/>
            <w:hideMark/>
          </w:tcPr>
          <w:p w14:paraId="7F7D269C" w14:textId="083E3A60"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0.694</w:t>
            </w:r>
            <w:r w:rsidR="00D21CEC">
              <w:rPr>
                <w:rFonts w:eastAsia="Times New Roman"/>
                <w:color w:val="000000"/>
                <w:sz w:val="22"/>
                <w:szCs w:val="22"/>
              </w:rPr>
              <w:t>±</w:t>
            </w:r>
            <w:r w:rsidRPr="00783D29">
              <w:rPr>
                <w:rFonts w:eastAsia="Times New Roman"/>
                <w:color w:val="000000"/>
                <w:sz w:val="22"/>
                <w:szCs w:val="22"/>
              </w:rPr>
              <w:t>0.039</w:t>
            </w:r>
          </w:p>
        </w:tc>
      </w:tr>
      <w:tr w:rsidR="00783D29" w:rsidRPr="00783D29" w14:paraId="6CB0A228" w14:textId="77777777" w:rsidTr="003B2E69">
        <w:trPr>
          <w:trHeight w:val="320"/>
        </w:trPr>
        <w:tc>
          <w:tcPr>
            <w:tcW w:w="576" w:type="dxa"/>
            <w:tcBorders>
              <w:top w:val="nil"/>
              <w:left w:val="nil"/>
              <w:bottom w:val="single" w:sz="4" w:space="0" w:color="auto"/>
              <w:right w:val="nil"/>
            </w:tcBorders>
            <w:shd w:val="clear" w:color="auto" w:fill="auto"/>
            <w:noWrap/>
            <w:hideMark/>
          </w:tcPr>
          <w:p w14:paraId="35A2BCF3" w14:textId="77777777" w:rsidR="002C45A9" w:rsidRPr="00783D29" w:rsidRDefault="002C45A9" w:rsidP="00991D83">
            <w:pPr>
              <w:spacing w:line="360" w:lineRule="auto"/>
              <w:jc w:val="right"/>
              <w:rPr>
                <w:rFonts w:eastAsia="Times New Roman"/>
                <w:color w:val="000000"/>
                <w:sz w:val="22"/>
                <w:szCs w:val="22"/>
              </w:rPr>
            </w:pPr>
            <w:r w:rsidRPr="00783D29">
              <w:rPr>
                <w:rFonts w:eastAsia="Times New Roman"/>
                <w:color w:val="000000"/>
                <w:sz w:val="22"/>
                <w:szCs w:val="22"/>
              </w:rPr>
              <w:t>Hamilton</w:t>
            </w:r>
          </w:p>
        </w:tc>
        <w:tc>
          <w:tcPr>
            <w:tcW w:w="576" w:type="dxa"/>
            <w:tcBorders>
              <w:top w:val="nil"/>
              <w:left w:val="nil"/>
              <w:bottom w:val="single" w:sz="4" w:space="0" w:color="auto"/>
              <w:right w:val="nil"/>
            </w:tcBorders>
            <w:shd w:val="clear" w:color="auto" w:fill="auto"/>
            <w:noWrap/>
            <w:hideMark/>
          </w:tcPr>
          <w:p w14:paraId="3F377BBC"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0.111</w:t>
            </w:r>
          </w:p>
        </w:tc>
        <w:tc>
          <w:tcPr>
            <w:tcW w:w="576" w:type="dxa"/>
            <w:tcBorders>
              <w:top w:val="nil"/>
              <w:left w:val="nil"/>
              <w:bottom w:val="single" w:sz="4" w:space="0" w:color="auto"/>
              <w:right w:val="nil"/>
            </w:tcBorders>
            <w:shd w:val="clear" w:color="auto" w:fill="auto"/>
            <w:noWrap/>
            <w:hideMark/>
          </w:tcPr>
          <w:p w14:paraId="4E92C3BF"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0.118</w:t>
            </w:r>
          </w:p>
        </w:tc>
        <w:tc>
          <w:tcPr>
            <w:tcW w:w="576" w:type="dxa"/>
            <w:tcBorders>
              <w:top w:val="nil"/>
              <w:left w:val="nil"/>
              <w:bottom w:val="single" w:sz="4" w:space="0" w:color="auto"/>
              <w:right w:val="nil"/>
            </w:tcBorders>
            <w:shd w:val="clear" w:color="auto" w:fill="auto"/>
            <w:noWrap/>
            <w:hideMark/>
          </w:tcPr>
          <w:p w14:paraId="6F6C582A"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0.108</w:t>
            </w:r>
          </w:p>
        </w:tc>
        <w:tc>
          <w:tcPr>
            <w:tcW w:w="576" w:type="dxa"/>
            <w:tcBorders>
              <w:top w:val="nil"/>
              <w:left w:val="nil"/>
              <w:bottom w:val="single" w:sz="4" w:space="0" w:color="auto"/>
              <w:right w:val="nil"/>
            </w:tcBorders>
            <w:shd w:val="clear" w:color="auto" w:fill="auto"/>
            <w:noWrap/>
            <w:hideMark/>
          </w:tcPr>
          <w:p w14:paraId="2A7F4509"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0.119</w:t>
            </w:r>
          </w:p>
        </w:tc>
        <w:tc>
          <w:tcPr>
            <w:tcW w:w="576" w:type="dxa"/>
            <w:tcBorders>
              <w:top w:val="nil"/>
              <w:left w:val="nil"/>
              <w:bottom w:val="single" w:sz="4" w:space="0" w:color="auto"/>
              <w:right w:val="nil"/>
            </w:tcBorders>
            <w:shd w:val="clear" w:color="auto" w:fill="auto"/>
            <w:noWrap/>
            <w:hideMark/>
          </w:tcPr>
          <w:p w14:paraId="6F8834D2"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0.130</w:t>
            </w:r>
          </w:p>
        </w:tc>
        <w:tc>
          <w:tcPr>
            <w:tcW w:w="576" w:type="dxa"/>
            <w:tcBorders>
              <w:top w:val="nil"/>
              <w:left w:val="nil"/>
              <w:bottom w:val="single" w:sz="4" w:space="0" w:color="auto"/>
              <w:right w:val="nil"/>
            </w:tcBorders>
            <w:shd w:val="clear" w:color="auto" w:fill="auto"/>
            <w:noWrap/>
            <w:hideMark/>
          </w:tcPr>
          <w:p w14:paraId="575F523A"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0.141</w:t>
            </w:r>
          </w:p>
        </w:tc>
        <w:tc>
          <w:tcPr>
            <w:tcW w:w="576" w:type="dxa"/>
            <w:tcBorders>
              <w:top w:val="nil"/>
              <w:left w:val="nil"/>
              <w:bottom w:val="single" w:sz="4" w:space="0" w:color="auto"/>
              <w:right w:val="nil"/>
            </w:tcBorders>
            <w:shd w:val="clear" w:color="auto" w:fill="auto"/>
            <w:noWrap/>
            <w:hideMark/>
          </w:tcPr>
          <w:p w14:paraId="7EE2514F"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0.091</w:t>
            </w:r>
          </w:p>
        </w:tc>
        <w:tc>
          <w:tcPr>
            <w:tcW w:w="576" w:type="dxa"/>
            <w:tcBorders>
              <w:top w:val="nil"/>
              <w:left w:val="nil"/>
              <w:bottom w:val="single" w:sz="4" w:space="0" w:color="auto"/>
              <w:right w:val="nil"/>
            </w:tcBorders>
            <w:shd w:val="clear" w:color="auto" w:fill="auto"/>
            <w:noWrap/>
            <w:hideMark/>
          </w:tcPr>
          <w:p w14:paraId="4B564686"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-0.004</w:t>
            </w:r>
          </w:p>
        </w:tc>
        <w:tc>
          <w:tcPr>
            <w:tcW w:w="576" w:type="dxa"/>
            <w:tcBorders>
              <w:top w:val="nil"/>
              <w:left w:val="nil"/>
              <w:bottom w:val="single" w:sz="4" w:space="0" w:color="auto"/>
              <w:right w:val="nil"/>
            </w:tcBorders>
            <w:shd w:val="clear" w:color="auto" w:fill="auto"/>
            <w:noWrap/>
            <w:hideMark/>
          </w:tcPr>
          <w:p w14:paraId="47DC6237" w14:textId="77777777" w:rsidR="002C45A9" w:rsidRPr="00783D29" w:rsidRDefault="002C45A9" w:rsidP="00991D83">
            <w:pPr>
              <w:spacing w:line="360" w:lineRule="auto"/>
              <w:jc w:val="center"/>
              <w:rPr>
                <w:rFonts w:eastAsia="Times New Roman"/>
                <w:color w:val="000000"/>
                <w:sz w:val="22"/>
                <w:szCs w:val="22"/>
              </w:rPr>
            </w:pPr>
            <w:r w:rsidRPr="00783D29">
              <w:rPr>
                <w:rFonts w:eastAsia="Times New Roman"/>
                <w:color w:val="000000"/>
                <w:sz w:val="22"/>
                <w:szCs w:val="22"/>
              </w:rPr>
              <w:t>*</w:t>
            </w:r>
          </w:p>
        </w:tc>
      </w:tr>
    </w:tbl>
    <w:p w14:paraId="6FC48BA0" w14:textId="5248A694" w:rsidR="00CC576C" w:rsidRDefault="00CC576C" w:rsidP="00991D83">
      <w:pPr>
        <w:spacing w:line="360" w:lineRule="auto"/>
        <w:rPr>
          <w:sz w:val="22"/>
          <w:szCs w:val="22"/>
        </w:rPr>
      </w:pPr>
    </w:p>
    <w:p w14:paraId="482B5A53" w14:textId="259B8F7D" w:rsidR="00CC576C" w:rsidRDefault="00CC576C" w:rsidP="00991D83">
      <w:pPr>
        <w:spacing w:line="360" w:lineRule="auto"/>
        <w:rPr>
          <w:sz w:val="22"/>
          <w:szCs w:val="22"/>
        </w:rPr>
      </w:pPr>
    </w:p>
    <w:p w14:paraId="5BDC809B" w14:textId="5F566FCC" w:rsidR="00CC576C" w:rsidRDefault="00CC576C" w:rsidP="00991D83">
      <w:pPr>
        <w:spacing w:line="360" w:lineRule="auto"/>
        <w:rPr>
          <w:sz w:val="22"/>
          <w:szCs w:val="22"/>
        </w:rPr>
      </w:pPr>
      <w:r>
        <w:rPr>
          <w:sz w:val="22"/>
          <w:szCs w:val="22"/>
        </w:rPr>
        <w:br w:type="page"/>
      </w:r>
    </w:p>
    <w:p w14:paraId="120BC6BE" w14:textId="128C3396" w:rsidR="00CC576C" w:rsidRDefault="00CC576C" w:rsidP="00991D83">
      <w:pPr>
        <w:spacing w:line="360" w:lineRule="auto"/>
        <w:rPr>
          <w:sz w:val="22"/>
          <w:szCs w:val="22"/>
        </w:rPr>
      </w:pPr>
      <w:r>
        <w:rPr>
          <w:sz w:val="22"/>
          <w:szCs w:val="22"/>
        </w:rPr>
        <w:lastRenderedPageBreak/>
        <w:t>Table 4: Diversity and basic environmental metrics from 1</w:t>
      </w:r>
      <w:r w:rsidR="004A132B">
        <w:rPr>
          <w:sz w:val="22"/>
          <w:szCs w:val="22"/>
        </w:rPr>
        <w:t>2</w:t>
      </w:r>
      <w:r>
        <w:rPr>
          <w:sz w:val="22"/>
          <w:szCs w:val="22"/>
        </w:rPr>
        <w:t xml:space="preserve"> microstaellite studies of sculpin compared to the slimy sculpin in Lak</w:t>
      </w:r>
      <w:r w:rsidR="00A03B09">
        <w:rPr>
          <w:sz w:val="22"/>
          <w:szCs w:val="22"/>
        </w:rPr>
        <w:t xml:space="preserve">e Champlain and Lake Ontario. Distance estimates are based approximately from site maps </w:t>
      </w:r>
      <w:r w:rsidR="00EE432D">
        <w:rPr>
          <w:sz w:val="22"/>
          <w:szCs w:val="22"/>
        </w:rPr>
        <w:t xml:space="preserve">or mantel plots </w:t>
      </w:r>
      <w:r w:rsidR="00A03B09">
        <w:rPr>
          <w:sz w:val="22"/>
          <w:szCs w:val="22"/>
        </w:rPr>
        <w:t>when no exact numbers are reported</w:t>
      </w:r>
      <w:r w:rsidR="00EE432D">
        <w:rPr>
          <w:sz w:val="22"/>
          <w:szCs w:val="22"/>
        </w:rPr>
        <w:t xml:space="preserve"> as indicated by a ‘~’</w:t>
      </w:r>
      <w:r w:rsidR="00A03B09">
        <w:rPr>
          <w:sz w:val="22"/>
          <w:szCs w:val="22"/>
        </w:rPr>
        <w:t>.</w:t>
      </w:r>
      <w:r w:rsidR="001B71A2">
        <w:rPr>
          <w:sz w:val="22"/>
          <w:szCs w:val="22"/>
        </w:rPr>
        <w:t xml:space="preserve"> </w:t>
      </w:r>
      <w:r w:rsidR="00E65DE4">
        <w:rPr>
          <w:sz w:val="22"/>
          <w:szCs w:val="22"/>
        </w:rPr>
        <w:t>Data not reported in the cited study is indicated by ‘</w:t>
      </w:r>
      <w:r w:rsidR="001B71A2">
        <w:rPr>
          <w:sz w:val="22"/>
          <w:szCs w:val="22"/>
        </w:rPr>
        <w:t>NR</w:t>
      </w:r>
      <w:r w:rsidR="00E65DE4">
        <w:rPr>
          <w:sz w:val="22"/>
          <w:szCs w:val="22"/>
        </w:rPr>
        <w:t>’.</w:t>
      </w:r>
    </w:p>
    <w:tbl>
      <w:tblPr>
        <w:tblpPr w:leftFromText="180" w:rightFromText="180" w:vertAnchor="text" w:tblpY="1"/>
        <w:tblOverlap w:val="never"/>
        <w:tblW w:w="16877" w:type="dxa"/>
        <w:tblLayout w:type="fixed"/>
        <w:tblLook w:val="04A0" w:firstRow="1" w:lastRow="0" w:firstColumn="1" w:lastColumn="0" w:noHBand="0" w:noVBand="1"/>
      </w:tblPr>
      <w:tblGrid>
        <w:gridCol w:w="2161"/>
        <w:gridCol w:w="1047"/>
        <w:gridCol w:w="4443"/>
        <w:gridCol w:w="1642"/>
        <w:gridCol w:w="1481"/>
        <w:gridCol w:w="1710"/>
        <w:gridCol w:w="1350"/>
        <w:gridCol w:w="3043"/>
      </w:tblGrid>
      <w:tr w:rsidR="00E10671" w:rsidRPr="00CC576C" w14:paraId="488695DA" w14:textId="77777777" w:rsidTr="00C014E5">
        <w:trPr>
          <w:trHeight w:val="640"/>
        </w:trPr>
        <w:tc>
          <w:tcPr>
            <w:tcW w:w="2161" w:type="dxa"/>
            <w:tcBorders>
              <w:top w:val="single" w:sz="4" w:space="0" w:color="auto"/>
              <w:left w:val="nil"/>
              <w:bottom w:val="single" w:sz="4" w:space="0" w:color="auto"/>
              <w:right w:val="nil"/>
            </w:tcBorders>
            <w:shd w:val="clear" w:color="auto" w:fill="auto"/>
            <w:vAlign w:val="bottom"/>
            <w:hideMark/>
          </w:tcPr>
          <w:p w14:paraId="6307691F" w14:textId="323351ED" w:rsidR="00CC576C" w:rsidRPr="00CC576C" w:rsidRDefault="00477AA2" w:rsidP="00C014E5">
            <w:pPr>
              <w:spacing w:line="360" w:lineRule="auto"/>
              <w:jc w:val="center"/>
              <w:rPr>
                <w:rFonts w:eastAsia="Times New Roman"/>
                <w:color w:val="000000"/>
                <w:sz w:val="22"/>
                <w:szCs w:val="22"/>
              </w:rPr>
            </w:pPr>
            <w:r>
              <w:rPr>
                <w:rFonts w:eastAsia="Times New Roman"/>
                <w:color w:val="000000"/>
                <w:sz w:val="22"/>
                <w:szCs w:val="22"/>
              </w:rPr>
              <w:t>S</w:t>
            </w:r>
            <w:r w:rsidR="00CC576C" w:rsidRPr="00CC576C">
              <w:rPr>
                <w:rFonts w:eastAsia="Times New Roman"/>
                <w:color w:val="000000"/>
                <w:sz w:val="22"/>
                <w:szCs w:val="22"/>
              </w:rPr>
              <w:t>pecies</w:t>
            </w:r>
          </w:p>
        </w:tc>
        <w:tc>
          <w:tcPr>
            <w:tcW w:w="1047" w:type="dxa"/>
            <w:tcBorders>
              <w:top w:val="single" w:sz="4" w:space="0" w:color="auto"/>
              <w:left w:val="nil"/>
              <w:bottom w:val="single" w:sz="4" w:space="0" w:color="auto"/>
              <w:right w:val="nil"/>
            </w:tcBorders>
            <w:shd w:val="clear" w:color="auto" w:fill="auto"/>
            <w:vAlign w:val="bottom"/>
            <w:hideMark/>
          </w:tcPr>
          <w:p w14:paraId="2E58B749" w14:textId="75DAC6E3" w:rsidR="00CC576C" w:rsidRPr="00CC576C" w:rsidRDefault="00477AA2" w:rsidP="00C014E5">
            <w:pPr>
              <w:spacing w:line="360" w:lineRule="auto"/>
              <w:jc w:val="center"/>
              <w:rPr>
                <w:rFonts w:eastAsia="Times New Roman"/>
                <w:color w:val="000000"/>
                <w:sz w:val="22"/>
                <w:szCs w:val="22"/>
              </w:rPr>
            </w:pPr>
            <w:r>
              <w:rPr>
                <w:rFonts w:eastAsia="Times New Roman"/>
                <w:color w:val="000000"/>
                <w:sz w:val="22"/>
                <w:szCs w:val="22"/>
              </w:rPr>
              <w:t>N</w:t>
            </w:r>
            <w:r w:rsidR="00CC576C" w:rsidRPr="00CC576C">
              <w:rPr>
                <w:rFonts w:eastAsia="Times New Roman"/>
                <w:color w:val="000000"/>
                <w:sz w:val="22"/>
                <w:szCs w:val="22"/>
              </w:rPr>
              <w:t>umber of loci</w:t>
            </w:r>
          </w:p>
        </w:tc>
        <w:tc>
          <w:tcPr>
            <w:tcW w:w="4443" w:type="dxa"/>
            <w:tcBorders>
              <w:top w:val="single" w:sz="4" w:space="0" w:color="auto"/>
              <w:left w:val="nil"/>
              <w:bottom w:val="single" w:sz="4" w:space="0" w:color="auto"/>
              <w:right w:val="nil"/>
            </w:tcBorders>
            <w:shd w:val="clear" w:color="auto" w:fill="auto"/>
            <w:vAlign w:val="bottom"/>
            <w:hideMark/>
          </w:tcPr>
          <w:p w14:paraId="1C7C2A03" w14:textId="650CF1D7" w:rsidR="00CC576C" w:rsidRPr="00CC576C" w:rsidRDefault="00477AA2" w:rsidP="00C014E5">
            <w:pPr>
              <w:spacing w:line="360" w:lineRule="auto"/>
              <w:jc w:val="center"/>
              <w:rPr>
                <w:rFonts w:eastAsia="Times New Roman"/>
                <w:color w:val="000000"/>
                <w:sz w:val="22"/>
                <w:szCs w:val="22"/>
              </w:rPr>
            </w:pPr>
            <w:r>
              <w:rPr>
                <w:rFonts w:eastAsia="Times New Roman"/>
                <w:color w:val="000000"/>
                <w:sz w:val="22"/>
                <w:szCs w:val="22"/>
              </w:rPr>
              <w:t>R</w:t>
            </w:r>
            <w:r w:rsidR="00CC576C" w:rsidRPr="00CC576C">
              <w:rPr>
                <w:rFonts w:eastAsia="Times New Roman"/>
                <w:color w:val="000000"/>
                <w:sz w:val="22"/>
                <w:szCs w:val="22"/>
              </w:rPr>
              <w:t>egion/river</w:t>
            </w:r>
          </w:p>
        </w:tc>
        <w:tc>
          <w:tcPr>
            <w:tcW w:w="1642" w:type="dxa"/>
            <w:tcBorders>
              <w:top w:val="single" w:sz="4" w:space="0" w:color="auto"/>
              <w:left w:val="nil"/>
              <w:bottom w:val="single" w:sz="4" w:space="0" w:color="auto"/>
              <w:right w:val="nil"/>
            </w:tcBorders>
            <w:shd w:val="clear" w:color="auto" w:fill="auto"/>
            <w:vAlign w:val="bottom"/>
            <w:hideMark/>
          </w:tcPr>
          <w:p w14:paraId="62647B4C" w14:textId="1FA99F8E" w:rsidR="00CC576C" w:rsidRPr="00685A11" w:rsidRDefault="00CC576C" w:rsidP="00C014E5">
            <w:pPr>
              <w:spacing w:line="360" w:lineRule="auto"/>
              <w:jc w:val="center"/>
              <w:rPr>
                <w:rFonts w:eastAsia="Times New Roman"/>
                <w:color w:val="000000"/>
                <w:sz w:val="22"/>
                <w:szCs w:val="22"/>
                <w:vertAlign w:val="subscript"/>
              </w:rPr>
            </w:pPr>
            <w:r w:rsidRPr="00CC576C">
              <w:rPr>
                <w:rFonts w:eastAsia="Times New Roman"/>
                <w:color w:val="000000"/>
                <w:sz w:val="22"/>
                <w:szCs w:val="22"/>
              </w:rPr>
              <w:t>H</w:t>
            </w:r>
            <w:r w:rsidR="00685A11">
              <w:rPr>
                <w:rFonts w:eastAsia="Times New Roman"/>
                <w:color w:val="000000"/>
                <w:sz w:val="22"/>
                <w:szCs w:val="22"/>
                <w:vertAlign w:val="subscript"/>
              </w:rPr>
              <w:t>O</w:t>
            </w:r>
          </w:p>
        </w:tc>
        <w:tc>
          <w:tcPr>
            <w:tcW w:w="1481" w:type="dxa"/>
            <w:tcBorders>
              <w:top w:val="single" w:sz="4" w:space="0" w:color="auto"/>
              <w:left w:val="nil"/>
              <w:bottom w:val="single" w:sz="4" w:space="0" w:color="auto"/>
              <w:right w:val="nil"/>
            </w:tcBorders>
            <w:shd w:val="clear" w:color="auto" w:fill="auto"/>
            <w:vAlign w:val="bottom"/>
            <w:hideMark/>
          </w:tcPr>
          <w:p w14:paraId="43DAF404" w14:textId="3CA6BD37" w:rsidR="00CC576C" w:rsidRPr="00CC576C" w:rsidRDefault="00477AA2" w:rsidP="00C014E5">
            <w:pPr>
              <w:spacing w:line="360" w:lineRule="auto"/>
              <w:jc w:val="center"/>
              <w:rPr>
                <w:rFonts w:eastAsia="Times New Roman"/>
                <w:color w:val="000000"/>
                <w:sz w:val="22"/>
                <w:szCs w:val="22"/>
              </w:rPr>
            </w:pPr>
            <w:r>
              <w:rPr>
                <w:rFonts w:eastAsia="Times New Roman"/>
                <w:color w:val="000000"/>
                <w:sz w:val="22"/>
                <w:szCs w:val="22"/>
              </w:rPr>
              <w:t>A</w:t>
            </w:r>
            <w:r w:rsidR="00CC576C" w:rsidRPr="00CC576C">
              <w:rPr>
                <w:rFonts w:eastAsia="Times New Roman"/>
                <w:color w:val="000000"/>
                <w:sz w:val="22"/>
                <w:szCs w:val="22"/>
              </w:rPr>
              <w:t>llelic richness</w:t>
            </w:r>
          </w:p>
        </w:tc>
        <w:tc>
          <w:tcPr>
            <w:tcW w:w="1710" w:type="dxa"/>
            <w:tcBorders>
              <w:top w:val="single" w:sz="4" w:space="0" w:color="auto"/>
              <w:left w:val="nil"/>
              <w:bottom w:val="single" w:sz="4" w:space="0" w:color="auto"/>
              <w:right w:val="nil"/>
            </w:tcBorders>
            <w:shd w:val="clear" w:color="auto" w:fill="auto"/>
            <w:vAlign w:val="bottom"/>
            <w:hideMark/>
          </w:tcPr>
          <w:p w14:paraId="41D01C63" w14:textId="797B3E5F" w:rsidR="00CC576C" w:rsidRPr="00685A11" w:rsidRDefault="00477AA2" w:rsidP="00C014E5">
            <w:pPr>
              <w:spacing w:line="360" w:lineRule="auto"/>
              <w:jc w:val="center"/>
              <w:rPr>
                <w:rFonts w:eastAsia="Times New Roman"/>
                <w:color w:val="000000"/>
                <w:sz w:val="22"/>
                <w:szCs w:val="22"/>
                <w:vertAlign w:val="subscript"/>
              </w:rPr>
            </w:pPr>
            <w:r w:rsidRPr="00CC576C">
              <w:rPr>
                <w:rFonts w:eastAsia="Times New Roman"/>
                <w:color w:val="000000"/>
                <w:sz w:val="22"/>
                <w:szCs w:val="22"/>
              </w:rPr>
              <w:t>M</w:t>
            </w:r>
            <w:r w:rsidR="00CC576C" w:rsidRPr="00CC576C">
              <w:rPr>
                <w:rFonts w:eastAsia="Times New Roman"/>
                <w:color w:val="000000"/>
                <w:sz w:val="22"/>
                <w:szCs w:val="22"/>
              </w:rPr>
              <w:t>ean</w:t>
            </w:r>
            <w:r>
              <w:rPr>
                <w:rFonts w:eastAsia="Times New Roman"/>
                <w:color w:val="000000"/>
                <w:sz w:val="22"/>
                <w:szCs w:val="22"/>
              </w:rPr>
              <w:t xml:space="preserve">/range </w:t>
            </w:r>
            <w:proofErr w:type="gramStart"/>
            <w:r>
              <w:rPr>
                <w:rFonts w:eastAsia="Times New Roman"/>
                <w:color w:val="000000"/>
                <w:sz w:val="22"/>
                <w:szCs w:val="22"/>
              </w:rPr>
              <w:t>of</w:t>
            </w:r>
            <w:r w:rsidR="00CC576C" w:rsidRPr="00CC576C">
              <w:rPr>
                <w:rFonts w:eastAsia="Times New Roman"/>
                <w:color w:val="000000"/>
                <w:sz w:val="22"/>
                <w:szCs w:val="22"/>
              </w:rPr>
              <w:t xml:space="preserve"> </w:t>
            </w:r>
            <w:r w:rsidR="00F23A56" w:rsidRPr="00CC576C">
              <w:rPr>
                <w:rFonts w:eastAsia="Times New Roman"/>
                <w:color w:val="000000"/>
                <w:sz w:val="22"/>
                <w:szCs w:val="22"/>
              </w:rPr>
              <w:t xml:space="preserve"> pairwise</w:t>
            </w:r>
            <w:proofErr w:type="gramEnd"/>
            <w:r w:rsidR="00F23A56" w:rsidRPr="00CC576C">
              <w:rPr>
                <w:rFonts w:eastAsia="Times New Roman"/>
                <w:color w:val="000000"/>
                <w:sz w:val="22"/>
                <w:szCs w:val="22"/>
              </w:rPr>
              <w:t xml:space="preserve"> </w:t>
            </w:r>
            <w:r w:rsidR="00CC576C" w:rsidRPr="00685A11">
              <w:rPr>
                <w:rFonts w:eastAsia="Times New Roman"/>
                <w:i/>
                <w:color w:val="000000"/>
                <w:sz w:val="22"/>
                <w:szCs w:val="22"/>
              </w:rPr>
              <w:t>F</w:t>
            </w:r>
            <w:r w:rsidR="00685A11">
              <w:rPr>
                <w:rFonts w:eastAsia="Times New Roman"/>
                <w:i/>
                <w:color w:val="000000"/>
                <w:sz w:val="22"/>
                <w:szCs w:val="22"/>
                <w:vertAlign w:val="subscript"/>
              </w:rPr>
              <w:t>ST</w:t>
            </w:r>
          </w:p>
        </w:tc>
        <w:tc>
          <w:tcPr>
            <w:tcW w:w="1350" w:type="dxa"/>
            <w:tcBorders>
              <w:top w:val="single" w:sz="4" w:space="0" w:color="auto"/>
              <w:left w:val="nil"/>
              <w:bottom w:val="single" w:sz="4" w:space="0" w:color="auto"/>
              <w:right w:val="nil"/>
            </w:tcBorders>
            <w:shd w:val="clear" w:color="auto" w:fill="auto"/>
            <w:vAlign w:val="bottom"/>
            <w:hideMark/>
          </w:tcPr>
          <w:p w14:paraId="67DDE11F" w14:textId="4FAD1EB5" w:rsidR="00CC576C" w:rsidRPr="00CC576C" w:rsidRDefault="00477AA2" w:rsidP="00C014E5">
            <w:pPr>
              <w:spacing w:line="360" w:lineRule="auto"/>
              <w:jc w:val="center"/>
              <w:rPr>
                <w:rFonts w:eastAsia="Times New Roman"/>
                <w:color w:val="000000"/>
                <w:sz w:val="22"/>
                <w:szCs w:val="22"/>
              </w:rPr>
            </w:pPr>
            <w:r>
              <w:rPr>
                <w:rFonts w:eastAsia="Times New Roman"/>
                <w:color w:val="000000"/>
                <w:sz w:val="22"/>
                <w:szCs w:val="22"/>
              </w:rPr>
              <w:t>D</w:t>
            </w:r>
            <w:r w:rsidR="00CC576C" w:rsidRPr="00CC576C">
              <w:rPr>
                <w:rFonts w:eastAsia="Times New Roman"/>
                <w:color w:val="000000"/>
                <w:sz w:val="22"/>
                <w:szCs w:val="22"/>
              </w:rPr>
              <w:t>istance range (km)</w:t>
            </w:r>
          </w:p>
        </w:tc>
        <w:tc>
          <w:tcPr>
            <w:tcW w:w="3043" w:type="dxa"/>
            <w:tcBorders>
              <w:top w:val="single" w:sz="4" w:space="0" w:color="auto"/>
              <w:left w:val="nil"/>
              <w:bottom w:val="single" w:sz="4" w:space="0" w:color="auto"/>
              <w:right w:val="nil"/>
            </w:tcBorders>
            <w:shd w:val="clear" w:color="auto" w:fill="auto"/>
            <w:vAlign w:val="bottom"/>
            <w:hideMark/>
          </w:tcPr>
          <w:p w14:paraId="46125653" w14:textId="3F7FF83F" w:rsidR="00CC576C" w:rsidRPr="00CC576C" w:rsidRDefault="00477AA2" w:rsidP="00C014E5">
            <w:pPr>
              <w:spacing w:line="360" w:lineRule="auto"/>
              <w:rPr>
                <w:rFonts w:eastAsia="Times New Roman"/>
                <w:color w:val="000000"/>
                <w:sz w:val="22"/>
                <w:szCs w:val="22"/>
              </w:rPr>
            </w:pPr>
            <w:r>
              <w:rPr>
                <w:rFonts w:eastAsia="Times New Roman"/>
                <w:color w:val="000000"/>
                <w:sz w:val="22"/>
                <w:szCs w:val="22"/>
              </w:rPr>
              <w:t>S</w:t>
            </w:r>
            <w:r w:rsidR="00CC576C" w:rsidRPr="00CC576C">
              <w:rPr>
                <w:rFonts w:eastAsia="Times New Roman"/>
                <w:color w:val="000000"/>
                <w:sz w:val="22"/>
                <w:szCs w:val="22"/>
              </w:rPr>
              <w:t>ource</w:t>
            </w:r>
          </w:p>
        </w:tc>
      </w:tr>
      <w:tr w:rsidR="00E10671" w:rsidRPr="00CC576C" w14:paraId="3CF7CFF6" w14:textId="77777777" w:rsidTr="00C014E5">
        <w:trPr>
          <w:trHeight w:val="680"/>
        </w:trPr>
        <w:tc>
          <w:tcPr>
            <w:tcW w:w="2161" w:type="dxa"/>
            <w:tcBorders>
              <w:top w:val="nil"/>
              <w:left w:val="nil"/>
              <w:bottom w:val="nil"/>
              <w:right w:val="nil"/>
            </w:tcBorders>
            <w:shd w:val="clear" w:color="auto" w:fill="auto"/>
            <w:noWrap/>
            <w:vAlign w:val="bottom"/>
            <w:hideMark/>
          </w:tcPr>
          <w:p w14:paraId="6E2FB504"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asper</w:t>
            </w:r>
          </w:p>
        </w:tc>
        <w:tc>
          <w:tcPr>
            <w:tcW w:w="1047" w:type="dxa"/>
            <w:tcBorders>
              <w:top w:val="nil"/>
              <w:left w:val="nil"/>
              <w:bottom w:val="nil"/>
              <w:right w:val="nil"/>
            </w:tcBorders>
            <w:shd w:val="clear" w:color="auto" w:fill="auto"/>
            <w:noWrap/>
            <w:vAlign w:val="bottom"/>
            <w:hideMark/>
          </w:tcPr>
          <w:p w14:paraId="37405F14"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10</w:t>
            </w:r>
          </w:p>
        </w:tc>
        <w:tc>
          <w:tcPr>
            <w:tcW w:w="4443" w:type="dxa"/>
            <w:tcBorders>
              <w:top w:val="nil"/>
              <w:left w:val="nil"/>
              <w:bottom w:val="nil"/>
              <w:right w:val="nil"/>
            </w:tcBorders>
            <w:shd w:val="clear" w:color="auto" w:fill="auto"/>
            <w:vAlign w:val="bottom"/>
            <w:hideMark/>
          </w:tcPr>
          <w:p w14:paraId="3B8C4939" w14:textId="74B76E6C"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 xml:space="preserve">American, Tuolumne, Kings </w:t>
            </w:r>
            <w:r w:rsidR="00DB1542">
              <w:rPr>
                <w:rFonts w:eastAsia="Times New Roman"/>
                <w:color w:val="000000"/>
                <w:sz w:val="22"/>
                <w:szCs w:val="22"/>
              </w:rPr>
              <w:t>r</w:t>
            </w:r>
            <w:r w:rsidRPr="00CC576C">
              <w:rPr>
                <w:rFonts w:eastAsia="Times New Roman"/>
                <w:color w:val="000000"/>
                <w:sz w:val="22"/>
                <w:szCs w:val="22"/>
              </w:rPr>
              <w:t>iver</w:t>
            </w:r>
            <w:r w:rsidR="00DB1542">
              <w:rPr>
                <w:rFonts w:eastAsia="Times New Roman"/>
                <w:color w:val="000000"/>
                <w:sz w:val="22"/>
                <w:szCs w:val="22"/>
              </w:rPr>
              <w:t>s</w:t>
            </w:r>
            <w:r w:rsidR="004A374B">
              <w:rPr>
                <w:rFonts w:eastAsia="Times New Roman"/>
                <w:color w:val="000000"/>
                <w:sz w:val="22"/>
                <w:szCs w:val="22"/>
              </w:rPr>
              <w:t>,</w:t>
            </w:r>
            <w:r w:rsidRPr="00CC576C">
              <w:rPr>
                <w:rFonts w:eastAsia="Times New Roman"/>
                <w:color w:val="000000"/>
                <w:sz w:val="22"/>
                <w:szCs w:val="22"/>
              </w:rPr>
              <w:t xml:space="preserve"> California</w:t>
            </w:r>
          </w:p>
        </w:tc>
        <w:tc>
          <w:tcPr>
            <w:tcW w:w="1642" w:type="dxa"/>
            <w:tcBorders>
              <w:top w:val="nil"/>
              <w:left w:val="nil"/>
              <w:bottom w:val="nil"/>
              <w:right w:val="nil"/>
            </w:tcBorders>
            <w:shd w:val="clear" w:color="auto" w:fill="auto"/>
            <w:noWrap/>
            <w:vAlign w:val="bottom"/>
            <w:hideMark/>
          </w:tcPr>
          <w:p w14:paraId="0FE1EA13"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0.311</w:t>
            </w:r>
          </w:p>
        </w:tc>
        <w:tc>
          <w:tcPr>
            <w:tcW w:w="1481" w:type="dxa"/>
            <w:tcBorders>
              <w:top w:val="nil"/>
              <w:left w:val="nil"/>
              <w:bottom w:val="nil"/>
              <w:right w:val="nil"/>
            </w:tcBorders>
            <w:shd w:val="clear" w:color="auto" w:fill="auto"/>
            <w:noWrap/>
            <w:vAlign w:val="bottom"/>
            <w:hideMark/>
          </w:tcPr>
          <w:p w14:paraId="68DD90A0"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1.38</w:t>
            </w:r>
          </w:p>
        </w:tc>
        <w:tc>
          <w:tcPr>
            <w:tcW w:w="1710" w:type="dxa"/>
            <w:tcBorders>
              <w:top w:val="nil"/>
              <w:left w:val="nil"/>
              <w:bottom w:val="nil"/>
              <w:right w:val="nil"/>
            </w:tcBorders>
            <w:shd w:val="clear" w:color="auto" w:fill="auto"/>
            <w:noWrap/>
            <w:vAlign w:val="bottom"/>
            <w:hideMark/>
          </w:tcPr>
          <w:p w14:paraId="17022D08"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0.238</w:t>
            </w:r>
          </w:p>
        </w:tc>
        <w:tc>
          <w:tcPr>
            <w:tcW w:w="1350" w:type="dxa"/>
            <w:tcBorders>
              <w:top w:val="nil"/>
              <w:left w:val="nil"/>
              <w:bottom w:val="nil"/>
              <w:right w:val="nil"/>
            </w:tcBorders>
            <w:shd w:val="clear" w:color="auto" w:fill="auto"/>
            <w:noWrap/>
            <w:vAlign w:val="bottom"/>
            <w:hideMark/>
          </w:tcPr>
          <w:p w14:paraId="49865CC1"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~3-200</w:t>
            </w:r>
          </w:p>
        </w:tc>
        <w:tc>
          <w:tcPr>
            <w:tcW w:w="3043" w:type="dxa"/>
            <w:tcBorders>
              <w:top w:val="nil"/>
              <w:left w:val="nil"/>
              <w:bottom w:val="nil"/>
              <w:right w:val="nil"/>
            </w:tcBorders>
            <w:shd w:val="clear" w:color="auto" w:fill="auto"/>
            <w:noWrap/>
            <w:vAlign w:val="bottom"/>
            <w:hideMark/>
          </w:tcPr>
          <w:p w14:paraId="42A13194" w14:textId="4D89D797"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0468F5">
              <w:rPr>
                <w:rFonts w:eastAsia="Times New Roman"/>
                <w:color w:val="000000"/>
                <w:sz w:val="22"/>
                <w:szCs w:val="22"/>
              </w:rPr>
              <w:instrText>ADDIN CSL_CITATION { "citationItems" : [ { "id" : "ITEM-1", "itemData" : { "DOI" : "10.1007/s10592-014-0574-3", "ISBN" : "1566-0621", "abstract" : "Dams represent a beneficial way to maximize riverine potential, though the benefits often come with costs. Modified conditions to rivers downstream of dams (release temperature, flow, barriers to migration) can lead to changes in species compositions. In California, these effects are amplified, as limited water resources lead to extensive anthropogenic changes. Our study examined the role of seven western Sierra Nevada river dams on localized distribution and population structure of native riffle sculpin (Cottus gulosus) and their role in potential hybridization with native prickly sculpin (C. asper). Individuals were collected above and below dams, genotyped with 10 microsatellite loci, and analyzed for possible hybridization. Three downstream locations (American, Tuolumne, and Kings River) support populations of both species whereas the remaining downstream sites supported only prickly sculpin. River specific genetic population structure was found for both species but was more extensive in riffle sculpin. Hybridization was limited to the Kings River, and represented less than 3 % of individuals sampled. Comparisons between dams including elevation above sea level, type of dam, distance from dam to sampling location, and average released water temperature showed no correlation with riffle sculpin presence below a dam. Expanded sampling within the Kings River found no association with distance and riffle sculpin or hybrid presence, although both were limited to recent trout restoration areas. Therefore, despite initial inclinations, dams show no direct correlation with sculpin distributions or hybridization in the Great Central Valley of California.", "author" : [ { "dropping-particle" : "", "family" : "Baumsteiger", "given" : "J", "non-dropping-particle" : "", "parse-names" : false, "suffix" : "" }, { "dropping-particle" : "", "family" : "Aguilar", "given" : "A", "non-dropping-particle" : "", "parse-names" : false, "suffix" : "" } ], "container-title" : "Conservation Genetics", "id" : "ITEM-1", "issue" : "3", "issued" : { "date-parts" : [ [ "2014" ] ] }, "note" : "Baumsteiger, Jason Aguilar, Andres", "page" : "729-742", "title" : "Impact of dams on distribution, population structure, and hybridization of two species of California freshwater sculpin (&lt;i&gt;Cottus&lt;/i&gt;)", "type" : "article-journal", "volume" : "15" }, "uris" : [ "http://www.mendeley.com/documents/?uuid=999d392d-3250-4c1c-9cd8-050bddbe7271" ] } ], "mendeley" : { "formattedCitation" : "(J Baumsteiger &amp; Aguilar, 2014)", "manualFormatting" : "Baumsteiger &amp; Aguilar, 2014", "plainTextFormattedCitation" : "(J Baumsteiger &amp; Aguilar, 2014)", "previouslyFormattedCitation" : "(J Baumsteiger &amp; Aguilar, 2014)"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Baumsteiger &amp; Aguilar, 2014</w:t>
            </w:r>
            <w:r>
              <w:rPr>
                <w:rFonts w:eastAsia="Times New Roman"/>
                <w:color w:val="000000"/>
                <w:sz w:val="22"/>
                <w:szCs w:val="22"/>
              </w:rPr>
              <w:fldChar w:fldCharType="end"/>
            </w:r>
          </w:p>
        </w:tc>
      </w:tr>
      <w:tr w:rsidR="00E10671" w:rsidRPr="00CC576C" w14:paraId="040AA6E3" w14:textId="77777777" w:rsidTr="00C014E5">
        <w:trPr>
          <w:trHeight w:val="640"/>
        </w:trPr>
        <w:tc>
          <w:tcPr>
            <w:tcW w:w="2161" w:type="dxa"/>
            <w:tcBorders>
              <w:top w:val="nil"/>
              <w:left w:val="nil"/>
              <w:bottom w:val="nil"/>
              <w:right w:val="nil"/>
            </w:tcBorders>
            <w:shd w:val="clear" w:color="auto" w:fill="auto"/>
            <w:noWrap/>
            <w:vAlign w:val="bottom"/>
            <w:hideMark/>
          </w:tcPr>
          <w:p w14:paraId="09F1D801"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asper</w:t>
            </w:r>
          </w:p>
        </w:tc>
        <w:tc>
          <w:tcPr>
            <w:tcW w:w="1047" w:type="dxa"/>
            <w:tcBorders>
              <w:top w:val="nil"/>
              <w:left w:val="nil"/>
              <w:bottom w:val="nil"/>
              <w:right w:val="nil"/>
            </w:tcBorders>
            <w:shd w:val="clear" w:color="auto" w:fill="auto"/>
            <w:noWrap/>
            <w:vAlign w:val="bottom"/>
            <w:hideMark/>
          </w:tcPr>
          <w:p w14:paraId="1DF8445B"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14</w:t>
            </w:r>
          </w:p>
        </w:tc>
        <w:tc>
          <w:tcPr>
            <w:tcW w:w="4443" w:type="dxa"/>
            <w:tcBorders>
              <w:top w:val="nil"/>
              <w:left w:val="nil"/>
              <w:bottom w:val="nil"/>
              <w:right w:val="nil"/>
            </w:tcBorders>
            <w:shd w:val="clear" w:color="auto" w:fill="auto"/>
            <w:vAlign w:val="bottom"/>
            <w:hideMark/>
          </w:tcPr>
          <w:p w14:paraId="58630E0E" w14:textId="50CF52EB" w:rsidR="00CC576C" w:rsidRPr="00CC576C" w:rsidRDefault="00EE432D" w:rsidP="00C014E5">
            <w:pPr>
              <w:spacing w:line="360" w:lineRule="auto"/>
              <w:rPr>
                <w:rFonts w:eastAsia="Times New Roman"/>
                <w:color w:val="000000"/>
                <w:sz w:val="22"/>
                <w:szCs w:val="22"/>
              </w:rPr>
            </w:pPr>
            <w:r w:rsidRPr="00CC576C">
              <w:rPr>
                <w:rFonts w:eastAsia="Times New Roman"/>
                <w:color w:val="000000"/>
                <w:sz w:val="22"/>
                <w:szCs w:val="22"/>
              </w:rPr>
              <w:t>Lower Fraser River</w:t>
            </w:r>
            <w:r>
              <w:rPr>
                <w:rFonts w:eastAsia="Times New Roman"/>
                <w:color w:val="000000"/>
                <w:sz w:val="22"/>
                <w:szCs w:val="22"/>
              </w:rPr>
              <w:t xml:space="preserve">, </w:t>
            </w:r>
            <w:r w:rsidRPr="006B70D4">
              <w:rPr>
                <w:rFonts w:eastAsia="Times New Roman"/>
                <w:color w:val="333333"/>
                <w:sz w:val="22"/>
                <w:szCs w:val="22"/>
                <w:shd w:val="clear" w:color="auto" w:fill="FFFFFF"/>
              </w:rPr>
              <w:t>British Columbia</w:t>
            </w:r>
            <w:r>
              <w:rPr>
                <w:rFonts w:eastAsia="Times New Roman"/>
                <w:color w:val="000000"/>
                <w:sz w:val="22"/>
                <w:szCs w:val="22"/>
              </w:rPr>
              <w:t>, Canada</w:t>
            </w:r>
          </w:p>
        </w:tc>
        <w:tc>
          <w:tcPr>
            <w:tcW w:w="1642" w:type="dxa"/>
            <w:tcBorders>
              <w:top w:val="nil"/>
              <w:left w:val="nil"/>
              <w:bottom w:val="nil"/>
              <w:right w:val="nil"/>
            </w:tcBorders>
            <w:shd w:val="clear" w:color="auto" w:fill="auto"/>
            <w:noWrap/>
            <w:vAlign w:val="bottom"/>
            <w:hideMark/>
          </w:tcPr>
          <w:p w14:paraId="6B1F155C"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0.577</w:t>
            </w:r>
          </w:p>
        </w:tc>
        <w:tc>
          <w:tcPr>
            <w:tcW w:w="1481" w:type="dxa"/>
            <w:tcBorders>
              <w:top w:val="nil"/>
              <w:left w:val="nil"/>
              <w:bottom w:val="nil"/>
              <w:right w:val="nil"/>
            </w:tcBorders>
            <w:shd w:val="clear" w:color="auto" w:fill="auto"/>
            <w:noWrap/>
            <w:vAlign w:val="bottom"/>
            <w:hideMark/>
          </w:tcPr>
          <w:p w14:paraId="2283684E"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6.31</w:t>
            </w:r>
          </w:p>
        </w:tc>
        <w:tc>
          <w:tcPr>
            <w:tcW w:w="1710" w:type="dxa"/>
            <w:tcBorders>
              <w:top w:val="nil"/>
              <w:left w:val="nil"/>
              <w:bottom w:val="nil"/>
              <w:right w:val="nil"/>
            </w:tcBorders>
            <w:shd w:val="clear" w:color="auto" w:fill="auto"/>
            <w:noWrap/>
            <w:vAlign w:val="bottom"/>
            <w:hideMark/>
          </w:tcPr>
          <w:p w14:paraId="264531CF"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0.128</w:t>
            </w:r>
          </w:p>
        </w:tc>
        <w:tc>
          <w:tcPr>
            <w:tcW w:w="1350" w:type="dxa"/>
            <w:tcBorders>
              <w:top w:val="nil"/>
              <w:left w:val="nil"/>
              <w:bottom w:val="nil"/>
              <w:right w:val="nil"/>
            </w:tcBorders>
            <w:shd w:val="clear" w:color="auto" w:fill="auto"/>
            <w:noWrap/>
            <w:vAlign w:val="bottom"/>
            <w:hideMark/>
          </w:tcPr>
          <w:p w14:paraId="479491E3" w14:textId="562052FC" w:rsidR="00CC576C" w:rsidRPr="00CC576C" w:rsidRDefault="00EE432D" w:rsidP="00C014E5">
            <w:pPr>
              <w:spacing w:line="360" w:lineRule="auto"/>
              <w:jc w:val="right"/>
              <w:rPr>
                <w:rFonts w:eastAsia="Times New Roman"/>
                <w:color w:val="000000"/>
                <w:sz w:val="22"/>
                <w:szCs w:val="22"/>
              </w:rPr>
            </w:pPr>
            <w:r>
              <w:rPr>
                <w:rFonts w:eastAsia="Times New Roman"/>
                <w:color w:val="000000"/>
                <w:sz w:val="22"/>
                <w:szCs w:val="22"/>
              </w:rPr>
              <w:t>~10-</w:t>
            </w:r>
            <w:r w:rsidR="00CC576C" w:rsidRPr="00CC576C">
              <w:rPr>
                <w:rFonts w:eastAsia="Times New Roman"/>
                <w:color w:val="000000"/>
                <w:sz w:val="22"/>
                <w:szCs w:val="22"/>
              </w:rPr>
              <w:t>500</w:t>
            </w:r>
          </w:p>
        </w:tc>
        <w:tc>
          <w:tcPr>
            <w:tcW w:w="3043" w:type="dxa"/>
            <w:tcBorders>
              <w:top w:val="nil"/>
              <w:left w:val="nil"/>
              <w:bottom w:val="nil"/>
              <w:right w:val="nil"/>
            </w:tcBorders>
            <w:shd w:val="clear" w:color="auto" w:fill="auto"/>
            <w:noWrap/>
            <w:vAlign w:val="bottom"/>
            <w:hideMark/>
          </w:tcPr>
          <w:p w14:paraId="29AD9A71" w14:textId="7056FB55"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Pr>
                <w:rFonts w:eastAsia="Times New Roman"/>
                <w:color w:val="000000"/>
                <w:sz w:val="22"/>
                <w:szCs w:val="22"/>
              </w:rPr>
              <w:instrText>ADDIN CSL_CITATION { "citationItems" : [ { "id" : "ITEM-1", "itemData" : { "DOI" : "10.1111/bij.12384", "ISBN" : "0024-4066", "ISSN" : "00244066", "abstract" : "Life-history transitions have evolved repeatedly in numerous taxa, although the ecological and evolutionary conditions favouring such transitions in the presence of gene flow remain poorly understood. The present study aimed to disentangle the effects of isolation-by-distance and isolation-by-environment on genetic differentiation between two sympatric life-history ecotypes. Using 14 microsatellite loci, we first characterized amphidromous and freshwater groups of Cottus asper in a high gene flow setting in the Lower Fraser River system (south-western British Columbia, Canada) to test for the effects of habitat and geographical distance on the distribution of life-history ecotypes. Within the main river channel, no genetic differentiation was found, whereas tributaries even close to the estuary were genetically differentiated. Partial mantel tests confirmed that genetic differentiation between river tributaries and the main channel was independent from geographical distance, with distance-scaled migration rates indicating reduced gene flow from the main channel into the tributaries. Our results suggest that isolation-by-environment can play an important role for the early stage of life-history transitions, and may promote differentiation among life-history ecotypes despite the presence of gene flow.(c) 2014 The Linnean Society of London, Biological Journal of the Linnean Society, 2014, 113, 943-957.", "author" : [ { "dropping-particle" : "", "family" : "Dennenmoser", "given" : "Stefan", "non-dropping-particle" : "", "parse-names" : false, "suffix" : "" }, { "dropping-particle" : "", "family" : "Rogers", "given" : "Sean M.", "non-dropping-particle" : "", "parse-names" : false, "suffix" : "" }, { "dropping-particle" : "", "family" : "Vamosi", "given" : "Steven M.", "non-dropping-particle" : "", "parse-names" : false, "suffix" : "" } ], "container-title" : "Biological Journal of the Linnean Society", "id" : "ITEM-1", "issue" : "4", "issued" : { "date-parts" : [ [ "2014", "12" ] ] }, "note" : "From Duplicate 2 (Genetic population structure in prickly sculpin ( Cottus asper ) reflects isolation-by-environment between two life-history ecotypes - Dennenmoser, Stefan; Rogers, Sean M; Vamosi, Steven M)\n\nDennenmoser, Stefan Rogers, Sean M. Vamosi, Steven M.", "page" : "943-957", "title" : "Genetic population structure in prickly sculpin (&lt;i&gt;Cottus asper&lt;/i&gt;) reflects isolation-by-environment between two life-history ecotypes", "type" : "article-journal", "volume" : "113" }, "uris" : [ "http://www.mendeley.com/documents/?uuid=b7ab8fa5-4d9c-49e9-a123-90dee9fb0fe3" ] } ], "mendeley" : { "formattedCitation" : "(Dennenmoser, Rogers, &amp; Vamosi, 2014)", "manualFormatting" : "Dennenmoser et al., 2014", "plainTextFormattedCitation" : "(Dennenmoser, Rogers, &amp; Vamosi, 2014)", "previouslyFormattedCitation" : "(Dennenmoser, Rogers, &amp; Vamosi, 2014)"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Dennenmoser</w:t>
            </w:r>
            <w:r>
              <w:rPr>
                <w:rFonts w:eastAsia="Times New Roman"/>
                <w:noProof/>
                <w:color w:val="000000"/>
                <w:sz w:val="22"/>
                <w:szCs w:val="22"/>
              </w:rPr>
              <w:t xml:space="preserve"> et al.</w:t>
            </w:r>
            <w:r w:rsidRPr="00114EF6">
              <w:rPr>
                <w:rFonts w:eastAsia="Times New Roman"/>
                <w:noProof/>
                <w:color w:val="000000"/>
                <w:sz w:val="22"/>
                <w:szCs w:val="22"/>
              </w:rPr>
              <w:t>, 2014</w:t>
            </w:r>
            <w:r>
              <w:rPr>
                <w:rFonts w:eastAsia="Times New Roman"/>
                <w:color w:val="000000"/>
                <w:sz w:val="22"/>
                <w:szCs w:val="22"/>
              </w:rPr>
              <w:fldChar w:fldCharType="end"/>
            </w:r>
          </w:p>
        </w:tc>
      </w:tr>
      <w:tr w:rsidR="00E10671" w:rsidRPr="00CC576C" w14:paraId="5551AF80" w14:textId="77777777" w:rsidTr="00C014E5">
        <w:trPr>
          <w:trHeight w:val="640"/>
        </w:trPr>
        <w:tc>
          <w:tcPr>
            <w:tcW w:w="2161" w:type="dxa"/>
            <w:tcBorders>
              <w:top w:val="nil"/>
              <w:left w:val="nil"/>
              <w:bottom w:val="nil"/>
              <w:right w:val="nil"/>
            </w:tcBorders>
            <w:shd w:val="clear" w:color="auto" w:fill="auto"/>
            <w:noWrap/>
            <w:vAlign w:val="bottom"/>
            <w:hideMark/>
          </w:tcPr>
          <w:p w14:paraId="27B11108"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asper</w:t>
            </w:r>
          </w:p>
        </w:tc>
        <w:tc>
          <w:tcPr>
            <w:tcW w:w="1047" w:type="dxa"/>
            <w:tcBorders>
              <w:top w:val="nil"/>
              <w:left w:val="nil"/>
              <w:bottom w:val="nil"/>
              <w:right w:val="nil"/>
            </w:tcBorders>
            <w:shd w:val="clear" w:color="auto" w:fill="auto"/>
            <w:noWrap/>
            <w:vAlign w:val="bottom"/>
            <w:hideMark/>
          </w:tcPr>
          <w:p w14:paraId="4EE72D15"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11</w:t>
            </w:r>
          </w:p>
        </w:tc>
        <w:tc>
          <w:tcPr>
            <w:tcW w:w="4443" w:type="dxa"/>
            <w:tcBorders>
              <w:top w:val="nil"/>
              <w:left w:val="nil"/>
              <w:bottom w:val="nil"/>
              <w:right w:val="nil"/>
            </w:tcBorders>
            <w:shd w:val="clear" w:color="auto" w:fill="auto"/>
            <w:vAlign w:val="bottom"/>
            <w:hideMark/>
          </w:tcPr>
          <w:p w14:paraId="15B95BEB"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Northern California streams and rivers</w:t>
            </w:r>
          </w:p>
        </w:tc>
        <w:tc>
          <w:tcPr>
            <w:tcW w:w="1642" w:type="dxa"/>
            <w:tcBorders>
              <w:top w:val="nil"/>
              <w:left w:val="nil"/>
              <w:bottom w:val="nil"/>
              <w:right w:val="nil"/>
            </w:tcBorders>
            <w:shd w:val="clear" w:color="auto" w:fill="auto"/>
            <w:noWrap/>
            <w:vAlign w:val="bottom"/>
            <w:hideMark/>
          </w:tcPr>
          <w:p w14:paraId="0307FF52" w14:textId="77777777" w:rsidR="00CC576C" w:rsidRPr="00CC576C" w:rsidRDefault="00CC576C" w:rsidP="00C014E5">
            <w:pPr>
              <w:spacing w:line="360" w:lineRule="auto"/>
              <w:jc w:val="right"/>
              <w:rPr>
                <w:rFonts w:eastAsia="Times New Roman"/>
                <w:color w:val="2A2A2A"/>
                <w:sz w:val="22"/>
                <w:szCs w:val="22"/>
              </w:rPr>
            </w:pPr>
            <w:r w:rsidRPr="00CC576C">
              <w:rPr>
                <w:rFonts w:eastAsia="Times New Roman"/>
                <w:color w:val="2A2A2A"/>
                <w:sz w:val="22"/>
                <w:szCs w:val="22"/>
              </w:rPr>
              <w:t>0.366</w:t>
            </w:r>
          </w:p>
        </w:tc>
        <w:tc>
          <w:tcPr>
            <w:tcW w:w="1481" w:type="dxa"/>
            <w:tcBorders>
              <w:top w:val="nil"/>
              <w:left w:val="nil"/>
              <w:bottom w:val="nil"/>
              <w:right w:val="nil"/>
            </w:tcBorders>
            <w:shd w:val="clear" w:color="auto" w:fill="auto"/>
            <w:noWrap/>
            <w:vAlign w:val="bottom"/>
            <w:hideMark/>
          </w:tcPr>
          <w:p w14:paraId="64DAA210" w14:textId="77777777" w:rsidR="00CC576C" w:rsidRPr="00CC576C" w:rsidRDefault="00CC576C" w:rsidP="00C014E5">
            <w:pPr>
              <w:spacing w:line="360" w:lineRule="auto"/>
              <w:jc w:val="right"/>
              <w:rPr>
                <w:rFonts w:eastAsia="Times New Roman"/>
                <w:color w:val="2A2A2A"/>
                <w:sz w:val="22"/>
                <w:szCs w:val="22"/>
              </w:rPr>
            </w:pPr>
            <w:r w:rsidRPr="00CC576C">
              <w:rPr>
                <w:rFonts w:eastAsia="Times New Roman"/>
                <w:color w:val="2A2A2A"/>
                <w:sz w:val="22"/>
                <w:szCs w:val="22"/>
              </w:rPr>
              <w:t>3.02</w:t>
            </w:r>
          </w:p>
        </w:tc>
        <w:tc>
          <w:tcPr>
            <w:tcW w:w="1710" w:type="dxa"/>
            <w:tcBorders>
              <w:top w:val="nil"/>
              <w:left w:val="nil"/>
              <w:bottom w:val="nil"/>
              <w:right w:val="nil"/>
            </w:tcBorders>
            <w:shd w:val="clear" w:color="auto" w:fill="auto"/>
            <w:vAlign w:val="bottom"/>
            <w:hideMark/>
          </w:tcPr>
          <w:p w14:paraId="32881F46" w14:textId="2B0D7C56"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0.01</w:t>
            </w:r>
            <w:r w:rsidR="00EE5714">
              <w:rPr>
                <w:rFonts w:eastAsia="Times New Roman"/>
                <w:color w:val="000000"/>
                <w:sz w:val="22"/>
                <w:szCs w:val="22"/>
              </w:rPr>
              <w:t>0</w:t>
            </w:r>
            <w:r w:rsidRPr="00CC576C">
              <w:rPr>
                <w:rFonts w:eastAsia="Times New Roman"/>
                <w:color w:val="000000"/>
                <w:sz w:val="22"/>
                <w:szCs w:val="22"/>
              </w:rPr>
              <w:t xml:space="preserve"> - 0.501</w:t>
            </w:r>
          </w:p>
        </w:tc>
        <w:tc>
          <w:tcPr>
            <w:tcW w:w="1350" w:type="dxa"/>
            <w:tcBorders>
              <w:top w:val="nil"/>
              <w:left w:val="nil"/>
              <w:bottom w:val="nil"/>
              <w:right w:val="nil"/>
            </w:tcBorders>
            <w:shd w:val="clear" w:color="auto" w:fill="auto"/>
            <w:noWrap/>
            <w:vAlign w:val="bottom"/>
            <w:hideMark/>
          </w:tcPr>
          <w:p w14:paraId="2B249AA5" w14:textId="60E8945D"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2-1</w:t>
            </w:r>
            <w:r w:rsidR="00477AA2">
              <w:rPr>
                <w:rFonts w:eastAsia="Times New Roman"/>
                <w:color w:val="000000"/>
                <w:sz w:val="22"/>
                <w:szCs w:val="22"/>
              </w:rPr>
              <w:t>,</w:t>
            </w:r>
            <w:r w:rsidRPr="00CC576C">
              <w:rPr>
                <w:rFonts w:eastAsia="Times New Roman"/>
                <w:color w:val="000000"/>
                <w:sz w:val="22"/>
                <w:szCs w:val="22"/>
              </w:rPr>
              <w:t>250</w:t>
            </w:r>
          </w:p>
        </w:tc>
        <w:tc>
          <w:tcPr>
            <w:tcW w:w="3043" w:type="dxa"/>
            <w:tcBorders>
              <w:top w:val="nil"/>
              <w:left w:val="nil"/>
              <w:bottom w:val="nil"/>
              <w:right w:val="nil"/>
            </w:tcBorders>
            <w:shd w:val="clear" w:color="auto" w:fill="auto"/>
            <w:noWrap/>
            <w:vAlign w:val="bottom"/>
            <w:hideMark/>
          </w:tcPr>
          <w:p w14:paraId="364D7A18" w14:textId="6F2E4FC1"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C014E5">
              <w:rPr>
                <w:rFonts w:eastAsia="Times New Roman"/>
                <w:color w:val="000000"/>
                <w:sz w:val="22"/>
                <w:szCs w:val="22"/>
              </w:rPr>
              <w:instrText>ADDIN CSL_CITATION { "citationItems" : [ { "id" : "ITEM-1", "itemData" : { "DOI" : "10.1093/jhered/esw045", "ISSN" : "0022-1503", "PMID" : "27489253", "abstract" : "Ecological generalists may contain a wealth of information concerning diversity, ecology, and geographic connectivity throughout their range. We explored these ideas in prickly sculpin (Cottus asper), a small generalist freshwater fish species where coastal forms have potentially undergone radiations into inland lacustrine and riverine environments. Using a 962bp cytochrome b mtDNA marker and 11 microsatellites, we estimated diversity, divergence times, gene flow, and structure among populations at 43 locations throughout California. We then incorporated genetic and GIS data into ecological niche models to assess ecological conditions within identified groups. Though not reciprocally monophyletic, unique mtDNA haplotypes, microsatellite clustering, and measures of isolation by distance (Coastal: r = 0.960, P &lt; 0.001; Inland: r = 0.277, P = 0.148) suggest 2 novel taxonomic groups, Coastal and Inland (constrained to Great Central Valley). Divergence estimates of 41-191 kya combined with the regional biogeographic history suggest geographic barriers are absent between groups since divergence, but ecological niche modeling revealed significant environmental differences (t = 10.84, P &lt; 0.001). Introgressed individuals were also discovered between groups in an ecologically and geographically intermediate region. Population structure was limited, predominately found in tributaries of the San Joaquin basin in the Inland group. Overall, C. asper exhibited substantial genetic diversity, despite its ecological generality, reflecting California's historically unique and complex hydrology. More broadly, this study illustrates variable environments within the range of a generalist species may mask genetic divergences and should not be overlooked in biodiversity assessments.", "author" : [ { "dropping-particle" : "", "family" : "Baumsteiger", "given" : "Jason", "non-dropping-particle" : "", "parse-names" : false, "suffix" : "" }, { "dropping-particle" : "", "family" : "Kinziger", "given" : "Andrew P.", "non-dropping-particle" : "", "parse-names" : false, "suffix" : "" }, { "dropping-particle" : "", "family" : "Aguilar", "given" : "Andres", "non-dropping-particle" : "", "parse-names" : false, "suffix" : "" } ], "container-title" : "Journal of Heredity", "id" : "ITEM-1", "issue" : "6", "issued" : { "date-parts" : [ [ "2016", "11" ] ] }, "page" : "504-517", "title" : "Novel concordance between geographic, environmental, and genetic structure in the ecological generalist prickly sculpin (&lt;i&gt;Cottus asper&lt;/i&gt;) in California", "type" : "article-journal", "volume" : "107" }, "uris" : [ "http://www.mendeley.com/documents/?uuid=b420ff28-0c9d-3803-8e44-f7a9fc8adb8b" ] } ], "mendeley" : { "formattedCitation" : "(Jason Baumsteiger, Kinziger, &amp; Aguilar, 2016)", "manualFormatting" : "Baumsteiger et al., 2016", "plainTextFormattedCitation" : "(Jason Baumsteiger, Kinziger, &amp; Aguilar, 2016)", "previouslyFormattedCitation" : "(Jason Baumsteiger, Kinziger, &amp; Aguilar, 2016)"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Baumsteiger</w:t>
            </w:r>
            <w:r>
              <w:rPr>
                <w:rFonts w:eastAsia="Times New Roman"/>
                <w:noProof/>
                <w:color w:val="000000"/>
                <w:sz w:val="22"/>
                <w:szCs w:val="22"/>
              </w:rPr>
              <w:t xml:space="preserve"> et al.</w:t>
            </w:r>
            <w:r w:rsidRPr="00114EF6">
              <w:rPr>
                <w:rFonts w:eastAsia="Times New Roman"/>
                <w:noProof/>
                <w:color w:val="000000"/>
                <w:sz w:val="22"/>
                <w:szCs w:val="22"/>
              </w:rPr>
              <w:t>, 2016</w:t>
            </w:r>
            <w:r>
              <w:rPr>
                <w:rFonts w:eastAsia="Times New Roman"/>
                <w:color w:val="000000"/>
                <w:sz w:val="22"/>
                <w:szCs w:val="22"/>
              </w:rPr>
              <w:fldChar w:fldCharType="end"/>
            </w:r>
          </w:p>
        </w:tc>
      </w:tr>
      <w:tr w:rsidR="00E10671" w:rsidRPr="00CC576C" w14:paraId="492373A6" w14:textId="77777777" w:rsidTr="00C014E5">
        <w:trPr>
          <w:trHeight w:val="640"/>
        </w:trPr>
        <w:tc>
          <w:tcPr>
            <w:tcW w:w="2161" w:type="dxa"/>
            <w:tcBorders>
              <w:top w:val="nil"/>
              <w:left w:val="nil"/>
              <w:bottom w:val="nil"/>
              <w:right w:val="nil"/>
            </w:tcBorders>
            <w:shd w:val="clear" w:color="auto" w:fill="auto"/>
            <w:noWrap/>
            <w:vAlign w:val="bottom"/>
            <w:hideMark/>
          </w:tcPr>
          <w:p w14:paraId="39C6B7F6"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asperrimus</w:t>
            </w:r>
          </w:p>
        </w:tc>
        <w:tc>
          <w:tcPr>
            <w:tcW w:w="1047" w:type="dxa"/>
            <w:tcBorders>
              <w:top w:val="nil"/>
              <w:left w:val="nil"/>
              <w:bottom w:val="nil"/>
              <w:right w:val="nil"/>
            </w:tcBorders>
            <w:shd w:val="clear" w:color="auto" w:fill="auto"/>
            <w:noWrap/>
            <w:vAlign w:val="bottom"/>
            <w:hideMark/>
          </w:tcPr>
          <w:p w14:paraId="178C38E1"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9</w:t>
            </w:r>
          </w:p>
        </w:tc>
        <w:tc>
          <w:tcPr>
            <w:tcW w:w="4443" w:type="dxa"/>
            <w:tcBorders>
              <w:top w:val="nil"/>
              <w:left w:val="nil"/>
              <w:bottom w:val="nil"/>
              <w:right w:val="nil"/>
            </w:tcBorders>
            <w:shd w:val="clear" w:color="auto" w:fill="auto"/>
            <w:vAlign w:val="bottom"/>
            <w:hideMark/>
          </w:tcPr>
          <w:p w14:paraId="796EC16A"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Hat Creek Fault, California</w:t>
            </w:r>
          </w:p>
        </w:tc>
        <w:tc>
          <w:tcPr>
            <w:tcW w:w="1642" w:type="dxa"/>
            <w:tcBorders>
              <w:top w:val="nil"/>
              <w:left w:val="nil"/>
              <w:bottom w:val="nil"/>
              <w:right w:val="nil"/>
            </w:tcBorders>
            <w:shd w:val="clear" w:color="auto" w:fill="auto"/>
            <w:noWrap/>
            <w:vAlign w:val="bottom"/>
            <w:hideMark/>
          </w:tcPr>
          <w:p w14:paraId="28FEE9C2" w14:textId="21B66C48" w:rsidR="00CC576C" w:rsidRPr="00CC576C" w:rsidRDefault="004A374B" w:rsidP="00C014E5">
            <w:pPr>
              <w:spacing w:line="360" w:lineRule="auto"/>
              <w:jc w:val="right"/>
              <w:rPr>
                <w:rFonts w:eastAsia="Times New Roman"/>
                <w:color w:val="000000"/>
                <w:sz w:val="22"/>
                <w:szCs w:val="22"/>
              </w:rPr>
            </w:pPr>
            <w:r>
              <w:rPr>
                <w:rFonts w:eastAsia="Times New Roman"/>
                <w:color w:val="000000"/>
                <w:sz w:val="22"/>
                <w:szCs w:val="22"/>
              </w:rPr>
              <w:t>**</w:t>
            </w:r>
            <w:r w:rsidR="00CC576C" w:rsidRPr="00CC576C">
              <w:rPr>
                <w:rFonts w:eastAsia="Times New Roman"/>
                <w:color w:val="000000"/>
                <w:sz w:val="22"/>
                <w:szCs w:val="22"/>
              </w:rPr>
              <w:t>0.385</w:t>
            </w:r>
          </w:p>
        </w:tc>
        <w:tc>
          <w:tcPr>
            <w:tcW w:w="1481" w:type="dxa"/>
            <w:tcBorders>
              <w:top w:val="nil"/>
              <w:left w:val="nil"/>
              <w:bottom w:val="nil"/>
              <w:right w:val="nil"/>
            </w:tcBorders>
            <w:shd w:val="clear" w:color="auto" w:fill="auto"/>
            <w:noWrap/>
            <w:vAlign w:val="bottom"/>
            <w:hideMark/>
          </w:tcPr>
          <w:p w14:paraId="565A80D5"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5.25</w:t>
            </w:r>
          </w:p>
        </w:tc>
        <w:tc>
          <w:tcPr>
            <w:tcW w:w="1710" w:type="dxa"/>
            <w:tcBorders>
              <w:top w:val="nil"/>
              <w:left w:val="nil"/>
              <w:bottom w:val="nil"/>
              <w:right w:val="nil"/>
            </w:tcBorders>
            <w:shd w:val="clear" w:color="auto" w:fill="auto"/>
            <w:vAlign w:val="bottom"/>
            <w:hideMark/>
          </w:tcPr>
          <w:p w14:paraId="690D3E8C" w14:textId="30FE05EF"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0.32</w:t>
            </w:r>
            <w:r w:rsidR="00477AA2">
              <w:rPr>
                <w:rFonts w:eastAsia="Times New Roman"/>
                <w:color w:val="000000"/>
                <w:sz w:val="22"/>
                <w:szCs w:val="22"/>
              </w:rPr>
              <w:t>0</w:t>
            </w:r>
          </w:p>
        </w:tc>
        <w:tc>
          <w:tcPr>
            <w:tcW w:w="1350" w:type="dxa"/>
            <w:tcBorders>
              <w:top w:val="nil"/>
              <w:left w:val="nil"/>
              <w:bottom w:val="nil"/>
              <w:right w:val="nil"/>
            </w:tcBorders>
            <w:shd w:val="clear" w:color="auto" w:fill="auto"/>
            <w:noWrap/>
            <w:vAlign w:val="bottom"/>
            <w:hideMark/>
          </w:tcPr>
          <w:p w14:paraId="3C257287" w14:textId="4FE686D4"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8-25</w:t>
            </w:r>
          </w:p>
        </w:tc>
        <w:tc>
          <w:tcPr>
            <w:tcW w:w="3043" w:type="dxa"/>
            <w:tcBorders>
              <w:top w:val="nil"/>
              <w:left w:val="nil"/>
              <w:bottom w:val="nil"/>
              <w:right w:val="nil"/>
            </w:tcBorders>
            <w:shd w:val="clear" w:color="auto" w:fill="auto"/>
            <w:noWrap/>
            <w:vAlign w:val="bottom"/>
            <w:hideMark/>
          </w:tcPr>
          <w:p w14:paraId="03A76D94" w14:textId="6E9B5A28"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"10.1007/s10592-016-0859-9", "ISSN" : "15729737", "author" : [ { "dropping-particle" : "", "family" : "Kinziger", "given" : "Andrew P.", "non-dropping-particle" : "", "parse-names" : false, "suffix" : "" }, { "dropping-particle" : "", "family" : "Hellmair", "given" : "Michael", "non-dropping-particle" : "", "parse-names" : false, "suffix" : "" }, { "dropping-particle" : "", "family" : "Fong", "given" : "Steven R.", "non-dropping-particle" : "", "parse-names" : false, "suffix" : "" }, { "dropping-particle" : "", "family" : "Goodman", "given" : "Damon H.", "non-dropping-particle" : "", "parse-names" : false, "suffix" : "" }, { "dropping-particle" : "", "family" : "Kelsey", "given" : "Harvey", "non-dropping-particle" : "", "parse-names" : false, "suffix" : "" } ], "container-title" : "Conservation Genetics", "id" : "ITEM-1", "issue" : "6", "issued" : { "date-parts" : [ [ "2016" ] ] }, "page" : "1257-1267", "title" : "Evolution of rough sculpin (Cottus asperrimus) genetic divergence and late Quaternary displacement on the Hat Creek fault, California, USA", "type" : "article-journal", "volume" : "17" }, "uris" : [ "http://www.mendeley.com/documents/?uuid=dd45b324-a7f3-37f2-a82b-b4c6e3952e14" ] } ], "mendeley" : { "formattedCitation" : "(Kinziger et al., 2016)", "manualFormatting" : "Kinziger et al., 2016", "plainTextFormattedCitation" : "(Kinziger et al., 2016)", "previouslyFormattedCitation" : "(Kinziger et al., 2016)"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Kinziger et al., 2016</w:t>
            </w:r>
            <w:r>
              <w:rPr>
                <w:rFonts w:eastAsia="Times New Roman"/>
                <w:color w:val="000000"/>
                <w:sz w:val="22"/>
                <w:szCs w:val="22"/>
              </w:rPr>
              <w:fldChar w:fldCharType="end"/>
            </w:r>
          </w:p>
        </w:tc>
      </w:tr>
      <w:tr w:rsidR="00E10671" w:rsidRPr="00CC576C" w14:paraId="485E059E" w14:textId="77777777" w:rsidTr="00C014E5">
        <w:trPr>
          <w:trHeight w:val="640"/>
        </w:trPr>
        <w:tc>
          <w:tcPr>
            <w:tcW w:w="2161" w:type="dxa"/>
            <w:tcBorders>
              <w:top w:val="nil"/>
              <w:left w:val="nil"/>
              <w:bottom w:val="nil"/>
              <w:right w:val="nil"/>
            </w:tcBorders>
            <w:shd w:val="clear" w:color="auto" w:fill="auto"/>
            <w:noWrap/>
            <w:vAlign w:val="bottom"/>
            <w:hideMark/>
          </w:tcPr>
          <w:p w14:paraId="70187993"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bairdi</w:t>
            </w:r>
          </w:p>
        </w:tc>
        <w:tc>
          <w:tcPr>
            <w:tcW w:w="1047" w:type="dxa"/>
            <w:tcBorders>
              <w:top w:val="nil"/>
              <w:left w:val="nil"/>
              <w:bottom w:val="nil"/>
              <w:right w:val="nil"/>
            </w:tcBorders>
            <w:shd w:val="clear" w:color="auto" w:fill="auto"/>
            <w:noWrap/>
            <w:vAlign w:val="bottom"/>
            <w:hideMark/>
          </w:tcPr>
          <w:p w14:paraId="75FCE72C"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12</w:t>
            </w:r>
          </w:p>
        </w:tc>
        <w:tc>
          <w:tcPr>
            <w:tcW w:w="4443" w:type="dxa"/>
            <w:tcBorders>
              <w:top w:val="nil"/>
              <w:left w:val="nil"/>
              <w:bottom w:val="nil"/>
              <w:right w:val="nil"/>
            </w:tcBorders>
            <w:shd w:val="clear" w:color="auto" w:fill="auto"/>
            <w:vAlign w:val="bottom"/>
            <w:hideMark/>
          </w:tcPr>
          <w:p w14:paraId="023D7D0C"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Nantahala River, North Carolina</w:t>
            </w:r>
          </w:p>
        </w:tc>
        <w:tc>
          <w:tcPr>
            <w:tcW w:w="1642" w:type="dxa"/>
            <w:tcBorders>
              <w:top w:val="nil"/>
              <w:left w:val="nil"/>
              <w:bottom w:val="nil"/>
              <w:right w:val="nil"/>
            </w:tcBorders>
            <w:shd w:val="clear" w:color="auto" w:fill="auto"/>
            <w:noWrap/>
            <w:vAlign w:val="bottom"/>
            <w:hideMark/>
          </w:tcPr>
          <w:p w14:paraId="0BF2E4CB"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0.598</w:t>
            </w:r>
          </w:p>
        </w:tc>
        <w:tc>
          <w:tcPr>
            <w:tcW w:w="1481" w:type="dxa"/>
            <w:tcBorders>
              <w:top w:val="nil"/>
              <w:left w:val="nil"/>
              <w:bottom w:val="nil"/>
              <w:right w:val="nil"/>
            </w:tcBorders>
            <w:shd w:val="clear" w:color="auto" w:fill="auto"/>
            <w:noWrap/>
            <w:vAlign w:val="bottom"/>
            <w:hideMark/>
          </w:tcPr>
          <w:p w14:paraId="003FF267"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NR</w:t>
            </w:r>
          </w:p>
        </w:tc>
        <w:tc>
          <w:tcPr>
            <w:tcW w:w="1710" w:type="dxa"/>
            <w:tcBorders>
              <w:top w:val="nil"/>
              <w:left w:val="nil"/>
              <w:bottom w:val="nil"/>
              <w:right w:val="nil"/>
            </w:tcBorders>
            <w:shd w:val="clear" w:color="auto" w:fill="auto"/>
            <w:noWrap/>
            <w:vAlign w:val="bottom"/>
            <w:hideMark/>
          </w:tcPr>
          <w:p w14:paraId="30431BCC"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0.026</w:t>
            </w:r>
          </w:p>
        </w:tc>
        <w:tc>
          <w:tcPr>
            <w:tcW w:w="1350" w:type="dxa"/>
            <w:tcBorders>
              <w:top w:val="nil"/>
              <w:left w:val="nil"/>
              <w:bottom w:val="nil"/>
              <w:right w:val="nil"/>
            </w:tcBorders>
            <w:shd w:val="clear" w:color="auto" w:fill="auto"/>
            <w:noWrap/>
            <w:vAlign w:val="bottom"/>
            <w:hideMark/>
          </w:tcPr>
          <w:p w14:paraId="198E2926" w14:textId="4C4FFF62" w:rsidR="00CC576C" w:rsidRPr="00CC576C" w:rsidRDefault="007974FB" w:rsidP="00C014E5">
            <w:pPr>
              <w:spacing w:line="360" w:lineRule="auto"/>
              <w:jc w:val="right"/>
              <w:rPr>
                <w:rFonts w:eastAsia="Times New Roman"/>
                <w:color w:val="000000"/>
                <w:sz w:val="22"/>
                <w:szCs w:val="22"/>
              </w:rPr>
            </w:pPr>
            <w:r>
              <w:rPr>
                <w:rFonts w:eastAsia="Times New Roman"/>
                <w:color w:val="000000"/>
                <w:sz w:val="22"/>
                <w:szCs w:val="22"/>
              </w:rPr>
              <w:t>0.3-</w:t>
            </w:r>
            <w:r w:rsidR="00CC576C" w:rsidRPr="00CC576C">
              <w:rPr>
                <w:rFonts w:eastAsia="Times New Roman"/>
                <w:color w:val="000000"/>
                <w:sz w:val="22"/>
                <w:szCs w:val="22"/>
              </w:rPr>
              <w:t>5.6</w:t>
            </w:r>
          </w:p>
        </w:tc>
        <w:tc>
          <w:tcPr>
            <w:tcW w:w="3043" w:type="dxa"/>
            <w:tcBorders>
              <w:top w:val="nil"/>
              <w:left w:val="nil"/>
              <w:bottom w:val="nil"/>
              <w:right w:val="nil"/>
            </w:tcBorders>
            <w:shd w:val="clear" w:color="auto" w:fill="auto"/>
            <w:noWrap/>
            <w:vAlign w:val="bottom"/>
            <w:hideMark/>
          </w:tcPr>
          <w:p w14:paraId="7DCD4F09" w14:textId="72AC5C93"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"10.1111/j.1600-0633.2011.00525.x", "ISBN" : "09066691", "author" : [ { "dropping-particle" : "", "family" : "Lamphere", "given" : "Bradley A", "non-dropping-particle" : "", "parse-names" : false, "suffix" : "" }, { "dropping-particle" : "", "family" : "Blum", "given" : "Michael J", "non-dropping-particle" : "", "parse-names" : false, "suffix" : "" } ], "container-title" : "Ecology of Freshwater Fish", "id" : "ITEM-1", "issue" : "1", "issued" : { "date-parts" : [ [ "2012" ] ] }, "page" : "75-86", "title" : "Genetic estimates of population structure and dispersal in a benthic stream fish", "type" : "article-journal", "volume" : "21" }, "uris" : [ "http://www.mendeley.com/documents/?uuid=8d867410-fa21-4751-acd9-e8583c7372d9" ] } ], "mendeley" : { "formattedCitation" : "(Lamphere &amp; Blum, 2012)", "manualFormatting" : "Lamphere &amp; Blum, 2012", "plainTextFormattedCitation" : "(Lamphere &amp; Blum, 2012)", "previouslyFormattedCitation" : "(Lamphere &amp; Blum, 2012)"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Lamphere &amp; Blum, 2012</w:t>
            </w:r>
            <w:r>
              <w:rPr>
                <w:rFonts w:eastAsia="Times New Roman"/>
                <w:color w:val="000000"/>
                <w:sz w:val="22"/>
                <w:szCs w:val="22"/>
              </w:rPr>
              <w:fldChar w:fldCharType="end"/>
            </w:r>
          </w:p>
        </w:tc>
      </w:tr>
      <w:tr w:rsidR="00E10671" w:rsidRPr="00CC576C" w14:paraId="38C5CFE5" w14:textId="77777777" w:rsidTr="00C014E5">
        <w:trPr>
          <w:trHeight w:val="320"/>
        </w:trPr>
        <w:tc>
          <w:tcPr>
            <w:tcW w:w="2161" w:type="dxa"/>
            <w:tcBorders>
              <w:top w:val="nil"/>
              <w:left w:val="nil"/>
              <w:bottom w:val="nil"/>
              <w:right w:val="nil"/>
            </w:tcBorders>
            <w:shd w:val="clear" w:color="auto" w:fill="auto"/>
            <w:noWrap/>
            <w:vAlign w:val="bottom"/>
            <w:hideMark/>
          </w:tcPr>
          <w:p w14:paraId="5A0A4B80" w14:textId="441D1E06"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bairdi</w:t>
            </w:r>
          </w:p>
        </w:tc>
        <w:tc>
          <w:tcPr>
            <w:tcW w:w="1047" w:type="dxa"/>
            <w:tcBorders>
              <w:top w:val="nil"/>
              <w:left w:val="nil"/>
              <w:bottom w:val="nil"/>
              <w:right w:val="nil"/>
            </w:tcBorders>
            <w:shd w:val="clear" w:color="auto" w:fill="auto"/>
            <w:noWrap/>
            <w:vAlign w:val="bottom"/>
            <w:hideMark/>
          </w:tcPr>
          <w:p w14:paraId="57FF43D1"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6</w:t>
            </w:r>
          </w:p>
        </w:tc>
        <w:tc>
          <w:tcPr>
            <w:tcW w:w="4443" w:type="dxa"/>
            <w:tcBorders>
              <w:top w:val="nil"/>
              <w:left w:val="nil"/>
              <w:bottom w:val="nil"/>
              <w:right w:val="nil"/>
            </w:tcBorders>
            <w:shd w:val="clear" w:color="auto" w:fill="auto"/>
            <w:vAlign w:val="bottom"/>
            <w:hideMark/>
          </w:tcPr>
          <w:p w14:paraId="76D98C5A" w14:textId="21B5239C"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Lake Michigan tributaries</w:t>
            </w:r>
            <w:r w:rsidR="00EE432D">
              <w:rPr>
                <w:rFonts w:eastAsia="Times New Roman"/>
                <w:color w:val="000000"/>
                <w:sz w:val="22"/>
                <w:szCs w:val="22"/>
              </w:rPr>
              <w:t>, Michigan</w:t>
            </w:r>
          </w:p>
        </w:tc>
        <w:tc>
          <w:tcPr>
            <w:tcW w:w="1642" w:type="dxa"/>
            <w:tcBorders>
              <w:top w:val="nil"/>
              <w:left w:val="nil"/>
              <w:bottom w:val="nil"/>
              <w:right w:val="nil"/>
            </w:tcBorders>
            <w:shd w:val="clear" w:color="auto" w:fill="auto"/>
            <w:noWrap/>
            <w:vAlign w:val="bottom"/>
            <w:hideMark/>
          </w:tcPr>
          <w:p w14:paraId="12EA5A53" w14:textId="491DB69E"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0.32</w:t>
            </w:r>
            <w:r w:rsidR="00477AA2">
              <w:rPr>
                <w:rFonts w:eastAsia="Times New Roman"/>
                <w:color w:val="000000"/>
                <w:sz w:val="22"/>
                <w:szCs w:val="22"/>
              </w:rPr>
              <w:t>0</w:t>
            </w:r>
          </w:p>
        </w:tc>
        <w:tc>
          <w:tcPr>
            <w:tcW w:w="1481" w:type="dxa"/>
            <w:tcBorders>
              <w:top w:val="nil"/>
              <w:left w:val="nil"/>
              <w:bottom w:val="nil"/>
              <w:right w:val="nil"/>
            </w:tcBorders>
            <w:shd w:val="clear" w:color="auto" w:fill="auto"/>
            <w:noWrap/>
            <w:vAlign w:val="bottom"/>
            <w:hideMark/>
          </w:tcPr>
          <w:p w14:paraId="4397DEEB"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2.7</w:t>
            </w:r>
          </w:p>
        </w:tc>
        <w:tc>
          <w:tcPr>
            <w:tcW w:w="1710" w:type="dxa"/>
            <w:tcBorders>
              <w:top w:val="nil"/>
              <w:left w:val="nil"/>
              <w:bottom w:val="nil"/>
              <w:right w:val="nil"/>
            </w:tcBorders>
            <w:shd w:val="clear" w:color="auto" w:fill="auto"/>
            <w:noWrap/>
            <w:vAlign w:val="bottom"/>
            <w:hideMark/>
          </w:tcPr>
          <w:p w14:paraId="344FC320"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0.235</w:t>
            </w:r>
          </w:p>
        </w:tc>
        <w:tc>
          <w:tcPr>
            <w:tcW w:w="1350" w:type="dxa"/>
            <w:tcBorders>
              <w:top w:val="nil"/>
              <w:left w:val="nil"/>
              <w:bottom w:val="nil"/>
              <w:right w:val="nil"/>
            </w:tcBorders>
            <w:shd w:val="clear" w:color="auto" w:fill="auto"/>
            <w:noWrap/>
            <w:vAlign w:val="bottom"/>
            <w:hideMark/>
          </w:tcPr>
          <w:p w14:paraId="72FD6FB9" w14:textId="59CF5F83"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w:t>
            </w:r>
            <w:r w:rsidR="00E81AC0">
              <w:rPr>
                <w:rFonts w:eastAsia="Times New Roman"/>
                <w:color w:val="000000"/>
                <w:sz w:val="22"/>
                <w:szCs w:val="22"/>
              </w:rPr>
              <w:t>3-400</w:t>
            </w:r>
            <w:r w:rsidRPr="00CC576C">
              <w:rPr>
                <w:rFonts w:eastAsia="Times New Roman"/>
                <w:color w:val="000000"/>
                <w:sz w:val="22"/>
                <w:szCs w:val="22"/>
              </w:rPr>
              <w:t xml:space="preserve"> </w:t>
            </w:r>
          </w:p>
        </w:tc>
        <w:tc>
          <w:tcPr>
            <w:tcW w:w="3043" w:type="dxa"/>
            <w:tcBorders>
              <w:top w:val="nil"/>
              <w:left w:val="nil"/>
              <w:bottom w:val="nil"/>
              <w:right w:val="nil"/>
            </w:tcBorders>
            <w:shd w:val="clear" w:color="auto" w:fill="auto"/>
            <w:noWrap/>
            <w:vAlign w:val="bottom"/>
            <w:hideMark/>
          </w:tcPr>
          <w:p w14:paraId="7FB408E2" w14:textId="586DE642"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"10.1111/jfb.13101", "ISSN" : "10958649", "PMID" : "27616022", "abstract" : "This study used analyses of the genetic structure of a non-game fish species, the mottled sculpin Cottus bairdii to hypothesize probable recolonization routes used by cottids and possibly other Laurentian Great Lakes fishes following glacial recession. Based on samples from 16 small streams in five major Lake Michigan, U.S.A., tributary basins, significant interpopulation differentiation was documented (overall FST = 0\u00b7235). Differentiation was complex, however, with unexpectedly high genetic similarity among basins as well as occasionally strong differentiation within basins, despite relatively close geographic proximity of populations. Genetic dissimilarities were identified between eastern and western populations within river basins, with similarities existing between eastern and western populations across basins. Given such patterns, recolonization is hypothesized to have occurred on three occasions from more than one glacial refugium, with a secondary vicariant event resulting from reduction in the water level of ancestral Lake Michigan. By studying the phylogeography of a small, non-game fish species, this study provides insight into recolonization dynamics of the region that could be difficult to infer from game species that are often broadly dispersed by humans.", "author" : [ { "dropping-particle" : "", "family" : "Homola", "given" : "J. J.", "non-dropping-particle" : "", "parse-names" : false, "suffix" : "" }, { "dropping-particle" : "", "family" : "Ruetz", "given" : "C. R.", "non-dropping-particle" : "", "parse-names" : false, "suffix" : "" }, { "dropping-particle" : "", "family" : "Kohler", "given" : "S. L.", "non-dropping-particle" : "", "parse-names" : false, "suffix" : "" }, { "dropping-particle" : "", "family" : "Thum", "given" : "R. A.", "non-dropping-particle" : "", "parse-names" : false, "suffix" : "" } ], "container-title" : "Journal of Fish Biology", "id" : "ITEM-1", "issue" : "5", "issued" : { "date-parts" : [ [ "2016", "9" ] ] }, "note" : "look up supplemental materials for IBD plots", "page" : "2234-2250", "title" : "Complex postglacial recolonization inferred from population genetic structure of mottled sculpin &lt;i&gt;Cottus bairdii&lt;/i&gt; in tributaries of eastern Lake Michigan, U.S.A.", "type" : "article-journal", "volume" : "89" }, "uris" : [ "http://www.mendeley.com/documents/?uuid=6acf85a6-ba93-34cc-9e91-b6ddb5689a31" ] } ], "mendeley" : { "formattedCitation" : "(Homola et al., 2016)", "manualFormatting" : "Homola et al., 2016", "plainTextFormattedCitation" : "(Homola et al., 2016)", "previouslyFormattedCitation" : "(Homola et al., 2016)"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Homola et al., 2016</w:t>
            </w:r>
            <w:r>
              <w:rPr>
                <w:rFonts w:eastAsia="Times New Roman"/>
                <w:color w:val="000000"/>
                <w:sz w:val="22"/>
                <w:szCs w:val="22"/>
              </w:rPr>
              <w:fldChar w:fldCharType="end"/>
            </w:r>
          </w:p>
        </w:tc>
      </w:tr>
      <w:tr w:rsidR="00E10671" w:rsidRPr="00CC576C" w14:paraId="55186F31" w14:textId="77777777" w:rsidTr="00C014E5">
        <w:trPr>
          <w:trHeight w:val="320"/>
        </w:trPr>
        <w:tc>
          <w:tcPr>
            <w:tcW w:w="2161" w:type="dxa"/>
            <w:tcBorders>
              <w:top w:val="nil"/>
              <w:left w:val="nil"/>
              <w:bottom w:val="nil"/>
              <w:right w:val="nil"/>
            </w:tcBorders>
            <w:shd w:val="clear" w:color="auto" w:fill="auto"/>
            <w:noWrap/>
            <w:vAlign w:val="bottom"/>
            <w:hideMark/>
          </w:tcPr>
          <w:p w14:paraId="17C55F88" w14:textId="2F9E121F"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beldingi</w:t>
            </w:r>
          </w:p>
        </w:tc>
        <w:tc>
          <w:tcPr>
            <w:tcW w:w="1047" w:type="dxa"/>
            <w:tcBorders>
              <w:top w:val="nil"/>
              <w:left w:val="nil"/>
              <w:bottom w:val="nil"/>
              <w:right w:val="nil"/>
            </w:tcBorders>
            <w:shd w:val="clear" w:color="auto" w:fill="auto"/>
            <w:noWrap/>
            <w:vAlign w:val="bottom"/>
            <w:hideMark/>
          </w:tcPr>
          <w:p w14:paraId="09EEA7FF"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8</w:t>
            </w:r>
          </w:p>
        </w:tc>
        <w:tc>
          <w:tcPr>
            <w:tcW w:w="4443" w:type="dxa"/>
            <w:tcBorders>
              <w:top w:val="nil"/>
              <w:left w:val="nil"/>
              <w:bottom w:val="nil"/>
              <w:right w:val="nil"/>
            </w:tcBorders>
            <w:shd w:val="clear" w:color="auto" w:fill="auto"/>
            <w:vAlign w:val="bottom"/>
            <w:hideMark/>
          </w:tcPr>
          <w:p w14:paraId="23AF8EF8"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Truckee River, Nevada</w:t>
            </w:r>
          </w:p>
        </w:tc>
        <w:tc>
          <w:tcPr>
            <w:tcW w:w="1642" w:type="dxa"/>
            <w:tcBorders>
              <w:top w:val="nil"/>
              <w:left w:val="nil"/>
              <w:bottom w:val="nil"/>
              <w:right w:val="nil"/>
            </w:tcBorders>
            <w:shd w:val="clear" w:color="auto" w:fill="auto"/>
            <w:noWrap/>
            <w:vAlign w:val="bottom"/>
            <w:hideMark/>
          </w:tcPr>
          <w:p w14:paraId="210C95D0"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0.665</w:t>
            </w:r>
          </w:p>
        </w:tc>
        <w:tc>
          <w:tcPr>
            <w:tcW w:w="1481" w:type="dxa"/>
            <w:tcBorders>
              <w:top w:val="nil"/>
              <w:left w:val="nil"/>
              <w:bottom w:val="nil"/>
              <w:right w:val="nil"/>
            </w:tcBorders>
            <w:shd w:val="clear" w:color="auto" w:fill="auto"/>
            <w:noWrap/>
            <w:vAlign w:val="bottom"/>
            <w:hideMark/>
          </w:tcPr>
          <w:p w14:paraId="7ADC1E9B"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NR</w:t>
            </w:r>
          </w:p>
        </w:tc>
        <w:tc>
          <w:tcPr>
            <w:tcW w:w="1710" w:type="dxa"/>
            <w:tcBorders>
              <w:top w:val="nil"/>
              <w:left w:val="nil"/>
              <w:bottom w:val="nil"/>
              <w:right w:val="nil"/>
            </w:tcBorders>
            <w:shd w:val="clear" w:color="auto" w:fill="auto"/>
            <w:noWrap/>
            <w:vAlign w:val="bottom"/>
            <w:hideMark/>
          </w:tcPr>
          <w:p w14:paraId="698F1C8A" w14:textId="3C9E50FB"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−0.00</w:t>
            </w:r>
            <w:r w:rsidR="004A374B">
              <w:rPr>
                <w:rFonts w:eastAsia="Times New Roman"/>
                <w:color w:val="000000"/>
                <w:sz w:val="22"/>
                <w:szCs w:val="22"/>
              </w:rPr>
              <w:t>2</w:t>
            </w:r>
            <w:r w:rsidRPr="00CC576C">
              <w:rPr>
                <w:rFonts w:eastAsia="Times New Roman"/>
                <w:color w:val="000000"/>
                <w:sz w:val="22"/>
                <w:szCs w:val="22"/>
              </w:rPr>
              <w:t xml:space="preserve"> - 0.046</w:t>
            </w:r>
          </w:p>
        </w:tc>
        <w:tc>
          <w:tcPr>
            <w:tcW w:w="1350" w:type="dxa"/>
            <w:tcBorders>
              <w:top w:val="nil"/>
              <w:left w:val="nil"/>
              <w:bottom w:val="nil"/>
              <w:right w:val="nil"/>
            </w:tcBorders>
            <w:shd w:val="clear" w:color="auto" w:fill="auto"/>
            <w:noWrap/>
            <w:vAlign w:val="bottom"/>
            <w:hideMark/>
          </w:tcPr>
          <w:p w14:paraId="3246BA44" w14:textId="725BC6E1" w:rsidR="00CC576C" w:rsidRPr="00CC576C" w:rsidRDefault="00097B2E" w:rsidP="00C014E5">
            <w:pPr>
              <w:spacing w:line="360" w:lineRule="auto"/>
              <w:jc w:val="right"/>
              <w:rPr>
                <w:rFonts w:eastAsia="Times New Roman"/>
                <w:color w:val="000000"/>
                <w:sz w:val="22"/>
                <w:szCs w:val="22"/>
              </w:rPr>
            </w:pPr>
            <w:r>
              <w:rPr>
                <w:rFonts w:eastAsia="Times New Roman"/>
                <w:color w:val="000000"/>
                <w:sz w:val="22"/>
                <w:szCs w:val="22"/>
              </w:rPr>
              <w:t>~2-</w:t>
            </w:r>
            <w:r w:rsidR="00CC576C" w:rsidRPr="00CC576C">
              <w:rPr>
                <w:rFonts w:eastAsia="Times New Roman"/>
                <w:color w:val="000000"/>
                <w:sz w:val="22"/>
                <w:szCs w:val="22"/>
              </w:rPr>
              <w:t>78</w:t>
            </w:r>
          </w:p>
        </w:tc>
        <w:tc>
          <w:tcPr>
            <w:tcW w:w="3043" w:type="dxa"/>
            <w:tcBorders>
              <w:top w:val="nil"/>
              <w:left w:val="nil"/>
              <w:bottom w:val="nil"/>
              <w:right w:val="nil"/>
            </w:tcBorders>
            <w:shd w:val="clear" w:color="auto" w:fill="auto"/>
            <w:noWrap/>
            <w:vAlign w:val="bottom"/>
            <w:hideMark/>
          </w:tcPr>
          <w:p w14:paraId="5E649E44" w14:textId="34AC0A64" w:rsidR="00CC576C" w:rsidRPr="00CC576C" w:rsidRDefault="00114EF6" w:rsidP="00C014E5">
            <w:pPr>
              <w:spacing w:line="360" w:lineRule="auto"/>
              <w:rPr>
                <w:rFonts w:eastAsia="Times New Roman"/>
                <w:color w:val="000000"/>
                <w:sz w:val="22"/>
                <w:szCs w:val="22"/>
                <w:lang w:eastAsia="zh-TW"/>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"10.1016/j.scitotenv.2016.04.056", "ISBN" : "1879-1026 (Electronic)\\r0048-9697 (Linking)", "ISSN" : "18791026", "PMID" : "27135585", "abstract" : "In-stream structures are recognized as significant impediments to movement for freshwater fishes. Apex predators such as salmonids have been the focus of much research on the impacts of such barriers to population dynamics and population viability however much less research has focused on native fishes, where in-stream structures may have a greater impact on long term population viability of these smaller, less mobile species. Patterns of genetic structure on a riverscape can provide information on which structures represent real barriers to movement for fish species and under what specific flow conditions. Here we characterize the impact of 41 dam and diversion structures on movement dynamics under varying flow conditions for a suite of six native fishes found in the Truckee River of California and Nevada. Microsatellite loci were used to estimate total allelic diversity, effective population size and assess genetic population structure. Although there is spatial overlap among species within the river there are clear differences in species distributions within the watershed. Observed population genetic structure was associated with in-stream structures, but only under low flow conditions. High total discharge in 2006 allowed fish to move over potential barriers resulting in no observed population genetic structure for any species in 2007. The efficacy of in-stream structures to impede movement and isolate fish emerged only after multiple years of low flow conditions. Our results suggest that restricted movement of fish species, as a result of in-stream barriers, can be mitigated by flow management. However, as flow dynamics are likely to be altered under global climate change, fragmentation due to barriers could isolate stream fishes into small subpopulations susceptible to both demographic losses and losses of genetic variation.", "author" : [ { "dropping-particle" : "", "family" : "Peacock", "given" : "Mary M.", "non-dropping-particle" : "", "parse-names" : false, "suffix" : "" }, { "dropping-particle" : "", "family" : "Gustin", "given" : "Mae S.", "non-dropping-particle" : "", "parse-names" : false, "s</w:instrText>
            </w:r>
            <w:r w:rsidR="00B85453">
              <w:rPr>
                <w:rFonts w:eastAsia="Times New Roman"/>
                <w:color w:val="000000"/>
                <w:sz w:val="22"/>
                <w:szCs w:val="22"/>
                <w:lang w:eastAsia="zh-TW"/>
              </w:rPr>
              <w:instrText>uffix" : "" }, { "dropping-particle" : "", "family" : "Kirchoff", "given" : "Veronica S.", "non-dropping-particle" : "", "parse-names" : false, "suffix" : "" }, { "dropping-particle" : "", "family" : "Robinson", "given" : "Morgan L.", "non-dropping-particle" : "", "parse-names" : false, "suffix" : "" }, { "dropping-particle" : "", "family" : "Hekkala", "given" : "Evon", "non-dropping-particle" : "", "parse-names" : false, "suffix" : "" }, { "dropping-particle" : "", "family" : "Pizzarro-Barraza", "given" : "Claudia", "non-dropping-particle" : "", "parse-names" : false, "suffix" : "" }, { "dropping-particle" : "", "family" : "Loux", "given" : "Tim", "non-dropping-particle" : "", "parse-names" : false, "suffix" : "" } ], "container-title" : "Science of the Total Environment", "id" : "ITEM-1", "issued" : { "date-parts" : [ [ "2016" ] ] }, "page" : "221-236", "title" : "Native fishes in the Truckee River: Are in-stream structures and patterns of population genetic structure related?", "type" : "article-journal", "volume" : "563-564" }, "uris" : [ "http://www.mendeley.com/documents/?uuid=b7dc27ee-583c-3416-a8b4-3df513717a5f" ] } ], "mendeley" : { "formattedCitation" : "(Peacock et al., 2016)", "manualFormatting" : "Peacock et al., 2016", "plainTextFormattedCitation" : "(Peacock et al., 2016)", "previouslyFormattedCitation" : "(Peacock et al., 2016)"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lang w:eastAsia="zh-TW"/>
              </w:rPr>
              <w:t>Peacock et al., 2016</w:t>
            </w:r>
            <w:r>
              <w:rPr>
                <w:rFonts w:eastAsia="Times New Roman"/>
                <w:color w:val="000000"/>
                <w:sz w:val="22"/>
                <w:szCs w:val="22"/>
              </w:rPr>
              <w:fldChar w:fldCharType="end"/>
            </w:r>
          </w:p>
        </w:tc>
      </w:tr>
      <w:tr w:rsidR="00E10671" w:rsidRPr="00CC576C" w14:paraId="69AA2FBB" w14:textId="77777777" w:rsidTr="00C014E5">
        <w:trPr>
          <w:trHeight w:val="640"/>
        </w:trPr>
        <w:tc>
          <w:tcPr>
            <w:tcW w:w="2161" w:type="dxa"/>
            <w:tcBorders>
              <w:top w:val="nil"/>
              <w:left w:val="nil"/>
              <w:bottom w:val="nil"/>
              <w:right w:val="nil"/>
            </w:tcBorders>
            <w:shd w:val="clear" w:color="auto" w:fill="auto"/>
            <w:noWrap/>
            <w:vAlign w:val="bottom"/>
            <w:hideMark/>
          </w:tcPr>
          <w:p w14:paraId="256E987F" w14:textId="77777777" w:rsidR="00CC576C" w:rsidRPr="00CC576C" w:rsidRDefault="00CC576C" w:rsidP="00C014E5">
            <w:pPr>
              <w:spacing w:line="360" w:lineRule="auto"/>
              <w:jc w:val="center"/>
              <w:rPr>
                <w:rFonts w:eastAsia="Times New Roman"/>
                <w:i/>
                <w:iCs/>
                <w:color w:val="000000"/>
                <w:sz w:val="22"/>
                <w:szCs w:val="22"/>
                <w:lang w:eastAsia="zh-TW"/>
              </w:rPr>
            </w:pPr>
            <w:r w:rsidRPr="00CC576C">
              <w:rPr>
                <w:rFonts w:eastAsia="Times New Roman"/>
                <w:i/>
                <w:iCs/>
                <w:color w:val="000000"/>
                <w:sz w:val="22"/>
                <w:szCs w:val="22"/>
                <w:lang w:eastAsia="zh-TW"/>
              </w:rPr>
              <w:t>Cottus cognatus</w:t>
            </w:r>
          </w:p>
        </w:tc>
        <w:tc>
          <w:tcPr>
            <w:tcW w:w="1047" w:type="dxa"/>
            <w:tcBorders>
              <w:top w:val="nil"/>
              <w:left w:val="nil"/>
              <w:bottom w:val="nil"/>
              <w:right w:val="nil"/>
            </w:tcBorders>
            <w:shd w:val="clear" w:color="auto" w:fill="auto"/>
            <w:noWrap/>
            <w:vAlign w:val="bottom"/>
            <w:hideMark/>
          </w:tcPr>
          <w:p w14:paraId="1EDD16FB" w14:textId="77777777" w:rsidR="00CC576C" w:rsidRPr="00CC576C" w:rsidRDefault="00CC576C" w:rsidP="00C014E5">
            <w:pPr>
              <w:spacing w:line="360" w:lineRule="auto"/>
              <w:jc w:val="center"/>
              <w:rPr>
                <w:rFonts w:eastAsia="Times New Roman"/>
                <w:color w:val="000000"/>
                <w:sz w:val="22"/>
                <w:szCs w:val="22"/>
                <w:lang w:eastAsia="zh-TW"/>
              </w:rPr>
            </w:pPr>
            <w:r w:rsidRPr="00CC576C">
              <w:rPr>
                <w:rFonts w:eastAsia="Times New Roman"/>
                <w:color w:val="000000"/>
                <w:sz w:val="22"/>
                <w:szCs w:val="22"/>
                <w:lang w:eastAsia="zh-TW"/>
              </w:rPr>
              <w:t>8</w:t>
            </w:r>
          </w:p>
        </w:tc>
        <w:tc>
          <w:tcPr>
            <w:tcW w:w="4443" w:type="dxa"/>
            <w:tcBorders>
              <w:top w:val="nil"/>
              <w:left w:val="nil"/>
              <w:bottom w:val="nil"/>
              <w:right w:val="nil"/>
            </w:tcBorders>
            <w:shd w:val="clear" w:color="auto" w:fill="auto"/>
            <w:vAlign w:val="bottom"/>
            <w:hideMark/>
          </w:tcPr>
          <w:p w14:paraId="22C762AB" w14:textId="3C141CF8" w:rsidR="00CC576C" w:rsidRPr="00CC576C" w:rsidRDefault="00A67698" w:rsidP="00C014E5">
            <w:pPr>
              <w:spacing w:line="360" w:lineRule="auto"/>
              <w:rPr>
                <w:rFonts w:eastAsia="Times New Roman"/>
                <w:color w:val="000000"/>
                <w:sz w:val="22"/>
                <w:szCs w:val="22"/>
                <w:lang w:eastAsia="zh-TW"/>
              </w:rPr>
            </w:pPr>
            <w:r>
              <w:rPr>
                <w:rFonts w:eastAsia="Times New Roman"/>
                <w:color w:val="000000"/>
                <w:sz w:val="22"/>
                <w:szCs w:val="22"/>
                <w:lang w:eastAsia="zh-TW"/>
              </w:rPr>
              <w:t xml:space="preserve">Northern </w:t>
            </w:r>
            <w:r w:rsidR="00CC576C" w:rsidRPr="00CC576C">
              <w:rPr>
                <w:rFonts w:eastAsia="Times New Roman"/>
                <w:color w:val="000000"/>
                <w:sz w:val="22"/>
                <w:szCs w:val="22"/>
                <w:lang w:eastAsia="zh-TW"/>
              </w:rPr>
              <w:t xml:space="preserve">Mississippi River and </w:t>
            </w:r>
            <w:r w:rsidR="00DB1542">
              <w:rPr>
                <w:rFonts w:eastAsia="Times New Roman"/>
                <w:color w:val="000000"/>
                <w:sz w:val="22"/>
                <w:szCs w:val="22"/>
                <w:lang w:eastAsia="zh-TW"/>
              </w:rPr>
              <w:t>t</w:t>
            </w:r>
            <w:r w:rsidR="00CC576C" w:rsidRPr="00CC576C">
              <w:rPr>
                <w:rFonts w:eastAsia="Times New Roman"/>
                <w:color w:val="000000"/>
                <w:sz w:val="22"/>
                <w:szCs w:val="22"/>
                <w:lang w:eastAsia="zh-TW"/>
              </w:rPr>
              <w:t>ributaries</w:t>
            </w:r>
          </w:p>
        </w:tc>
        <w:tc>
          <w:tcPr>
            <w:tcW w:w="1642" w:type="dxa"/>
            <w:tcBorders>
              <w:top w:val="nil"/>
              <w:left w:val="nil"/>
              <w:bottom w:val="nil"/>
              <w:right w:val="nil"/>
            </w:tcBorders>
            <w:shd w:val="clear" w:color="auto" w:fill="auto"/>
            <w:noWrap/>
            <w:vAlign w:val="bottom"/>
            <w:hideMark/>
          </w:tcPr>
          <w:p w14:paraId="5620F889" w14:textId="13F3B0C8" w:rsidR="00CC576C" w:rsidRPr="00CC576C" w:rsidRDefault="00CC576C" w:rsidP="00C014E5">
            <w:pPr>
              <w:spacing w:line="360" w:lineRule="auto"/>
              <w:jc w:val="right"/>
              <w:rPr>
                <w:rFonts w:eastAsia="Times New Roman"/>
                <w:color w:val="000000"/>
                <w:sz w:val="22"/>
                <w:szCs w:val="22"/>
                <w:lang w:eastAsia="zh-TW"/>
              </w:rPr>
            </w:pPr>
            <w:r w:rsidRPr="00CC576C">
              <w:rPr>
                <w:rFonts w:eastAsia="Times New Roman"/>
                <w:color w:val="000000"/>
                <w:sz w:val="22"/>
                <w:szCs w:val="22"/>
                <w:lang w:eastAsia="zh-TW"/>
              </w:rPr>
              <w:t>0.62</w:t>
            </w:r>
            <w:r w:rsidR="00477AA2">
              <w:rPr>
                <w:rFonts w:eastAsia="Times New Roman"/>
                <w:color w:val="000000"/>
                <w:sz w:val="22"/>
                <w:szCs w:val="22"/>
                <w:lang w:eastAsia="zh-TW"/>
              </w:rPr>
              <w:t>0</w:t>
            </w:r>
          </w:p>
        </w:tc>
        <w:tc>
          <w:tcPr>
            <w:tcW w:w="1481" w:type="dxa"/>
            <w:tcBorders>
              <w:top w:val="nil"/>
              <w:left w:val="nil"/>
              <w:bottom w:val="nil"/>
              <w:right w:val="nil"/>
            </w:tcBorders>
            <w:shd w:val="clear" w:color="auto" w:fill="auto"/>
            <w:noWrap/>
            <w:vAlign w:val="bottom"/>
            <w:hideMark/>
          </w:tcPr>
          <w:p w14:paraId="49EB855F" w14:textId="77777777" w:rsidR="00CC576C" w:rsidRPr="00CC576C" w:rsidRDefault="00CC576C" w:rsidP="00C014E5">
            <w:pPr>
              <w:spacing w:line="360" w:lineRule="auto"/>
              <w:jc w:val="right"/>
              <w:rPr>
                <w:rFonts w:eastAsia="Times New Roman"/>
                <w:color w:val="000000"/>
                <w:sz w:val="22"/>
                <w:szCs w:val="22"/>
                <w:lang w:eastAsia="zh-TW"/>
              </w:rPr>
            </w:pPr>
            <w:r w:rsidRPr="00CC576C">
              <w:rPr>
                <w:rFonts w:eastAsia="Times New Roman"/>
                <w:color w:val="000000"/>
                <w:sz w:val="22"/>
                <w:szCs w:val="22"/>
                <w:lang w:eastAsia="zh-TW"/>
              </w:rPr>
              <w:t>5.85</w:t>
            </w:r>
          </w:p>
        </w:tc>
        <w:tc>
          <w:tcPr>
            <w:tcW w:w="1710" w:type="dxa"/>
            <w:tcBorders>
              <w:top w:val="nil"/>
              <w:left w:val="nil"/>
              <w:bottom w:val="nil"/>
              <w:right w:val="nil"/>
            </w:tcBorders>
            <w:shd w:val="clear" w:color="auto" w:fill="auto"/>
            <w:vAlign w:val="bottom"/>
            <w:hideMark/>
          </w:tcPr>
          <w:p w14:paraId="6B68730A" w14:textId="6BCF7CA5" w:rsidR="00CC576C" w:rsidRPr="00CC576C" w:rsidRDefault="001B71A2" w:rsidP="00C014E5">
            <w:pPr>
              <w:spacing w:line="360" w:lineRule="auto"/>
              <w:jc w:val="right"/>
              <w:rPr>
                <w:rFonts w:eastAsia="Times New Roman"/>
                <w:color w:val="000000"/>
                <w:sz w:val="22"/>
                <w:szCs w:val="22"/>
                <w:lang w:eastAsia="zh-TW"/>
              </w:rPr>
            </w:pPr>
            <w:r>
              <w:rPr>
                <w:rFonts w:eastAsia="Times New Roman"/>
                <w:color w:val="000000"/>
                <w:sz w:val="22"/>
                <w:szCs w:val="22"/>
                <w:lang w:eastAsia="zh-TW"/>
              </w:rPr>
              <w:t>*</w:t>
            </w:r>
            <w:r w:rsidR="00CC576C" w:rsidRPr="00CC576C">
              <w:rPr>
                <w:rFonts w:eastAsia="Times New Roman"/>
                <w:color w:val="000000"/>
                <w:sz w:val="22"/>
                <w:szCs w:val="22"/>
                <w:lang w:eastAsia="zh-TW"/>
              </w:rPr>
              <w:t>0.45</w:t>
            </w:r>
            <w:r w:rsidR="00EE5714">
              <w:rPr>
                <w:rFonts w:eastAsia="Times New Roman"/>
                <w:color w:val="000000"/>
                <w:sz w:val="22"/>
                <w:szCs w:val="22"/>
                <w:lang w:eastAsia="zh-TW"/>
              </w:rPr>
              <w:t>0</w:t>
            </w:r>
          </w:p>
        </w:tc>
        <w:tc>
          <w:tcPr>
            <w:tcW w:w="1350" w:type="dxa"/>
            <w:tcBorders>
              <w:top w:val="nil"/>
              <w:left w:val="nil"/>
              <w:bottom w:val="nil"/>
              <w:right w:val="nil"/>
            </w:tcBorders>
            <w:shd w:val="clear" w:color="auto" w:fill="auto"/>
            <w:noWrap/>
            <w:vAlign w:val="bottom"/>
            <w:hideMark/>
          </w:tcPr>
          <w:p w14:paraId="21122532" w14:textId="77777777" w:rsidR="00CC576C" w:rsidRPr="00CC576C" w:rsidRDefault="00CC576C" w:rsidP="00C014E5">
            <w:pPr>
              <w:spacing w:line="360" w:lineRule="auto"/>
              <w:jc w:val="right"/>
              <w:rPr>
                <w:rFonts w:eastAsia="Times New Roman"/>
                <w:color w:val="000000"/>
                <w:sz w:val="22"/>
                <w:szCs w:val="22"/>
                <w:lang w:eastAsia="zh-TW"/>
              </w:rPr>
            </w:pPr>
            <w:r w:rsidRPr="00CC576C">
              <w:rPr>
                <w:rFonts w:eastAsia="Times New Roman"/>
                <w:color w:val="000000"/>
                <w:sz w:val="22"/>
                <w:szCs w:val="22"/>
                <w:lang w:eastAsia="zh-TW"/>
              </w:rPr>
              <w:t>~5-120</w:t>
            </w:r>
          </w:p>
        </w:tc>
        <w:tc>
          <w:tcPr>
            <w:tcW w:w="3043" w:type="dxa"/>
            <w:tcBorders>
              <w:top w:val="nil"/>
              <w:left w:val="nil"/>
              <w:bottom w:val="nil"/>
              <w:right w:val="nil"/>
            </w:tcBorders>
            <w:shd w:val="clear" w:color="auto" w:fill="auto"/>
            <w:noWrap/>
            <w:vAlign w:val="bottom"/>
            <w:hideMark/>
          </w:tcPr>
          <w:p w14:paraId="5029ABA1" w14:textId="69DB0BFA"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lang w:eastAsia="zh-TW"/>
              </w:rPr>
              <w:instrText>ADDIN CSL_CITATION { "citationItems" : [ { "id" : "ITEM-1", "itemData" : { "DOI" : "10.1007/s10592-010-0124-6", "ISBN" : "1566-0621 1572-9737", "ISSN" : "1566-0621", "author" : [ { "dropping-particle" : "", "family" : "Huff", "given" : "David D", "non-dropping-particle" : "", "parse-names" : false, "suffix" : "" }, { "dropping-particle" : "", "family" : "Miller", "given" : "Loren M", "non-dropping-particle" : "", "parse-names" : false, "suffix" : "" }, { "dropping-particle" : "", "family" : "Vondracek", "given" : "Bruce", "non-dropping-particle" : "", "parse-names" : false, "suffix" : "" } ], "container-title" : "Conservation Genetics", "id" : "ITEM-1", "issue" : "6", "issued" : { "date-parts" : [ [ "2010", "12", "6" ] ] }, "page" : "2379-2391", "t</w:instrText>
            </w:r>
            <w:r w:rsidR="00B85453">
              <w:rPr>
                <w:rFonts w:eastAsia="Times New Roman"/>
                <w:color w:val="000000"/>
                <w:sz w:val="22"/>
                <w:szCs w:val="22"/>
              </w:rPr>
              <w:instrText>itle" : "Patterns of ancestry and genetic diversity in reintroduced populations of the slimy sculpin: implications for conservation", "type" : "article-journal", "volume" : "11" }, "uris" : [ "http://www.mendeley.com/documents/?uuid=03f3880f-3481-4b68-9af5-c4b8dbb31ce4" ] } ], "mendeley" : { "formattedCitation" : "(Huff, Miller, &amp; Vondracek, 2010)", "manualFormatting" : "Huff et al. 2010", "plainTextFormattedCitation" : "(Huff, Miller, &amp; Vondracek, 2010)", "previouslyFormattedCitation" : "(Huff, Miller, &amp; Vondracek, 2010)"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Huff</w:t>
            </w:r>
            <w:r w:rsidR="009150FD">
              <w:rPr>
                <w:rFonts w:eastAsia="Times New Roman"/>
                <w:noProof/>
                <w:color w:val="000000"/>
                <w:sz w:val="22"/>
                <w:szCs w:val="22"/>
              </w:rPr>
              <w:t xml:space="preserve"> et al.</w:t>
            </w:r>
            <w:r w:rsidRPr="00114EF6">
              <w:rPr>
                <w:rFonts w:eastAsia="Times New Roman"/>
                <w:noProof/>
                <w:color w:val="000000"/>
                <w:sz w:val="22"/>
                <w:szCs w:val="22"/>
              </w:rPr>
              <w:t xml:space="preserve"> 2010</w:t>
            </w:r>
            <w:r>
              <w:rPr>
                <w:rFonts w:eastAsia="Times New Roman"/>
                <w:color w:val="000000"/>
                <w:sz w:val="22"/>
                <w:szCs w:val="22"/>
              </w:rPr>
              <w:fldChar w:fldCharType="end"/>
            </w:r>
          </w:p>
        </w:tc>
      </w:tr>
      <w:tr w:rsidR="00E10671" w:rsidRPr="00CC576C" w14:paraId="7DCC1393" w14:textId="77777777" w:rsidTr="00C014E5">
        <w:trPr>
          <w:trHeight w:val="320"/>
        </w:trPr>
        <w:tc>
          <w:tcPr>
            <w:tcW w:w="2161" w:type="dxa"/>
            <w:tcBorders>
              <w:top w:val="nil"/>
              <w:left w:val="nil"/>
              <w:bottom w:val="nil"/>
              <w:right w:val="nil"/>
            </w:tcBorders>
            <w:shd w:val="clear" w:color="auto" w:fill="auto"/>
            <w:noWrap/>
            <w:vAlign w:val="bottom"/>
            <w:hideMark/>
          </w:tcPr>
          <w:p w14:paraId="40F5F685"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gobio</w:t>
            </w:r>
          </w:p>
        </w:tc>
        <w:tc>
          <w:tcPr>
            <w:tcW w:w="1047" w:type="dxa"/>
            <w:tcBorders>
              <w:top w:val="nil"/>
              <w:left w:val="nil"/>
              <w:bottom w:val="nil"/>
              <w:right w:val="nil"/>
            </w:tcBorders>
            <w:shd w:val="clear" w:color="auto" w:fill="auto"/>
            <w:noWrap/>
            <w:vAlign w:val="bottom"/>
            <w:hideMark/>
          </w:tcPr>
          <w:p w14:paraId="36FF2123"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10</w:t>
            </w:r>
          </w:p>
        </w:tc>
        <w:tc>
          <w:tcPr>
            <w:tcW w:w="4443" w:type="dxa"/>
            <w:tcBorders>
              <w:top w:val="nil"/>
              <w:left w:val="nil"/>
              <w:bottom w:val="nil"/>
              <w:right w:val="nil"/>
            </w:tcBorders>
            <w:shd w:val="clear" w:color="auto" w:fill="auto"/>
            <w:vAlign w:val="bottom"/>
            <w:hideMark/>
          </w:tcPr>
          <w:p w14:paraId="74A706DD"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Sense River, Switzerland</w:t>
            </w:r>
          </w:p>
        </w:tc>
        <w:tc>
          <w:tcPr>
            <w:tcW w:w="1642" w:type="dxa"/>
            <w:tcBorders>
              <w:top w:val="nil"/>
              <w:left w:val="nil"/>
              <w:bottom w:val="nil"/>
              <w:right w:val="nil"/>
            </w:tcBorders>
            <w:shd w:val="clear" w:color="auto" w:fill="auto"/>
            <w:noWrap/>
            <w:vAlign w:val="bottom"/>
            <w:hideMark/>
          </w:tcPr>
          <w:p w14:paraId="46BF539B" w14:textId="06D192EB"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0.52</w:t>
            </w:r>
            <w:r w:rsidR="00477AA2">
              <w:rPr>
                <w:rFonts w:eastAsia="Times New Roman"/>
                <w:color w:val="000000"/>
                <w:sz w:val="22"/>
                <w:szCs w:val="22"/>
              </w:rPr>
              <w:t>0</w:t>
            </w:r>
          </w:p>
        </w:tc>
        <w:tc>
          <w:tcPr>
            <w:tcW w:w="1481" w:type="dxa"/>
            <w:tcBorders>
              <w:top w:val="nil"/>
              <w:left w:val="nil"/>
              <w:bottom w:val="nil"/>
              <w:right w:val="nil"/>
            </w:tcBorders>
            <w:shd w:val="clear" w:color="auto" w:fill="auto"/>
            <w:noWrap/>
            <w:vAlign w:val="bottom"/>
            <w:hideMark/>
          </w:tcPr>
          <w:p w14:paraId="34F73CF2"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4.19</w:t>
            </w:r>
          </w:p>
        </w:tc>
        <w:tc>
          <w:tcPr>
            <w:tcW w:w="1710" w:type="dxa"/>
            <w:tcBorders>
              <w:top w:val="nil"/>
              <w:left w:val="nil"/>
              <w:bottom w:val="nil"/>
              <w:right w:val="nil"/>
            </w:tcBorders>
            <w:shd w:val="clear" w:color="auto" w:fill="auto"/>
            <w:noWrap/>
            <w:vAlign w:val="bottom"/>
            <w:hideMark/>
          </w:tcPr>
          <w:p w14:paraId="0BE9EF60" w14:textId="23A06065"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0.058</w:t>
            </w:r>
          </w:p>
        </w:tc>
        <w:tc>
          <w:tcPr>
            <w:tcW w:w="1350" w:type="dxa"/>
            <w:tcBorders>
              <w:top w:val="nil"/>
              <w:left w:val="nil"/>
              <w:bottom w:val="nil"/>
              <w:right w:val="nil"/>
            </w:tcBorders>
            <w:shd w:val="clear" w:color="auto" w:fill="auto"/>
            <w:noWrap/>
            <w:vAlign w:val="bottom"/>
            <w:hideMark/>
          </w:tcPr>
          <w:p w14:paraId="2890F916" w14:textId="162C4B4E" w:rsidR="00CC576C" w:rsidRPr="00CC576C" w:rsidRDefault="00EB6630" w:rsidP="00C014E5">
            <w:pPr>
              <w:spacing w:line="360" w:lineRule="auto"/>
              <w:jc w:val="right"/>
              <w:rPr>
                <w:rFonts w:eastAsia="Times New Roman"/>
                <w:color w:val="000000"/>
                <w:sz w:val="22"/>
                <w:szCs w:val="22"/>
              </w:rPr>
            </w:pPr>
            <w:r>
              <w:rPr>
                <w:rFonts w:eastAsia="Times New Roman"/>
                <w:color w:val="000000"/>
                <w:sz w:val="22"/>
                <w:szCs w:val="22"/>
              </w:rPr>
              <w:t>0.5-</w:t>
            </w:r>
            <w:r w:rsidR="00CC576C" w:rsidRPr="00CC576C">
              <w:rPr>
                <w:rFonts w:eastAsia="Times New Roman"/>
                <w:color w:val="000000"/>
                <w:sz w:val="22"/>
                <w:szCs w:val="22"/>
              </w:rPr>
              <w:t>40</w:t>
            </w:r>
          </w:p>
        </w:tc>
        <w:tc>
          <w:tcPr>
            <w:tcW w:w="3043" w:type="dxa"/>
            <w:tcBorders>
              <w:top w:val="nil"/>
              <w:left w:val="nil"/>
              <w:bottom w:val="nil"/>
              <w:right w:val="nil"/>
            </w:tcBorders>
            <w:shd w:val="clear" w:color="auto" w:fill="auto"/>
            <w:noWrap/>
            <w:vAlign w:val="bottom"/>
            <w:hideMark/>
          </w:tcPr>
          <w:p w14:paraId="5CB09835" w14:textId="1A082306"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"10.1007/s10592-011-0306-x", "ISBN" : "1566-0621 1572-9737", "author" : [ { "dropping-particle" : "", "family" : "Junker", "given" : "Julian", "non-dropping-particle" : "", "parse-names" : false, "suffix" : "" }, { "dropping-particle" : "", "family" : "Peter", "given" : "Armin", "non-dropping-particle" : "", "parse-names" : false, "suffix" : "" }, { "dropping-particle" : "", "family" : "Wagner", "given" : "Catherine E", "non-dropping-particle" : "", "parse-names" : false, "suffix" : "" }, { "dropping-particle" : "", "family" : "Mwaiko", "given" : "Salome", "non-dropping-particle" : "", "parse-names" : false, "suffix" : "" }, { "dropping-particle" : "", "family" : "Germann", "given" : "Brigitte", "non-dropping-particle" : "", "parse-names" : false, "suffix" : "" }, { "dropping-particle" : "", "family" : "Seehausen", "given" : "Ole", "non-dropping-particle" : "", "parse-names" : false, "suffix" : "" }, { "dropping-particle" : "", "family" : "Keller", "given" : "Irene", "non-dropping-particle" : "", "parse-names" : false, "suffix" : "" } ], "container-title" : "Conservation Genetics", "id" : "ITEM-1", "issue" : "2", "issued" : { "date-parts" : [ [ "2012" ] ] }, "page" : "545-556", "title" : "River fragmentation increases localized population genetic structure and enhances asymmetry of dispersal in bullhead (&lt;i&gt;Cottus gobio&lt;/i&gt;)", "type" : "article-journal", "volume" : "13" }, "uris" : [ "http://www.mendeley.com/documents/?uuid=ad1522d0-f92a-4031-b0e2-88fd6eca6d0b" ] } ], "mendeley" : { "formattedCitation" : "(Junker et al., 2012)", "manualFormatting" : "Junker et al., 2012", "plainTextFormattedCitation" : "(Junker et al., 2012)", "previouslyFormattedCitation" : "(Junker et al., 2012)"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Junker et al., 2012</w:t>
            </w:r>
            <w:r>
              <w:rPr>
                <w:rFonts w:eastAsia="Times New Roman"/>
                <w:color w:val="000000"/>
                <w:sz w:val="22"/>
                <w:szCs w:val="22"/>
              </w:rPr>
              <w:fldChar w:fldCharType="end"/>
            </w:r>
          </w:p>
        </w:tc>
      </w:tr>
      <w:tr w:rsidR="00B9613F" w:rsidRPr="00CC576C" w14:paraId="32C19918" w14:textId="77777777" w:rsidTr="00C014E5">
        <w:trPr>
          <w:trHeight w:val="320"/>
        </w:trPr>
        <w:tc>
          <w:tcPr>
            <w:tcW w:w="2161" w:type="dxa"/>
            <w:tcBorders>
              <w:top w:val="nil"/>
              <w:left w:val="nil"/>
              <w:bottom w:val="nil"/>
              <w:right w:val="nil"/>
            </w:tcBorders>
            <w:shd w:val="clear" w:color="auto" w:fill="auto"/>
            <w:noWrap/>
            <w:vAlign w:val="bottom"/>
          </w:tcPr>
          <w:p w14:paraId="056CE8A4" w14:textId="26A61A70" w:rsidR="00B9613F" w:rsidRPr="00CC576C" w:rsidRDefault="00B9613F" w:rsidP="00C014E5">
            <w:pPr>
              <w:spacing w:line="360" w:lineRule="auto"/>
              <w:jc w:val="center"/>
              <w:rPr>
                <w:rFonts w:eastAsia="Times New Roman"/>
                <w:i/>
                <w:iCs/>
                <w:color w:val="000000"/>
                <w:sz w:val="22"/>
                <w:szCs w:val="22"/>
              </w:rPr>
            </w:pPr>
            <w:r>
              <w:rPr>
                <w:rFonts w:eastAsia="Times New Roman"/>
                <w:i/>
                <w:iCs/>
                <w:color w:val="000000"/>
                <w:sz w:val="22"/>
                <w:szCs w:val="22"/>
              </w:rPr>
              <w:t>Cottus gobio</w:t>
            </w:r>
          </w:p>
        </w:tc>
        <w:tc>
          <w:tcPr>
            <w:tcW w:w="1047" w:type="dxa"/>
            <w:tcBorders>
              <w:top w:val="nil"/>
              <w:left w:val="nil"/>
              <w:bottom w:val="nil"/>
              <w:right w:val="nil"/>
            </w:tcBorders>
            <w:shd w:val="clear" w:color="auto" w:fill="auto"/>
            <w:noWrap/>
            <w:vAlign w:val="bottom"/>
          </w:tcPr>
          <w:p w14:paraId="3E2589A9" w14:textId="4D50F7C2" w:rsidR="00B9613F" w:rsidRPr="00CC576C" w:rsidRDefault="00B9613F" w:rsidP="00C014E5">
            <w:pPr>
              <w:spacing w:line="360" w:lineRule="auto"/>
              <w:jc w:val="center"/>
              <w:rPr>
                <w:rFonts w:eastAsia="Times New Roman"/>
                <w:color w:val="000000"/>
                <w:sz w:val="22"/>
                <w:szCs w:val="22"/>
              </w:rPr>
            </w:pPr>
            <w:r>
              <w:rPr>
                <w:rFonts w:eastAsia="Times New Roman"/>
                <w:color w:val="000000"/>
                <w:sz w:val="22"/>
                <w:szCs w:val="22"/>
              </w:rPr>
              <w:t>7</w:t>
            </w:r>
          </w:p>
        </w:tc>
        <w:tc>
          <w:tcPr>
            <w:tcW w:w="4443" w:type="dxa"/>
            <w:tcBorders>
              <w:top w:val="nil"/>
              <w:left w:val="nil"/>
              <w:bottom w:val="nil"/>
              <w:right w:val="nil"/>
            </w:tcBorders>
            <w:shd w:val="clear" w:color="auto" w:fill="auto"/>
            <w:vAlign w:val="bottom"/>
          </w:tcPr>
          <w:p w14:paraId="411EE712" w14:textId="71BE373B" w:rsidR="00B9613F" w:rsidRPr="00CC576C" w:rsidRDefault="00420F22" w:rsidP="00C014E5">
            <w:pPr>
              <w:spacing w:line="360" w:lineRule="auto"/>
              <w:rPr>
                <w:rFonts w:eastAsia="Times New Roman"/>
                <w:color w:val="000000"/>
                <w:sz w:val="22"/>
                <w:szCs w:val="22"/>
              </w:rPr>
            </w:pPr>
            <w:r>
              <w:rPr>
                <w:rFonts w:eastAsia="Times New Roman"/>
                <w:color w:val="000000"/>
                <w:sz w:val="22"/>
                <w:szCs w:val="22"/>
              </w:rPr>
              <w:t>River Rye, England</w:t>
            </w:r>
          </w:p>
        </w:tc>
        <w:tc>
          <w:tcPr>
            <w:tcW w:w="1642" w:type="dxa"/>
            <w:tcBorders>
              <w:top w:val="nil"/>
              <w:left w:val="nil"/>
              <w:bottom w:val="nil"/>
              <w:right w:val="nil"/>
            </w:tcBorders>
            <w:shd w:val="clear" w:color="auto" w:fill="auto"/>
            <w:noWrap/>
            <w:vAlign w:val="bottom"/>
          </w:tcPr>
          <w:p w14:paraId="59936CBD" w14:textId="50F2E2F3" w:rsidR="00B9613F" w:rsidRPr="00CC576C" w:rsidRDefault="00954D0E" w:rsidP="00C014E5">
            <w:pPr>
              <w:spacing w:line="360" w:lineRule="auto"/>
              <w:jc w:val="right"/>
              <w:rPr>
                <w:rFonts w:eastAsia="Times New Roman"/>
                <w:color w:val="000000"/>
                <w:sz w:val="22"/>
                <w:szCs w:val="22"/>
              </w:rPr>
            </w:pPr>
            <w:r>
              <w:rPr>
                <w:rFonts w:eastAsia="Times New Roman"/>
                <w:color w:val="000000"/>
                <w:sz w:val="22"/>
                <w:szCs w:val="22"/>
              </w:rPr>
              <w:t>**0.528</w:t>
            </w:r>
          </w:p>
        </w:tc>
        <w:tc>
          <w:tcPr>
            <w:tcW w:w="1481" w:type="dxa"/>
            <w:tcBorders>
              <w:top w:val="nil"/>
              <w:left w:val="nil"/>
              <w:bottom w:val="nil"/>
              <w:right w:val="nil"/>
            </w:tcBorders>
            <w:shd w:val="clear" w:color="auto" w:fill="auto"/>
            <w:noWrap/>
            <w:vAlign w:val="bottom"/>
          </w:tcPr>
          <w:p w14:paraId="07BF6847" w14:textId="10F96E87" w:rsidR="00B9613F" w:rsidRPr="00CC576C" w:rsidRDefault="00954D0E" w:rsidP="00C014E5">
            <w:pPr>
              <w:spacing w:line="360" w:lineRule="auto"/>
              <w:jc w:val="right"/>
              <w:rPr>
                <w:rFonts w:eastAsia="Times New Roman"/>
                <w:color w:val="000000"/>
                <w:sz w:val="22"/>
                <w:szCs w:val="22"/>
              </w:rPr>
            </w:pPr>
            <w:r>
              <w:rPr>
                <w:rFonts w:eastAsia="Times New Roman"/>
                <w:color w:val="000000"/>
                <w:sz w:val="22"/>
                <w:szCs w:val="22"/>
              </w:rPr>
              <w:t>5.04</w:t>
            </w:r>
          </w:p>
        </w:tc>
        <w:tc>
          <w:tcPr>
            <w:tcW w:w="1710" w:type="dxa"/>
            <w:tcBorders>
              <w:top w:val="nil"/>
              <w:left w:val="nil"/>
              <w:bottom w:val="nil"/>
              <w:right w:val="nil"/>
            </w:tcBorders>
            <w:shd w:val="clear" w:color="auto" w:fill="auto"/>
            <w:noWrap/>
            <w:vAlign w:val="bottom"/>
          </w:tcPr>
          <w:p w14:paraId="5510288F" w14:textId="054BE55D" w:rsidR="00B9613F" w:rsidRPr="00CC576C" w:rsidRDefault="00951079" w:rsidP="00C014E5">
            <w:pPr>
              <w:spacing w:line="360" w:lineRule="auto"/>
              <w:jc w:val="right"/>
              <w:rPr>
                <w:rFonts w:eastAsia="Times New Roman"/>
                <w:color w:val="000000"/>
                <w:sz w:val="22"/>
                <w:szCs w:val="22"/>
              </w:rPr>
            </w:pPr>
            <w:r>
              <w:rPr>
                <w:rFonts w:eastAsia="Times New Roman"/>
                <w:color w:val="000000"/>
                <w:sz w:val="22"/>
                <w:szCs w:val="22"/>
              </w:rPr>
              <w:t>0.268</w:t>
            </w:r>
          </w:p>
        </w:tc>
        <w:tc>
          <w:tcPr>
            <w:tcW w:w="1350" w:type="dxa"/>
            <w:tcBorders>
              <w:top w:val="nil"/>
              <w:left w:val="nil"/>
              <w:bottom w:val="nil"/>
              <w:right w:val="nil"/>
            </w:tcBorders>
            <w:shd w:val="clear" w:color="auto" w:fill="auto"/>
            <w:noWrap/>
            <w:vAlign w:val="bottom"/>
          </w:tcPr>
          <w:p w14:paraId="67F0DBB3" w14:textId="57F2A5BE" w:rsidR="00B9613F" w:rsidRDefault="00B07A91" w:rsidP="00C014E5">
            <w:pPr>
              <w:spacing w:line="360" w:lineRule="auto"/>
              <w:jc w:val="right"/>
              <w:rPr>
                <w:rFonts w:eastAsia="Times New Roman"/>
                <w:color w:val="000000"/>
                <w:sz w:val="22"/>
                <w:szCs w:val="22"/>
              </w:rPr>
            </w:pPr>
            <w:r>
              <w:rPr>
                <w:rFonts w:eastAsia="Times New Roman"/>
                <w:color w:val="000000"/>
                <w:sz w:val="22"/>
                <w:szCs w:val="22"/>
              </w:rPr>
              <w:t>0.2-80</w:t>
            </w:r>
          </w:p>
        </w:tc>
        <w:tc>
          <w:tcPr>
            <w:tcW w:w="3043" w:type="dxa"/>
            <w:tcBorders>
              <w:top w:val="nil"/>
              <w:left w:val="nil"/>
              <w:bottom w:val="nil"/>
              <w:right w:val="nil"/>
            </w:tcBorders>
            <w:shd w:val="clear" w:color="auto" w:fill="auto"/>
            <w:noWrap/>
            <w:vAlign w:val="bottom"/>
          </w:tcPr>
          <w:p w14:paraId="1E29557F" w14:textId="14A0A3F2" w:rsidR="00B9613F" w:rsidRDefault="00951079" w:rsidP="00C014E5">
            <w:pPr>
              <w:spacing w:line="360" w:lineRule="auto"/>
              <w:rPr>
                <w:rFonts w:eastAsia="Times New Roman"/>
                <w:color w:val="000000"/>
                <w:sz w:val="22"/>
                <w:szCs w:val="22"/>
              </w:rPr>
            </w:pPr>
            <w:r w:rsidRPr="00951079">
              <w:rPr>
                <w:rFonts w:eastAsia="Times New Roman"/>
                <w:color w:val="000000"/>
                <w:sz w:val="22"/>
                <w:szCs w:val="22"/>
              </w:rPr>
              <w:t>Hänfling</w:t>
            </w:r>
            <w:r>
              <w:rPr>
                <w:rFonts w:eastAsia="Times New Roman"/>
                <w:color w:val="000000"/>
                <w:sz w:val="22"/>
                <w:szCs w:val="22"/>
              </w:rPr>
              <w:t xml:space="preserve"> &amp; Weetman, 2006</w:t>
            </w:r>
          </w:p>
        </w:tc>
      </w:tr>
      <w:tr w:rsidR="00E10671" w:rsidRPr="00CC576C" w14:paraId="6F9D29D4" w14:textId="77777777" w:rsidTr="00C014E5">
        <w:trPr>
          <w:trHeight w:val="680"/>
        </w:trPr>
        <w:tc>
          <w:tcPr>
            <w:tcW w:w="2161" w:type="dxa"/>
            <w:tcBorders>
              <w:top w:val="nil"/>
              <w:left w:val="nil"/>
              <w:bottom w:val="nil"/>
              <w:right w:val="nil"/>
            </w:tcBorders>
            <w:shd w:val="clear" w:color="auto" w:fill="auto"/>
            <w:noWrap/>
            <w:vAlign w:val="bottom"/>
            <w:hideMark/>
          </w:tcPr>
          <w:p w14:paraId="1917E4F1"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gulosus</w:t>
            </w:r>
          </w:p>
        </w:tc>
        <w:tc>
          <w:tcPr>
            <w:tcW w:w="1047" w:type="dxa"/>
            <w:tcBorders>
              <w:top w:val="nil"/>
              <w:left w:val="nil"/>
              <w:bottom w:val="nil"/>
              <w:right w:val="nil"/>
            </w:tcBorders>
            <w:shd w:val="clear" w:color="auto" w:fill="auto"/>
            <w:noWrap/>
            <w:vAlign w:val="bottom"/>
            <w:hideMark/>
          </w:tcPr>
          <w:p w14:paraId="44B6B2D0"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10</w:t>
            </w:r>
          </w:p>
        </w:tc>
        <w:tc>
          <w:tcPr>
            <w:tcW w:w="4443" w:type="dxa"/>
            <w:tcBorders>
              <w:top w:val="nil"/>
              <w:left w:val="nil"/>
              <w:bottom w:val="nil"/>
              <w:right w:val="nil"/>
            </w:tcBorders>
            <w:shd w:val="clear" w:color="auto" w:fill="auto"/>
            <w:vAlign w:val="bottom"/>
            <w:hideMark/>
          </w:tcPr>
          <w:p w14:paraId="2FF6B76C" w14:textId="6AA83A1F"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 xml:space="preserve">American, Tuolumne, Kings </w:t>
            </w:r>
            <w:r w:rsidR="00DB1542">
              <w:rPr>
                <w:rFonts w:eastAsia="Times New Roman"/>
                <w:color w:val="000000"/>
                <w:sz w:val="22"/>
                <w:szCs w:val="22"/>
              </w:rPr>
              <w:t>r</w:t>
            </w:r>
            <w:r w:rsidRPr="00CC576C">
              <w:rPr>
                <w:rFonts w:eastAsia="Times New Roman"/>
                <w:color w:val="000000"/>
                <w:sz w:val="22"/>
                <w:szCs w:val="22"/>
              </w:rPr>
              <w:t>iver</w:t>
            </w:r>
            <w:r w:rsidR="00DB1542">
              <w:rPr>
                <w:rFonts w:eastAsia="Times New Roman"/>
                <w:color w:val="000000"/>
                <w:sz w:val="22"/>
                <w:szCs w:val="22"/>
              </w:rPr>
              <w:t>s</w:t>
            </w:r>
            <w:r w:rsidR="004A374B">
              <w:rPr>
                <w:rFonts w:eastAsia="Times New Roman"/>
                <w:color w:val="000000"/>
                <w:sz w:val="22"/>
                <w:szCs w:val="22"/>
              </w:rPr>
              <w:t>,</w:t>
            </w:r>
            <w:r w:rsidRPr="00CC576C">
              <w:rPr>
                <w:rFonts w:eastAsia="Times New Roman"/>
                <w:color w:val="000000"/>
                <w:sz w:val="22"/>
                <w:szCs w:val="22"/>
              </w:rPr>
              <w:t xml:space="preserve"> California</w:t>
            </w:r>
          </w:p>
        </w:tc>
        <w:tc>
          <w:tcPr>
            <w:tcW w:w="1642" w:type="dxa"/>
            <w:tcBorders>
              <w:top w:val="nil"/>
              <w:left w:val="nil"/>
              <w:bottom w:val="nil"/>
              <w:right w:val="nil"/>
            </w:tcBorders>
            <w:shd w:val="clear" w:color="auto" w:fill="auto"/>
            <w:noWrap/>
            <w:vAlign w:val="bottom"/>
            <w:hideMark/>
          </w:tcPr>
          <w:p w14:paraId="26E76641"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0.141</w:t>
            </w:r>
          </w:p>
        </w:tc>
        <w:tc>
          <w:tcPr>
            <w:tcW w:w="1481" w:type="dxa"/>
            <w:tcBorders>
              <w:top w:val="nil"/>
              <w:left w:val="nil"/>
              <w:bottom w:val="nil"/>
              <w:right w:val="nil"/>
            </w:tcBorders>
            <w:shd w:val="clear" w:color="auto" w:fill="auto"/>
            <w:noWrap/>
            <w:vAlign w:val="bottom"/>
            <w:hideMark/>
          </w:tcPr>
          <w:p w14:paraId="164A920C"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1.16</w:t>
            </w:r>
          </w:p>
        </w:tc>
        <w:tc>
          <w:tcPr>
            <w:tcW w:w="1710" w:type="dxa"/>
            <w:tcBorders>
              <w:top w:val="nil"/>
              <w:left w:val="nil"/>
              <w:bottom w:val="nil"/>
              <w:right w:val="nil"/>
            </w:tcBorders>
            <w:shd w:val="clear" w:color="auto" w:fill="auto"/>
            <w:noWrap/>
            <w:vAlign w:val="bottom"/>
            <w:hideMark/>
          </w:tcPr>
          <w:p w14:paraId="45D1A64F"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0.634</w:t>
            </w:r>
          </w:p>
        </w:tc>
        <w:tc>
          <w:tcPr>
            <w:tcW w:w="1350" w:type="dxa"/>
            <w:tcBorders>
              <w:top w:val="nil"/>
              <w:left w:val="nil"/>
              <w:bottom w:val="nil"/>
              <w:right w:val="nil"/>
            </w:tcBorders>
            <w:shd w:val="clear" w:color="auto" w:fill="auto"/>
            <w:noWrap/>
            <w:vAlign w:val="bottom"/>
            <w:hideMark/>
          </w:tcPr>
          <w:p w14:paraId="16E5F746"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~3-200</w:t>
            </w:r>
          </w:p>
        </w:tc>
        <w:tc>
          <w:tcPr>
            <w:tcW w:w="3043" w:type="dxa"/>
            <w:tcBorders>
              <w:top w:val="nil"/>
              <w:left w:val="nil"/>
              <w:bottom w:val="nil"/>
              <w:right w:val="nil"/>
            </w:tcBorders>
            <w:shd w:val="clear" w:color="auto" w:fill="auto"/>
            <w:noWrap/>
            <w:vAlign w:val="bottom"/>
            <w:hideMark/>
          </w:tcPr>
          <w:p w14:paraId="0F4BF25A" w14:textId="20A5DACC"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0468F5">
              <w:rPr>
                <w:rFonts w:eastAsia="Times New Roman"/>
                <w:color w:val="000000"/>
                <w:sz w:val="22"/>
                <w:szCs w:val="22"/>
              </w:rPr>
              <w:instrText>ADDIN CSL_CITATION { "citationItems" : [ { "id" : "ITEM-1", "itemData" : { "DOI" : "10.1007/s10592-014-0574-3", "ISBN" : "1566-0621", "abstract" : "Dams represent a beneficial way to maximize riverine potential, though the benefits often come with costs. Modified conditions to rivers downstream of dams (release temperature, flow, barriers to migration) can lead to changes in species compositions. In California, these effects are amplified, as limited water resources lead to extensive anthropogenic changes. Our study examined the role of seven western Sierra Nevada river dams on localized distribution and population structure of native riffle sculpin (Cottus gulosus) and their role in potential hybridization with native prickly sculpin (C. asper). Individuals were collected above and below dams, genotyped with 10 microsatellite loci, and analyzed for possible hybridization. Three downstream locations (American, Tuolumne, and Kings River) support populations of both species whereas the remaining downstream sites supported only prickly sculpin. River specific genetic population structure was found for both species but was more extensive in riffle sculpin. Hybridization was limited to the Kings River, and represented less than 3 % of individuals sampled. Comparisons between dams including elevation above sea level, type of dam, distance from dam to sampling location, and average released water temperature showed no correlation with riffle sculpin presence below a dam. Expanded sampling within the Kings River found no association with distance and riffle sculpin or hybrid presence, although both were limited to recent trout restoration areas. Therefore, despite initial inclinations, dams show no direct correlation with sculpin distributions or hybridization in the Great Central Valley of California.", "author" : [ { "dropping-particle" : "", "family" : "Baumsteiger", "given" : "J", "non-dropping-particle" : "", "parse-names" : false, "suffix" : "" }, { "dropping-particle" : "", "family" : "Aguilar", "given" : "A", "non-dropping-particle" : "", "parse-names" : false, "suffix" : "" } ], "container-title" : "Conservation Genetics", "id" : "ITEM-1", "issue" : "3", "issued" : { "date-parts" : [ [ "2014" ] ] }, "note" : "Baumsteiger, Jason Aguilar, Andres", "page" : "729-742", "title" : "Impact of dams on distribution, population structure, and hybridization of two species of California freshwater sculpin (&lt;i&gt;Cottus&lt;/i&gt;)", "type" : "article-journal", "volume" : "15" }, "uris" : [ "http://www.mendeley.com/documents/?uuid=999d392d-3250-4c1c-9cd8-050bddbe7271" ] } ], "mendeley" : { "formattedCitation" : "(J Baumsteiger &amp; Aguilar, 2014)", "manualFormatting" : "Baumsteiger &amp; Aguilar, 2014", "plainTextFormattedCitation" : "(J Baumsteiger &amp; Aguilar, 2014)", "previouslyFormattedCitation" : "(J Baumsteiger &amp; Aguilar, 2014)"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Baumsteiger &amp; Aguilar, 2014</w:t>
            </w:r>
            <w:r>
              <w:rPr>
                <w:rFonts w:eastAsia="Times New Roman"/>
                <w:color w:val="000000"/>
                <w:sz w:val="22"/>
                <w:szCs w:val="22"/>
              </w:rPr>
              <w:fldChar w:fldCharType="end"/>
            </w:r>
          </w:p>
        </w:tc>
      </w:tr>
      <w:tr w:rsidR="00E10671" w:rsidRPr="00CC576C" w14:paraId="0ED8989A" w14:textId="77777777" w:rsidTr="00C014E5">
        <w:trPr>
          <w:trHeight w:val="640"/>
        </w:trPr>
        <w:tc>
          <w:tcPr>
            <w:tcW w:w="2161" w:type="dxa"/>
            <w:tcBorders>
              <w:top w:val="nil"/>
              <w:left w:val="nil"/>
              <w:bottom w:val="nil"/>
              <w:right w:val="nil"/>
            </w:tcBorders>
            <w:shd w:val="clear" w:color="auto" w:fill="auto"/>
            <w:noWrap/>
            <w:vAlign w:val="bottom"/>
            <w:hideMark/>
          </w:tcPr>
          <w:p w14:paraId="7B5AA0A0"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gulosus</w:t>
            </w:r>
          </w:p>
        </w:tc>
        <w:tc>
          <w:tcPr>
            <w:tcW w:w="1047" w:type="dxa"/>
            <w:tcBorders>
              <w:top w:val="nil"/>
              <w:left w:val="nil"/>
              <w:bottom w:val="nil"/>
              <w:right w:val="nil"/>
            </w:tcBorders>
            <w:shd w:val="clear" w:color="auto" w:fill="auto"/>
            <w:noWrap/>
            <w:vAlign w:val="bottom"/>
            <w:hideMark/>
          </w:tcPr>
          <w:p w14:paraId="5ED108A5"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6</w:t>
            </w:r>
          </w:p>
        </w:tc>
        <w:tc>
          <w:tcPr>
            <w:tcW w:w="4443" w:type="dxa"/>
            <w:tcBorders>
              <w:top w:val="nil"/>
              <w:left w:val="nil"/>
              <w:bottom w:val="nil"/>
              <w:right w:val="nil"/>
            </w:tcBorders>
            <w:shd w:val="clear" w:color="auto" w:fill="auto"/>
            <w:vAlign w:val="bottom"/>
            <w:hideMark/>
          </w:tcPr>
          <w:p w14:paraId="144578C9"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Northern California streams and rivers</w:t>
            </w:r>
          </w:p>
        </w:tc>
        <w:tc>
          <w:tcPr>
            <w:tcW w:w="1642" w:type="dxa"/>
            <w:tcBorders>
              <w:top w:val="nil"/>
              <w:left w:val="nil"/>
              <w:bottom w:val="nil"/>
              <w:right w:val="nil"/>
            </w:tcBorders>
            <w:shd w:val="clear" w:color="auto" w:fill="auto"/>
            <w:noWrap/>
            <w:vAlign w:val="bottom"/>
            <w:hideMark/>
          </w:tcPr>
          <w:p w14:paraId="48377E80" w14:textId="28567024"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0.18</w:t>
            </w:r>
            <w:r w:rsidR="00685A11">
              <w:rPr>
                <w:rFonts w:eastAsia="Times New Roman"/>
                <w:color w:val="000000"/>
                <w:sz w:val="22"/>
                <w:szCs w:val="22"/>
              </w:rPr>
              <w:t>0</w:t>
            </w:r>
          </w:p>
        </w:tc>
        <w:tc>
          <w:tcPr>
            <w:tcW w:w="1481" w:type="dxa"/>
            <w:tcBorders>
              <w:top w:val="nil"/>
              <w:left w:val="nil"/>
              <w:bottom w:val="nil"/>
              <w:right w:val="nil"/>
            </w:tcBorders>
            <w:shd w:val="clear" w:color="auto" w:fill="auto"/>
            <w:noWrap/>
            <w:vAlign w:val="bottom"/>
            <w:hideMark/>
          </w:tcPr>
          <w:p w14:paraId="13FCD948" w14:textId="77777777" w:rsidR="00CC576C" w:rsidRPr="00CC576C" w:rsidRDefault="00CC576C" w:rsidP="00C014E5">
            <w:pPr>
              <w:spacing w:line="360" w:lineRule="auto"/>
              <w:jc w:val="right"/>
              <w:rPr>
                <w:rFonts w:eastAsia="Times New Roman"/>
                <w:color w:val="333333"/>
                <w:sz w:val="22"/>
                <w:szCs w:val="22"/>
              </w:rPr>
            </w:pPr>
            <w:r w:rsidRPr="00CC576C">
              <w:rPr>
                <w:rFonts w:eastAsia="Times New Roman"/>
                <w:color w:val="333333"/>
                <w:sz w:val="22"/>
                <w:szCs w:val="22"/>
              </w:rPr>
              <w:t>2.12</w:t>
            </w:r>
          </w:p>
        </w:tc>
        <w:tc>
          <w:tcPr>
            <w:tcW w:w="1710" w:type="dxa"/>
            <w:tcBorders>
              <w:top w:val="nil"/>
              <w:left w:val="nil"/>
              <w:bottom w:val="nil"/>
              <w:right w:val="nil"/>
            </w:tcBorders>
            <w:shd w:val="clear" w:color="auto" w:fill="auto"/>
            <w:noWrap/>
            <w:vAlign w:val="bottom"/>
            <w:hideMark/>
          </w:tcPr>
          <w:p w14:paraId="66285E65"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0.596</w:t>
            </w:r>
          </w:p>
        </w:tc>
        <w:tc>
          <w:tcPr>
            <w:tcW w:w="1350" w:type="dxa"/>
            <w:tcBorders>
              <w:top w:val="nil"/>
              <w:left w:val="nil"/>
              <w:bottom w:val="nil"/>
              <w:right w:val="nil"/>
            </w:tcBorders>
            <w:shd w:val="clear" w:color="auto" w:fill="auto"/>
            <w:noWrap/>
            <w:vAlign w:val="bottom"/>
            <w:hideMark/>
          </w:tcPr>
          <w:p w14:paraId="35BA2E38" w14:textId="4D5D9684" w:rsidR="00CC576C" w:rsidRPr="00CC576C" w:rsidRDefault="00731C76" w:rsidP="00C014E5">
            <w:pPr>
              <w:spacing w:line="360" w:lineRule="auto"/>
              <w:jc w:val="right"/>
              <w:rPr>
                <w:rFonts w:eastAsia="Times New Roman"/>
                <w:color w:val="000000"/>
                <w:sz w:val="22"/>
                <w:szCs w:val="22"/>
              </w:rPr>
            </w:pPr>
            <w:r>
              <w:rPr>
                <w:rFonts w:eastAsia="Times New Roman"/>
                <w:color w:val="000000"/>
                <w:sz w:val="22"/>
                <w:szCs w:val="22"/>
              </w:rPr>
              <w:t>40</w:t>
            </w:r>
            <w:r w:rsidR="00B021C1">
              <w:rPr>
                <w:rFonts w:eastAsia="Times New Roman"/>
                <w:color w:val="000000"/>
                <w:sz w:val="22"/>
                <w:szCs w:val="22"/>
              </w:rPr>
              <w:t>-</w:t>
            </w:r>
            <w:r w:rsidR="00CC576C" w:rsidRPr="00CC576C">
              <w:rPr>
                <w:rFonts w:eastAsia="Times New Roman"/>
                <w:color w:val="000000"/>
                <w:sz w:val="22"/>
                <w:szCs w:val="22"/>
              </w:rPr>
              <w:t>602</w:t>
            </w:r>
          </w:p>
        </w:tc>
        <w:tc>
          <w:tcPr>
            <w:tcW w:w="3043" w:type="dxa"/>
            <w:tcBorders>
              <w:top w:val="nil"/>
              <w:left w:val="nil"/>
              <w:bottom w:val="nil"/>
              <w:right w:val="nil"/>
            </w:tcBorders>
            <w:shd w:val="clear" w:color="auto" w:fill="auto"/>
            <w:noWrap/>
            <w:vAlign w:val="bottom"/>
            <w:hideMark/>
          </w:tcPr>
          <w:p w14:paraId="428BF8E7" w14:textId="0FF20670" w:rsidR="00CC576C" w:rsidRPr="00CC576C" w:rsidRDefault="00114EF6"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5D6B08">
              <w:rPr>
                <w:rFonts w:eastAsia="Times New Roman"/>
                <w:color w:val="000000"/>
                <w:sz w:val="22"/>
                <w:szCs w:val="22"/>
              </w:rPr>
              <w:instrText>ADDIN CSL_CITATION { "citationItems" : [ { "id" : "ITEM-1", "itemData" : { "DOI" : "10.1111/mec.12758", "ISBN" : "0962-1083", "abstract" : "Species ranges that span different geographic landscapes frequently contain cryptic species- or population-level structure. Identifying these possible diversification factors can often be accomplished under a comparative phylogeographic framework. However, comparisons suffer if previous studies are limited to a particular group or habitat type. In California, a complex landscape has led to several phylogeographic breaks, primarily in terrestrial species. However, two sister taxa of freshwater fish, riffle sculpin (Cottus gulosus) and Pit sculpin (Cottus pitensis), display ranges based on morphological identifications that do not coincide with these breaks. Using a comprehensive sampling and nuclear, mitochondrial and microsatellite markers, we hypothesized that proposed species ranges are erroneous based on potential hybridization/gene flow between species. Results identified a phylogeographic signature consistent with this hypothesis, with breaks at the Coast Range Mountains and Sacramento/San Joaquin River confluence. Coastal locations of C.gulosus represent a unique lineage, and 'true' C.gulosus were limited to the San Joaquin basin, both regions under strong anthropogenic influence and potential conservation targets. C.pitensis limits extended historically throughout the Sacramento/Pit River basin but currently are restricted to the Pit River. Interestingly, locations in the Sacramento River contained low levels of ancestral hybridization and gene flow from C.gulosus but now appear to be a distinct population. The remaining population structure was strongly correlated with Sierra Nevada presence (high) or absence (low). This study stresses the importance of testing phylogeographic breaks across multiple taxa/habitats before conservation decisions are made, but also the potential impact of different geographic landscapes on evolutionary diversification.", "author" : [ { "dropping-particle" : "", "family" : "Baumsteiger", "given" : "J", "non-dropping-particle" : "", "parse-names" : false, "suffix" : "" }, { "dropping-particle" : "", "family" : "Kinziger", "given" : "A P", "non-dropping-particle" : "", "parse-names" : false, "suffix" : "" }, { "dropping-particle" : "", "family" : "Reid", "given" : "S B", "non-dropping-particle" : "", "parse-names" : false, "suffix" : "" }, { "dropping-particle" : "", "family" : "Aguilar", "given" : "A", "non-dropping-particle" : "", "parse-names" : false, "suffix" : "" } ], "container-title" : "Molecular ecology", "id" : "ITEM-1", "issue" : "10", "issued" : { "date-parts" : [ [ "2014" ] ] }, "note" : "Baumsteiger, Jason Kinziger, Andrew P. Reid, Stewart B. Aguilar, Andres", "page" : "2602-2618", "title" : "Complex phylogeography and historical hybridization between sister taxa of freshwater sculpin (&lt;i&gt;Cottus&lt;/i&gt;)", "type" : "article-journal", "volume" : "23" }, "uris" : [ "http://www.mendeley.com/documents/?uuid=c5d52437-e912-433c-b016-6e10ac6e4dd5" ] } ], "mendeley" : { "formattedCitation" : "(J Baumsteiger et al., 2014)", "manualFormatting" : " Baumsteiger et al., 2014", "plainTextFormattedCitation" : "(J Baumsteiger et al., 2014)", "previouslyFormattedCitation" : "(J Baumsteiger et al., 2014)" }, "properties" : { "noteIndex" : 0 }, "schema" : "https://github.com/citation-style-language/schema/raw/master/csl-citation.json" }</w:instrText>
            </w:r>
            <w:r>
              <w:rPr>
                <w:rFonts w:eastAsia="Times New Roman"/>
                <w:color w:val="000000"/>
                <w:sz w:val="22"/>
                <w:szCs w:val="22"/>
              </w:rPr>
              <w:fldChar w:fldCharType="separate"/>
            </w:r>
            <w:r w:rsidRPr="00114EF6">
              <w:rPr>
                <w:rFonts w:eastAsia="Times New Roman"/>
                <w:noProof/>
                <w:color w:val="000000"/>
                <w:sz w:val="22"/>
                <w:szCs w:val="22"/>
              </w:rPr>
              <w:t xml:space="preserve"> Baumsteiger et al., 2014</w:t>
            </w:r>
            <w:r>
              <w:rPr>
                <w:rFonts w:eastAsia="Times New Roman"/>
                <w:color w:val="000000"/>
                <w:sz w:val="22"/>
                <w:szCs w:val="22"/>
              </w:rPr>
              <w:fldChar w:fldCharType="end"/>
            </w:r>
          </w:p>
        </w:tc>
      </w:tr>
      <w:tr w:rsidR="00E10671" w:rsidRPr="00CC576C" w14:paraId="339187F7" w14:textId="77777777" w:rsidTr="00C014E5">
        <w:trPr>
          <w:trHeight w:val="640"/>
        </w:trPr>
        <w:tc>
          <w:tcPr>
            <w:tcW w:w="2161" w:type="dxa"/>
            <w:tcBorders>
              <w:top w:val="nil"/>
              <w:left w:val="nil"/>
              <w:bottom w:val="nil"/>
              <w:right w:val="nil"/>
            </w:tcBorders>
            <w:shd w:val="clear" w:color="auto" w:fill="auto"/>
            <w:noWrap/>
            <w:vAlign w:val="bottom"/>
            <w:hideMark/>
          </w:tcPr>
          <w:p w14:paraId="266307E4"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pitensis</w:t>
            </w:r>
          </w:p>
        </w:tc>
        <w:tc>
          <w:tcPr>
            <w:tcW w:w="1047" w:type="dxa"/>
            <w:tcBorders>
              <w:top w:val="nil"/>
              <w:left w:val="nil"/>
              <w:bottom w:val="nil"/>
              <w:right w:val="nil"/>
            </w:tcBorders>
            <w:shd w:val="clear" w:color="auto" w:fill="auto"/>
            <w:noWrap/>
            <w:vAlign w:val="bottom"/>
            <w:hideMark/>
          </w:tcPr>
          <w:p w14:paraId="4032754B"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6</w:t>
            </w:r>
          </w:p>
        </w:tc>
        <w:tc>
          <w:tcPr>
            <w:tcW w:w="4443" w:type="dxa"/>
            <w:tcBorders>
              <w:top w:val="nil"/>
              <w:left w:val="nil"/>
              <w:bottom w:val="nil"/>
              <w:right w:val="nil"/>
            </w:tcBorders>
            <w:shd w:val="clear" w:color="auto" w:fill="auto"/>
            <w:vAlign w:val="bottom"/>
            <w:hideMark/>
          </w:tcPr>
          <w:p w14:paraId="6ACA9250"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Northern California streams and rivers</w:t>
            </w:r>
          </w:p>
        </w:tc>
        <w:tc>
          <w:tcPr>
            <w:tcW w:w="1642" w:type="dxa"/>
            <w:tcBorders>
              <w:top w:val="nil"/>
              <w:left w:val="nil"/>
              <w:bottom w:val="nil"/>
              <w:right w:val="nil"/>
            </w:tcBorders>
            <w:shd w:val="clear" w:color="auto" w:fill="auto"/>
            <w:noWrap/>
            <w:vAlign w:val="bottom"/>
            <w:hideMark/>
          </w:tcPr>
          <w:p w14:paraId="785BFF9E"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0.114</w:t>
            </w:r>
          </w:p>
        </w:tc>
        <w:tc>
          <w:tcPr>
            <w:tcW w:w="1481" w:type="dxa"/>
            <w:tcBorders>
              <w:top w:val="nil"/>
              <w:left w:val="nil"/>
              <w:bottom w:val="nil"/>
              <w:right w:val="nil"/>
            </w:tcBorders>
            <w:shd w:val="clear" w:color="auto" w:fill="auto"/>
            <w:noWrap/>
            <w:vAlign w:val="bottom"/>
            <w:hideMark/>
          </w:tcPr>
          <w:p w14:paraId="7C6A5AA3"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1.35</w:t>
            </w:r>
          </w:p>
        </w:tc>
        <w:tc>
          <w:tcPr>
            <w:tcW w:w="1710" w:type="dxa"/>
            <w:tcBorders>
              <w:top w:val="nil"/>
              <w:left w:val="nil"/>
              <w:bottom w:val="nil"/>
              <w:right w:val="nil"/>
            </w:tcBorders>
            <w:shd w:val="clear" w:color="auto" w:fill="auto"/>
            <w:noWrap/>
            <w:vAlign w:val="bottom"/>
            <w:hideMark/>
          </w:tcPr>
          <w:p w14:paraId="1724245E"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0.267</w:t>
            </w:r>
          </w:p>
        </w:tc>
        <w:tc>
          <w:tcPr>
            <w:tcW w:w="1350" w:type="dxa"/>
            <w:tcBorders>
              <w:top w:val="nil"/>
              <w:left w:val="nil"/>
              <w:bottom w:val="nil"/>
              <w:right w:val="nil"/>
            </w:tcBorders>
            <w:shd w:val="clear" w:color="auto" w:fill="auto"/>
            <w:noWrap/>
            <w:vAlign w:val="bottom"/>
            <w:hideMark/>
          </w:tcPr>
          <w:p w14:paraId="6093D515" w14:textId="572BB684" w:rsidR="00CC576C" w:rsidRPr="00CC576C" w:rsidRDefault="0024748C" w:rsidP="00C014E5">
            <w:pPr>
              <w:spacing w:line="360" w:lineRule="auto"/>
              <w:jc w:val="right"/>
              <w:rPr>
                <w:rFonts w:eastAsia="Times New Roman"/>
                <w:color w:val="000000"/>
                <w:sz w:val="22"/>
                <w:szCs w:val="22"/>
              </w:rPr>
            </w:pPr>
            <w:r>
              <w:rPr>
                <w:rFonts w:eastAsia="Times New Roman"/>
                <w:color w:val="000000"/>
                <w:sz w:val="22"/>
                <w:szCs w:val="22"/>
              </w:rPr>
              <w:t>7</w:t>
            </w:r>
            <w:r w:rsidR="00B021C1">
              <w:rPr>
                <w:rFonts w:eastAsia="Times New Roman"/>
                <w:color w:val="000000"/>
                <w:sz w:val="22"/>
                <w:szCs w:val="22"/>
              </w:rPr>
              <w:t>-</w:t>
            </w:r>
            <w:r w:rsidR="00CC576C" w:rsidRPr="00CC576C">
              <w:rPr>
                <w:rFonts w:eastAsia="Times New Roman"/>
                <w:color w:val="000000"/>
                <w:sz w:val="22"/>
                <w:szCs w:val="22"/>
              </w:rPr>
              <w:t>285</w:t>
            </w:r>
          </w:p>
        </w:tc>
        <w:tc>
          <w:tcPr>
            <w:tcW w:w="3043" w:type="dxa"/>
            <w:tcBorders>
              <w:top w:val="nil"/>
              <w:left w:val="nil"/>
              <w:bottom w:val="nil"/>
              <w:right w:val="nil"/>
            </w:tcBorders>
            <w:shd w:val="clear" w:color="auto" w:fill="auto"/>
            <w:noWrap/>
            <w:vAlign w:val="bottom"/>
            <w:hideMark/>
          </w:tcPr>
          <w:p w14:paraId="2262638B" w14:textId="0C9B8A36" w:rsidR="00CC576C" w:rsidRPr="00CC576C" w:rsidRDefault="00114EF6" w:rsidP="00C014E5">
            <w:pPr>
              <w:spacing w:line="360" w:lineRule="auto"/>
              <w:rPr>
                <w:rFonts w:eastAsia="Times New Roman"/>
                <w:color w:val="000000"/>
                <w:sz w:val="22"/>
                <w:szCs w:val="22"/>
              </w:rPr>
            </w:pPr>
            <w:r w:rsidRPr="00114EF6">
              <w:rPr>
                <w:rFonts w:eastAsia="Times New Roman"/>
                <w:noProof/>
                <w:color w:val="000000"/>
                <w:sz w:val="22"/>
                <w:szCs w:val="22"/>
              </w:rPr>
              <w:t>Baumsteiger et al., 2014</w:t>
            </w:r>
          </w:p>
        </w:tc>
      </w:tr>
      <w:tr w:rsidR="00E10671" w:rsidRPr="00CC576C" w14:paraId="2A1CC577" w14:textId="77777777" w:rsidTr="00C014E5">
        <w:trPr>
          <w:trHeight w:val="640"/>
        </w:trPr>
        <w:tc>
          <w:tcPr>
            <w:tcW w:w="2161" w:type="dxa"/>
            <w:tcBorders>
              <w:top w:val="nil"/>
              <w:left w:val="nil"/>
              <w:bottom w:val="single" w:sz="4" w:space="0" w:color="auto"/>
              <w:right w:val="nil"/>
            </w:tcBorders>
            <w:shd w:val="clear" w:color="auto" w:fill="auto"/>
            <w:noWrap/>
            <w:vAlign w:val="bottom"/>
            <w:hideMark/>
          </w:tcPr>
          <w:p w14:paraId="7119D89B"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i/>
                <w:iCs/>
                <w:color w:val="000000"/>
                <w:sz w:val="22"/>
                <w:szCs w:val="22"/>
              </w:rPr>
              <w:lastRenderedPageBreak/>
              <w:t>Trachidermus fasciatus</w:t>
            </w:r>
            <w:r w:rsidRPr="00CC576C">
              <w:rPr>
                <w:rFonts w:eastAsia="Times New Roman"/>
                <w:color w:val="000000"/>
                <w:sz w:val="22"/>
                <w:szCs w:val="22"/>
              </w:rPr>
              <w:t xml:space="preserve"> Heckel</w:t>
            </w:r>
          </w:p>
        </w:tc>
        <w:tc>
          <w:tcPr>
            <w:tcW w:w="1047" w:type="dxa"/>
            <w:tcBorders>
              <w:top w:val="nil"/>
              <w:left w:val="nil"/>
              <w:bottom w:val="single" w:sz="4" w:space="0" w:color="auto"/>
              <w:right w:val="nil"/>
            </w:tcBorders>
            <w:shd w:val="clear" w:color="auto" w:fill="auto"/>
            <w:noWrap/>
            <w:vAlign w:val="bottom"/>
            <w:hideMark/>
          </w:tcPr>
          <w:p w14:paraId="0797B643"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16</w:t>
            </w:r>
          </w:p>
        </w:tc>
        <w:tc>
          <w:tcPr>
            <w:tcW w:w="4443" w:type="dxa"/>
            <w:tcBorders>
              <w:top w:val="nil"/>
              <w:left w:val="nil"/>
              <w:bottom w:val="single" w:sz="4" w:space="0" w:color="auto"/>
              <w:right w:val="nil"/>
            </w:tcBorders>
            <w:shd w:val="clear" w:color="auto" w:fill="auto"/>
            <w:vAlign w:val="bottom"/>
            <w:hideMark/>
          </w:tcPr>
          <w:p w14:paraId="6237D6DE"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Coast of Qinhuangdao and Ariake Sea, China</w:t>
            </w:r>
          </w:p>
        </w:tc>
        <w:tc>
          <w:tcPr>
            <w:tcW w:w="1642" w:type="dxa"/>
            <w:tcBorders>
              <w:top w:val="nil"/>
              <w:left w:val="nil"/>
              <w:bottom w:val="single" w:sz="4" w:space="0" w:color="auto"/>
              <w:right w:val="nil"/>
            </w:tcBorders>
            <w:shd w:val="clear" w:color="auto" w:fill="auto"/>
            <w:noWrap/>
            <w:vAlign w:val="bottom"/>
            <w:hideMark/>
          </w:tcPr>
          <w:p w14:paraId="133AFB23"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0.831</w:t>
            </w:r>
          </w:p>
        </w:tc>
        <w:tc>
          <w:tcPr>
            <w:tcW w:w="1481" w:type="dxa"/>
            <w:tcBorders>
              <w:top w:val="nil"/>
              <w:left w:val="nil"/>
              <w:bottom w:val="single" w:sz="4" w:space="0" w:color="auto"/>
              <w:right w:val="nil"/>
            </w:tcBorders>
            <w:shd w:val="clear" w:color="auto" w:fill="auto"/>
            <w:noWrap/>
            <w:vAlign w:val="bottom"/>
            <w:hideMark/>
          </w:tcPr>
          <w:p w14:paraId="58C12430"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9.64</w:t>
            </w:r>
          </w:p>
        </w:tc>
        <w:tc>
          <w:tcPr>
            <w:tcW w:w="1710" w:type="dxa"/>
            <w:tcBorders>
              <w:top w:val="nil"/>
              <w:left w:val="nil"/>
              <w:bottom w:val="single" w:sz="4" w:space="0" w:color="auto"/>
              <w:right w:val="nil"/>
            </w:tcBorders>
            <w:shd w:val="clear" w:color="auto" w:fill="auto"/>
            <w:noWrap/>
            <w:vAlign w:val="bottom"/>
            <w:hideMark/>
          </w:tcPr>
          <w:p w14:paraId="0496214E"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0.054</w:t>
            </w:r>
          </w:p>
        </w:tc>
        <w:tc>
          <w:tcPr>
            <w:tcW w:w="1350" w:type="dxa"/>
            <w:tcBorders>
              <w:top w:val="nil"/>
              <w:left w:val="nil"/>
              <w:bottom w:val="single" w:sz="4" w:space="0" w:color="auto"/>
              <w:right w:val="nil"/>
            </w:tcBorders>
            <w:shd w:val="clear" w:color="auto" w:fill="auto"/>
            <w:noWrap/>
            <w:vAlign w:val="bottom"/>
            <w:hideMark/>
          </w:tcPr>
          <w:p w14:paraId="0E8854FA"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70 - 1200</w:t>
            </w:r>
          </w:p>
        </w:tc>
        <w:tc>
          <w:tcPr>
            <w:tcW w:w="3043" w:type="dxa"/>
            <w:tcBorders>
              <w:top w:val="nil"/>
              <w:left w:val="nil"/>
              <w:bottom w:val="single" w:sz="4" w:space="0" w:color="auto"/>
              <w:right w:val="nil"/>
            </w:tcBorders>
            <w:shd w:val="clear" w:color="auto" w:fill="auto"/>
            <w:noWrap/>
            <w:vAlign w:val="bottom"/>
            <w:hideMark/>
          </w:tcPr>
          <w:p w14:paraId="1F30B1AC" w14:textId="24D6FBCA" w:rsidR="00CC576C" w:rsidRPr="00CC576C" w:rsidRDefault="009150FD" w:rsidP="00C014E5">
            <w:pPr>
              <w:spacing w:line="360" w:lineRule="auto"/>
              <w:rPr>
                <w:rFonts w:eastAsia="Times New Roman"/>
                <w:color w:val="000000"/>
                <w:sz w:val="22"/>
                <w:szCs w:val="22"/>
              </w:rPr>
            </w:pPr>
            <w:r>
              <w:rPr>
                <w:rFonts w:eastAsia="Times New Roman"/>
                <w:color w:val="000000"/>
                <w:sz w:val="22"/>
                <w:szCs w:val="22"/>
              </w:rPr>
              <w:fldChar w:fldCharType="begin" w:fldLock="1"/>
            </w:r>
            <w:r w:rsidR="00B85453">
              <w:rPr>
                <w:rFonts w:eastAsia="Times New Roman"/>
                <w:color w:val="000000"/>
                <w:sz w:val="22"/>
                <w:szCs w:val="22"/>
              </w:rPr>
              <w:instrText>ADDIN CSL_CITATION { "citationItems" : [ { "id" : "ITEM-1", "itemData" : { "DOI" : "10.1007/s10592-016-0832-7", "ISSN" : "15729737", "author" : [ { "dropping-particle" : "", "family" : "Li", "given" : "Yu Long", "non-dropping-particle" : "", "parse-names" : false, "suffix" : "" }, { "dropping-particle" : "", "family" : "Xue", "given" : "Dong Xiu", "non-dropping-particle" : "", "parse-names" : false, "suffix" : "" }, { "dropping-particle" : "", "family" : "Gao", "given" : "Tian Xiang", "non-dropping-particle" : "", "parse-names" : false, "suffix" : "" }, { "dropping-particle" : "", "family" : "Liu", "given" : "Jin Xian", "non-dropping-particle" : "", "parse-names" : false, "suffix" : "" } ], "container-title" : "Conservation Genetics", "id" : "ITEM-1", "issue" : "4", "issued" : { "date-parts" : [ [ "2016", "8", "12" ] ] }, "page" : "1-10", "title" : "Genetic diversity and population structure of the roughskin sculpin (&lt;i&gt;Trachidermus fasciatus&lt;/i&gt; Heckel) inferred from microsatellite analyses: implications for its conservation and management", "type" : "article-newspaper", "volume" : "17" }, "uris" : [ "http://www.mendeley.com/documents/?uuid=13a5fbee-7113-369f-8356-022bc1ee2116" ] } ], "mendeley" : { "formattedCitation" : "(Li et al., 2016)", "manualFormatting" : "Li et al., 2016", "plainTextFormattedCitation" : "(Li et al., 2016)", "previouslyFormattedCitation" : "(Li et al., 2016)" }, "properties" : { "noteIndex" : 0 }, "schema" : "https://github.com/citation-style-language/schema/raw/master/csl-citation.json" }</w:instrText>
            </w:r>
            <w:r>
              <w:rPr>
                <w:rFonts w:eastAsia="Times New Roman"/>
                <w:color w:val="000000"/>
                <w:sz w:val="22"/>
                <w:szCs w:val="22"/>
              </w:rPr>
              <w:fldChar w:fldCharType="separate"/>
            </w:r>
            <w:r w:rsidRPr="009150FD">
              <w:rPr>
                <w:rFonts w:eastAsia="Times New Roman"/>
                <w:noProof/>
                <w:color w:val="000000"/>
                <w:sz w:val="22"/>
                <w:szCs w:val="22"/>
              </w:rPr>
              <w:t>Li et al., 2016</w:t>
            </w:r>
            <w:r>
              <w:rPr>
                <w:rFonts w:eastAsia="Times New Roman"/>
                <w:color w:val="000000"/>
                <w:sz w:val="22"/>
                <w:szCs w:val="22"/>
              </w:rPr>
              <w:fldChar w:fldCharType="end"/>
            </w:r>
          </w:p>
        </w:tc>
      </w:tr>
      <w:tr w:rsidR="00E10671" w:rsidRPr="00CC576C" w14:paraId="18D1F16F" w14:textId="77777777" w:rsidTr="00C014E5">
        <w:trPr>
          <w:trHeight w:val="360"/>
        </w:trPr>
        <w:tc>
          <w:tcPr>
            <w:tcW w:w="2161" w:type="dxa"/>
            <w:tcBorders>
              <w:top w:val="nil"/>
              <w:left w:val="nil"/>
              <w:bottom w:val="nil"/>
              <w:right w:val="nil"/>
            </w:tcBorders>
            <w:shd w:val="clear" w:color="auto" w:fill="auto"/>
            <w:noWrap/>
            <w:vAlign w:val="bottom"/>
            <w:hideMark/>
          </w:tcPr>
          <w:p w14:paraId="2CD01FA1"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cognatus</w:t>
            </w:r>
          </w:p>
        </w:tc>
        <w:tc>
          <w:tcPr>
            <w:tcW w:w="1047" w:type="dxa"/>
            <w:tcBorders>
              <w:top w:val="nil"/>
              <w:left w:val="nil"/>
              <w:bottom w:val="nil"/>
              <w:right w:val="nil"/>
            </w:tcBorders>
            <w:shd w:val="clear" w:color="auto" w:fill="auto"/>
            <w:noWrap/>
            <w:vAlign w:val="bottom"/>
            <w:hideMark/>
          </w:tcPr>
          <w:p w14:paraId="475A1C35"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9</w:t>
            </w:r>
          </w:p>
        </w:tc>
        <w:tc>
          <w:tcPr>
            <w:tcW w:w="4443" w:type="dxa"/>
            <w:tcBorders>
              <w:top w:val="nil"/>
              <w:left w:val="nil"/>
              <w:bottom w:val="nil"/>
              <w:right w:val="nil"/>
            </w:tcBorders>
            <w:shd w:val="clear" w:color="auto" w:fill="auto"/>
            <w:noWrap/>
            <w:vAlign w:val="bottom"/>
            <w:hideMark/>
          </w:tcPr>
          <w:p w14:paraId="66F90A59" w14:textId="1CA381DC"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Lake Champlain</w:t>
            </w:r>
            <w:r w:rsidR="00A67698">
              <w:rPr>
                <w:rFonts w:eastAsia="Times New Roman"/>
                <w:color w:val="000000"/>
                <w:sz w:val="22"/>
                <w:szCs w:val="22"/>
              </w:rPr>
              <w:t>, Vermont</w:t>
            </w:r>
          </w:p>
        </w:tc>
        <w:tc>
          <w:tcPr>
            <w:tcW w:w="1642" w:type="dxa"/>
            <w:tcBorders>
              <w:top w:val="nil"/>
              <w:left w:val="nil"/>
              <w:bottom w:val="nil"/>
              <w:right w:val="nil"/>
            </w:tcBorders>
            <w:shd w:val="clear" w:color="auto" w:fill="auto"/>
            <w:noWrap/>
            <w:vAlign w:val="bottom"/>
            <w:hideMark/>
          </w:tcPr>
          <w:p w14:paraId="7B0EE427"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0.617</w:t>
            </w:r>
          </w:p>
        </w:tc>
        <w:tc>
          <w:tcPr>
            <w:tcW w:w="1481" w:type="dxa"/>
            <w:tcBorders>
              <w:top w:val="nil"/>
              <w:left w:val="nil"/>
              <w:bottom w:val="nil"/>
              <w:right w:val="nil"/>
            </w:tcBorders>
            <w:shd w:val="clear" w:color="auto" w:fill="auto"/>
            <w:noWrap/>
            <w:vAlign w:val="bottom"/>
            <w:hideMark/>
          </w:tcPr>
          <w:p w14:paraId="0553949F"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5.87</w:t>
            </w:r>
          </w:p>
        </w:tc>
        <w:tc>
          <w:tcPr>
            <w:tcW w:w="1710" w:type="dxa"/>
            <w:tcBorders>
              <w:top w:val="nil"/>
              <w:left w:val="nil"/>
              <w:bottom w:val="nil"/>
              <w:right w:val="nil"/>
            </w:tcBorders>
            <w:shd w:val="clear" w:color="auto" w:fill="auto"/>
            <w:noWrap/>
            <w:vAlign w:val="bottom"/>
            <w:hideMark/>
          </w:tcPr>
          <w:p w14:paraId="72795354" w14:textId="11EDBCC8"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0</w:t>
            </w:r>
            <w:r w:rsidR="00EE5714">
              <w:rPr>
                <w:rFonts w:eastAsia="Times New Roman"/>
                <w:color w:val="000000"/>
                <w:sz w:val="22"/>
                <w:szCs w:val="22"/>
              </w:rPr>
              <w:t>.000</w:t>
            </w:r>
          </w:p>
        </w:tc>
        <w:tc>
          <w:tcPr>
            <w:tcW w:w="1350" w:type="dxa"/>
            <w:tcBorders>
              <w:top w:val="nil"/>
              <w:left w:val="nil"/>
              <w:bottom w:val="nil"/>
              <w:right w:val="nil"/>
            </w:tcBorders>
            <w:shd w:val="clear" w:color="auto" w:fill="auto"/>
            <w:noWrap/>
            <w:vAlign w:val="bottom"/>
            <w:hideMark/>
          </w:tcPr>
          <w:p w14:paraId="337EA6DE" w14:textId="77777777" w:rsidR="00CC576C" w:rsidRPr="00CC576C" w:rsidRDefault="00CC576C" w:rsidP="00C014E5">
            <w:pPr>
              <w:spacing w:line="360" w:lineRule="auto"/>
              <w:jc w:val="right"/>
              <w:rPr>
                <w:rFonts w:eastAsia="Times New Roman"/>
                <w:color w:val="000000"/>
                <w:sz w:val="22"/>
                <w:szCs w:val="22"/>
              </w:rPr>
            </w:pPr>
            <w:r w:rsidRPr="00CC576C">
              <w:rPr>
                <w:rFonts w:eastAsia="Times New Roman"/>
                <w:color w:val="000000"/>
                <w:sz w:val="22"/>
                <w:szCs w:val="22"/>
              </w:rPr>
              <w:t>3-77</w:t>
            </w:r>
          </w:p>
        </w:tc>
        <w:tc>
          <w:tcPr>
            <w:tcW w:w="3043" w:type="dxa"/>
            <w:tcBorders>
              <w:top w:val="nil"/>
              <w:left w:val="nil"/>
              <w:bottom w:val="nil"/>
              <w:right w:val="nil"/>
            </w:tcBorders>
            <w:shd w:val="clear" w:color="auto" w:fill="auto"/>
            <w:noWrap/>
            <w:vAlign w:val="bottom"/>
            <w:hideMark/>
          </w:tcPr>
          <w:p w14:paraId="1CD4551D" w14:textId="77777777"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present study</w:t>
            </w:r>
          </w:p>
        </w:tc>
      </w:tr>
      <w:tr w:rsidR="00E10671" w:rsidRPr="00CC576C" w14:paraId="5161F757" w14:textId="77777777" w:rsidTr="00C014E5">
        <w:trPr>
          <w:trHeight w:val="440"/>
        </w:trPr>
        <w:tc>
          <w:tcPr>
            <w:tcW w:w="2161" w:type="dxa"/>
            <w:tcBorders>
              <w:top w:val="nil"/>
              <w:left w:val="nil"/>
              <w:bottom w:val="single" w:sz="4" w:space="0" w:color="auto"/>
              <w:right w:val="nil"/>
            </w:tcBorders>
            <w:shd w:val="clear" w:color="auto" w:fill="auto"/>
            <w:noWrap/>
            <w:vAlign w:val="bottom"/>
            <w:hideMark/>
          </w:tcPr>
          <w:p w14:paraId="4927F622" w14:textId="77777777" w:rsidR="00CC576C" w:rsidRPr="00CC576C" w:rsidRDefault="00CC576C" w:rsidP="00C014E5">
            <w:pPr>
              <w:spacing w:line="360" w:lineRule="auto"/>
              <w:jc w:val="center"/>
              <w:rPr>
                <w:rFonts w:eastAsia="Times New Roman"/>
                <w:i/>
                <w:iCs/>
                <w:color w:val="000000"/>
                <w:sz w:val="22"/>
                <w:szCs w:val="22"/>
              </w:rPr>
            </w:pPr>
            <w:r w:rsidRPr="00CC576C">
              <w:rPr>
                <w:rFonts w:eastAsia="Times New Roman"/>
                <w:i/>
                <w:iCs/>
                <w:color w:val="000000"/>
                <w:sz w:val="22"/>
                <w:szCs w:val="22"/>
              </w:rPr>
              <w:t>Cottus cognatus</w:t>
            </w:r>
          </w:p>
        </w:tc>
        <w:tc>
          <w:tcPr>
            <w:tcW w:w="1047" w:type="dxa"/>
            <w:tcBorders>
              <w:top w:val="nil"/>
              <w:left w:val="nil"/>
              <w:bottom w:val="single" w:sz="4" w:space="0" w:color="auto"/>
              <w:right w:val="nil"/>
            </w:tcBorders>
            <w:shd w:val="clear" w:color="auto" w:fill="auto"/>
            <w:noWrap/>
            <w:vAlign w:val="bottom"/>
            <w:hideMark/>
          </w:tcPr>
          <w:p w14:paraId="1D1A42C8" w14:textId="77777777" w:rsidR="00CC576C" w:rsidRPr="00CC576C" w:rsidRDefault="00CC576C" w:rsidP="00C014E5">
            <w:pPr>
              <w:spacing w:line="360" w:lineRule="auto"/>
              <w:jc w:val="center"/>
              <w:rPr>
                <w:rFonts w:eastAsia="Times New Roman"/>
                <w:color w:val="000000"/>
                <w:sz w:val="22"/>
                <w:szCs w:val="22"/>
              </w:rPr>
            </w:pPr>
            <w:r w:rsidRPr="00CC576C">
              <w:rPr>
                <w:rFonts w:eastAsia="Times New Roman"/>
                <w:color w:val="000000"/>
                <w:sz w:val="22"/>
                <w:szCs w:val="22"/>
              </w:rPr>
              <w:t>9</w:t>
            </w:r>
          </w:p>
        </w:tc>
        <w:tc>
          <w:tcPr>
            <w:tcW w:w="4443" w:type="dxa"/>
            <w:tcBorders>
              <w:top w:val="nil"/>
              <w:left w:val="nil"/>
              <w:bottom w:val="single" w:sz="4" w:space="0" w:color="auto"/>
              <w:right w:val="nil"/>
            </w:tcBorders>
            <w:shd w:val="clear" w:color="auto" w:fill="auto"/>
            <w:noWrap/>
            <w:vAlign w:val="bottom"/>
            <w:hideMark/>
          </w:tcPr>
          <w:p w14:paraId="1380B0A0" w14:textId="119E5A56" w:rsidR="00CC576C" w:rsidRPr="00CC576C" w:rsidRDefault="00CC576C" w:rsidP="00C014E5">
            <w:pPr>
              <w:spacing w:line="360" w:lineRule="auto"/>
              <w:rPr>
                <w:rFonts w:eastAsia="Times New Roman"/>
                <w:color w:val="000000"/>
                <w:sz w:val="22"/>
                <w:szCs w:val="22"/>
              </w:rPr>
            </w:pPr>
            <w:r w:rsidRPr="00CC576C">
              <w:rPr>
                <w:rFonts w:eastAsia="Times New Roman"/>
                <w:color w:val="000000"/>
                <w:sz w:val="22"/>
                <w:szCs w:val="22"/>
              </w:rPr>
              <w:t>Lake Ontario</w:t>
            </w:r>
            <w:r w:rsidR="00A67698">
              <w:rPr>
                <w:rFonts w:eastAsia="Times New Roman"/>
                <w:color w:val="000000"/>
                <w:sz w:val="22"/>
                <w:szCs w:val="22"/>
              </w:rPr>
              <w:t>, New York, USA/Ontario, CA</w:t>
            </w:r>
          </w:p>
        </w:tc>
        <w:tc>
          <w:tcPr>
            <w:tcW w:w="1642" w:type="dxa"/>
            <w:tcBorders>
              <w:top w:val="nil"/>
              <w:left w:val="nil"/>
              <w:bottom w:val="single" w:sz="4" w:space="0" w:color="auto"/>
              <w:right w:val="nil"/>
            </w:tcBorders>
            <w:shd w:val="clear" w:color="auto" w:fill="auto"/>
            <w:noWrap/>
            <w:vAlign w:val="bottom"/>
            <w:hideMark/>
          </w:tcPr>
          <w:p w14:paraId="4B04A5EB" w14:textId="07B831A8" w:rsidR="00CC576C" w:rsidRPr="00CC576C" w:rsidRDefault="00CC576C" w:rsidP="00C014E5">
            <w:pPr>
              <w:spacing w:line="360" w:lineRule="auto"/>
              <w:jc w:val="right"/>
              <w:rPr>
                <w:rFonts w:eastAsia="Times New Roman"/>
                <w:sz w:val="22"/>
                <w:szCs w:val="22"/>
              </w:rPr>
            </w:pPr>
            <w:r w:rsidRPr="00CC576C">
              <w:rPr>
                <w:rFonts w:eastAsia="Times New Roman"/>
                <w:sz w:val="22"/>
                <w:szCs w:val="22"/>
              </w:rPr>
              <w:t>0.51</w:t>
            </w:r>
            <w:r w:rsidR="008A4799">
              <w:rPr>
                <w:rFonts w:eastAsia="Times New Roman"/>
                <w:sz w:val="22"/>
                <w:szCs w:val="22"/>
              </w:rPr>
              <w:t>0</w:t>
            </w:r>
          </w:p>
        </w:tc>
        <w:tc>
          <w:tcPr>
            <w:tcW w:w="1481" w:type="dxa"/>
            <w:tcBorders>
              <w:top w:val="nil"/>
              <w:left w:val="nil"/>
              <w:bottom w:val="single" w:sz="4" w:space="0" w:color="auto"/>
              <w:right w:val="nil"/>
            </w:tcBorders>
            <w:shd w:val="clear" w:color="auto" w:fill="auto"/>
            <w:noWrap/>
            <w:vAlign w:val="bottom"/>
            <w:hideMark/>
          </w:tcPr>
          <w:p w14:paraId="0C5E0044" w14:textId="77777777" w:rsidR="00CC576C" w:rsidRPr="00CC576C" w:rsidRDefault="00CC576C" w:rsidP="00C014E5">
            <w:pPr>
              <w:spacing w:line="360" w:lineRule="auto"/>
              <w:jc w:val="right"/>
              <w:rPr>
                <w:rFonts w:eastAsia="Times New Roman"/>
                <w:sz w:val="22"/>
                <w:szCs w:val="22"/>
              </w:rPr>
            </w:pPr>
            <w:r w:rsidRPr="00CC576C">
              <w:rPr>
                <w:rFonts w:eastAsia="Times New Roman"/>
                <w:sz w:val="22"/>
                <w:szCs w:val="22"/>
              </w:rPr>
              <w:t>5.25</w:t>
            </w:r>
          </w:p>
        </w:tc>
        <w:tc>
          <w:tcPr>
            <w:tcW w:w="1710" w:type="dxa"/>
            <w:tcBorders>
              <w:top w:val="nil"/>
              <w:left w:val="nil"/>
              <w:bottom w:val="single" w:sz="4" w:space="0" w:color="auto"/>
              <w:right w:val="nil"/>
            </w:tcBorders>
            <w:shd w:val="clear" w:color="auto" w:fill="auto"/>
            <w:noWrap/>
            <w:vAlign w:val="bottom"/>
            <w:hideMark/>
          </w:tcPr>
          <w:p w14:paraId="0D3CE6A8" w14:textId="686FFB6D" w:rsidR="00CC576C" w:rsidRPr="00CC576C" w:rsidRDefault="00CC576C" w:rsidP="00C014E5">
            <w:pPr>
              <w:spacing w:line="360" w:lineRule="auto"/>
              <w:jc w:val="right"/>
              <w:rPr>
                <w:rFonts w:eastAsia="Times New Roman"/>
                <w:sz w:val="22"/>
                <w:szCs w:val="22"/>
              </w:rPr>
            </w:pPr>
            <w:r w:rsidRPr="00CC576C">
              <w:rPr>
                <w:rFonts w:eastAsia="Times New Roman"/>
                <w:sz w:val="22"/>
                <w:szCs w:val="22"/>
              </w:rPr>
              <w:t>***</w:t>
            </w:r>
            <w:r w:rsidR="001B71A2">
              <w:rPr>
                <w:rFonts w:eastAsia="Times New Roman"/>
                <w:sz w:val="22"/>
                <w:szCs w:val="22"/>
              </w:rPr>
              <w:t>0</w:t>
            </w:r>
            <w:r w:rsidR="00EE5714">
              <w:rPr>
                <w:rFonts w:eastAsia="Times New Roman"/>
                <w:sz w:val="22"/>
                <w:szCs w:val="22"/>
              </w:rPr>
              <w:t>.000</w:t>
            </w:r>
          </w:p>
        </w:tc>
        <w:tc>
          <w:tcPr>
            <w:tcW w:w="1350" w:type="dxa"/>
            <w:tcBorders>
              <w:top w:val="nil"/>
              <w:left w:val="nil"/>
              <w:bottom w:val="single" w:sz="4" w:space="0" w:color="auto"/>
              <w:right w:val="nil"/>
            </w:tcBorders>
            <w:shd w:val="clear" w:color="auto" w:fill="auto"/>
            <w:noWrap/>
            <w:vAlign w:val="bottom"/>
            <w:hideMark/>
          </w:tcPr>
          <w:p w14:paraId="7469661D" w14:textId="77777777" w:rsidR="00CC576C" w:rsidRPr="00CC576C" w:rsidRDefault="00CC576C" w:rsidP="00C014E5">
            <w:pPr>
              <w:spacing w:line="360" w:lineRule="auto"/>
              <w:jc w:val="right"/>
              <w:rPr>
                <w:rFonts w:eastAsia="Times New Roman"/>
                <w:sz w:val="22"/>
                <w:szCs w:val="22"/>
              </w:rPr>
            </w:pPr>
            <w:r w:rsidRPr="00CC576C">
              <w:rPr>
                <w:rFonts w:eastAsia="Times New Roman"/>
                <w:sz w:val="22"/>
                <w:szCs w:val="22"/>
              </w:rPr>
              <w:t>227</w:t>
            </w:r>
          </w:p>
        </w:tc>
        <w:tc>
          <w:tcPr>
            <w:tcW w:w="3043" w:type="dxa"/>
            <w:tcBorders>
              <w:top w:val="nil"/>
              <w:left w:val="nil"/>
              <w:bottom w:val="single" w:sz="4" w:space="0" w:color="auto"/>
              <w:right w:val="nil"/>
            </w:tcBorders>
            <w:shd w:val="clear" w:color="auto" w:fill="auto"/>
            <w:noWrap/>
            <w:vAlign w:val="bottom"/>
            <w:hideMark/>
          </w:tcPr>
          <w:p w14:paraId="0A7F5163" w14:textId="77777777" w:rsidR="00CC576C" w:rsidRPr="00CC576C" w:rsidRDefault="00CC576C" w:rsidP="00C014E5">
            <w:pPr>
              <w:spacing w:line="360" w:lineRule="auto"/>
              <w:rPr>
                <w:rFonts w:eastAsia="Times New Roman"/>
                <w:sz w:val="22"/>
                <w:szCs w:val="22"/>
              </w:rPr>
            </w:pPr>
            <w:r w:rsidRPr="00CC576C">
              <w:rPr>
                <w:rFonts w:eastAsia="Times New Roman"/>
                <w:sz w:val="22"/>
                <w:szCs w:val="22"/>
              </w:rPr>
              <w:t>present study</w:t>
            </w:r>
          </w:p>
        </w:tc>
      </w:tr>
    </w:tbl>
    <w:p w14:paraId="343FB10D" w14:textId="130A78F0" w:rsidR="00CC576C" w:rsidRPr="00CC576C" w:rsidRDefault="00CC576C" w:rsidP="00991D83">
      <w:pPr>
        <w:spacing w:line="360" w:lineRule="auto"/>
        <w:rPr>
          <w:sz w:val="22"/>
          <w:szCs w:val="22"/>
        </w:rPr>
      </w:pPr>
      <w:r w:rsidRPr="00CC576C">
        <w:rPr>
          <w:sz w:val="22"/>
          <w:szCs w:val="22"/>
        </w:rPr>
        <w:t>*</w:t>
      </w:r>
      <w:r>
        <w:rPr>
          <w:sz w:val="22"/>
          <w:szCs w:val="22"/>
        </w:rPr>
        <w:t xml:space="preserve"> Data from </w:t>
      </w:r>
      <w:r w:rsidR="00351C7C">
        <w:rPr>
          <w:sz w:val="22"/>
          <w:szCs w:val="22"/>
        </w:rPr>
        <w:t xml:space="preserve">a recent reintroduction </w:t>
      </w:r>
      <w:r>
        <w:rPr>
          <w:sz w:val="22"/>
          <w:szCs w:val="22"/>
        </w:rPr>
        <w:t xml:space="preserve">from three source populations; **Expected, not observed heterozygosity presented; *** Data from </w:t>
      </w:r>
      <w:proofErr w:type="gramStart"/>
      <w:r>
        <w:rPr>
          <w:sz w:val="22"/>
          <w:szCs w:val="22"/>
        </w:rPr>
        <w:t>single</w:t>
      </w:r>
      <w:r w:rsidR="00EE432D">
        <w:rPr>
          <w:sz w:val="22"/>
          <w:szCs w:val="22"/>
        </w:rPr>
        <w:t xml:space="preserve">, </w:t>
      </w:r>
      <w:r>
        <w:rPr>
          <w:sz w:val="22"/>
          <w:szCs w:val="22"/>
        </w:rPr>
        <w:t xml:space="preserve"> pairwise</w:t>
      </w:r>
      <w:proofErr w:type="gramEnd"/>
      <w:r>
        <w:rPr>
          <w:sz w:val="22"/>
          <w:szCs w:val="22"/>
        </w:rPr>
        <w:t xml:space="preserve"> comparison.</w:t>
      </w:r>
    </w:p>
    <w:p w14:paraId="3AD5CDDE" w14:textId="77777777" w:rsidR="00CC576C" w:rsidRPr="00CC576C" w:rsidRDefault="00CC576C" w:rsidP="00991D83">
      <w:pPr>
        <w:spacing w:line="360" w:lineRule="auto"/>
        <w:rPr>
          <w:sz w:val="22"/>
          <w:szCs w:val="22"/>
        </w:rPr>
      </w:pPr>
    </w:p>
    <w:p w14:paraId="3E449647" w14:textId="6845F02A" w:rsidR="00CC576C" w:rsidRPr="00CC576C" w:rsidRDefault="00CC576C" w:rsidP="00991D83">
      <w:pPr>
        <w:spacing w:line="360" w:lineRule="auto"/>
        <w:rPr>
          <w:sz w:val="22"/>
          <w:szCs w:val="22"/>
        </w:rPr>
      </w:pPr>
    </w:p>
    <w:p w14:paraId="5E1B7B4F" w14:textId="77777777" w:rsidR="00BE710D" w:rsidRPr="00CC576C" w:rsidRDefault="00BE710D" w:rsidP="00991D83">
      <w:pPr>
        <w:spacing w:line="360" w:lineRule="auto"/>
        <w:rPr>
          <w:sz w:val="22"/>
          <w:szCs w:val="22"/>
        </w:rPr>
        <w:sectPr w:rsidR="00BE710D" w:rsidRPr="00CC576C" w:rsidSect="00BE710D">
          <w:type w:val="continuous"/>
          <w:pgSz w:w="15840" w:h="12240" w:orient="landscape"/>
          <w:pgMar w:top="1440" w:right="1440" w:bottom="1440" w:left="1440" w:header="720" w:footer="720" w:gutter="0"/>
          <w:cols w:space="720"/>
          <w:docGrid w:linePitch="360"/>
        </w:sectPr>
      </w:pPr>
    </w:p>
    <w:p w14:paraId="3B46F083" w14:textId="2B85B5C5" w:rsidR="00DE1E00" w:rsidRPr="00DE1E00" w:rsidRDefault="00DE1E00" w:rsidP="00991D83">
      <w:pPr>
        <w:spacing w:line="360" w:lineRule="auto"/>
        <w:rPr>
          <w:b/>
        </w:rPr>
      </w:pPr>
      <w:r w:rsidRPr="00DE1E00">
        <w:rPr>
          <w:b/>
        </w:rPr>
        <w:lastRenderedPageBreak/>
        <w:t>Figure Captions</w:t>
      </w:r>
    </w:p>
    <w:p w14:paraId="4D94D2CF" w14:textId="6A51837E" w:rsidR="0075607A" w:rsidRDefault="0075607A" w:rsidP="00991D83">
      <w:pPr>
        <w:spacing w:line="360" w:lineRule="auto"/>
      </w:pPr>
      <w:r>
        <w:t xml:space="preserve">Figure 1: Sample sites indicated by </w:t>
      </w:r>
      <w:r w:rsidR="0086063C">
        <w:t>open crossed dots</w:t>
      </w:r>
      <w:r>
        <w:t xml:space="preserve"> for slimy sculpin in Lake Champlain and Lake Ontario (inset map), and location of nine causeways (</w:t>
      </w:r>
      <w:r w:rsidR="0086063C">
        <w:t>red</w:t>
      </w:r>
      <w:r>
        <w:t xml:space="preserve"> bars) hypothesized to pose barriers to fish movement.</w:t>
      </w:r>
    </w:p>
    <w:p w14:paraId="7E9C63F4" w14:textId="46FCC112" w:rsidR="00657E17" w:rsidRDefault="00657E17" w:rsidP="00991D83">
      <w:pPr>
        <w:spacing w:line="360" w:lineRule="auto"/>
      </w:pPr>
    </w:p>
    <w:p w14:paraId="24276D5C" w14:textId="3AC4024A" w:rsidR="00CA5698" w:rsidRDefault="00DE1E00" w:rsidP="00991D83">
      <w:pPr>
        <w:spacing w:line="360" w:lineRule="auto"/>
      </w:pPr>
      <w:r>
        <w:t xml:space="preserve">Figure 2: Clustering of two Lake Ontario and seven Lake Champlain slimy sculpin populations </w:t>
      </w:r>
      <w:r w:rsidR="007A1152">
        <w:t xml:space="preserve">(left) </w:t>
      </w:r>
      <w:r>
        <w:t>based on DAPC (</w:t>
      </w:r>
      <w:r w:rsidR="007A1152">
        <w:t>top</w:t>
      </w:r>
      <w:r>
        <w:t>)</w:t>
      </w:r>
      <w:r w:rsidR="007A1152" w:rsidRPr="007A1152">
        <w:t xml:space="preserve"> </w:t>
      </w:r>
      <w:r w:rsidR="007A1152">
        <w:t>and STRUCTURE (bottom)</w:t>
      </w:r>
      <w:r>
        <w:t xml:space="preserve">. </w:t>
      </w:r>
      <w:r w:rsidR="007A1152">
        <w:t>In the scatterplot of DAPC results, individuals are represented by dots and sampled populations are coded by color and encircled with inertia ellipses. The STRUCTURE barplot</w:t>
      </w:r>
      <w:r>
        <w:t xml:space="preserve"> is a graphical representation of individual membership coefficient to each cluster (vertical bars). Colors represent different estimated cluster</w:t>
      </w:r>
      <w:r w:rsidR="00F71E2F">
        <w:t>s</w:t>
      </w:r>
      <w:r>
        <w:t xml:space="preserve"> of a single admixed individual. Based on results from ∆K analysis, only K = 2 are shown. </w:t>
      </w:r>
    </w:p>
    <w:p w14:paraId="4D927A5B" w14:textId="77777777" w:rsidR="00590683" w:rsidRDefault="00590683" w:rsidP="00991D83">
      <w:pPr>
        <w:spacing w:line="360" w:lineRule="auto"/>
      </w:pPr>
    </w:p>
    <w:p w14:paraId="289D61D2" w14:textId="40774B19" w:rsidR="00076774" w:rsidRDefault="007A1152" w:rsidP="00991D83">
      <w:pPr>
        <w:spacing w:line="360" w:lineRule="auto"/>
      </w:pPr>
      <w:r>
        <w:t>Figure 3</w:t>
      </w:r>
      <w:r w:rsidR="00DE1E00">
        <w:t xml:space="preserve">: Correlations between waterway distance and all pairwise </w:t>
      </w:r>
      <w:r w:rsidR="00DE1E00">
        <w:rPr>
          <w:i/>
        </w:rPr>
        <w:t>F</w:t>
      </w:r>
      <w:r w:rsidR="00DE1E00">
        <w:rPr>
          <w:i/>
          <w:vertAlign w:val="subscript"/>
        </w:rPr>
        <w:t>ST</w:t>
      </w:r>
      <w:r w:rsidR="00DE1E00">
        <w:rPr>
          <w:i/>
        </w:rPr>
        <w:t xml:space="preserve"> </w:t>
      </w:r>
      <w:r w:rsidR="00DE1E00">
        <w:t>genetic distance estimates for slimy sculpins from seven locations in Lake Champlain.</w:t>
      </w:r>
    </w:p>
    <w:sectPr w:rsidR="00076774" w:rsidSect="00AE3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000BD" w14:textId="77777777" w:rsidR="0080107B" w:rsidRDefault="0080107B" w:rsidP="006624C9">
      <w:r>
        <w:separator/>
      </w:r>
    </w:p>
  </w:endnote>
  <w:endnote w:type="continuationSeparator" w:id="0">
    <w:p w14:paraId="1C57B2A9" w14:textId="77777777" w:rsidR="0080107B" w:rsidRDefault="0080107B" w:rsidP="0066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Italic">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2D33F" w14:textId="77777777" w:rsidR="00DF2EA8" w:rsidRDefault="00DF2EA8" w:rsidP="00BE710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1D1A9D" w14:textId="77777777" w:rsidR="00DF2EA8" w:rsidRDefault="00DF2E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7EAFD" w14:textId="7986E7ED" w:rsidR="00DF2EA8" w:rsidRDefault="00DF2EA8" w:rsidP="00BE710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5A10">
      <w:rPr>
        <w:rStyle w:val="PageNumber"/>
        <w:noProof/>
      </w:rPr>
      <w:t>1</w:t>
    </w:r>
    <w:r>
      <w:rPr>
        <w:rStyle w:val="PageNumber"/>
      </w:rPr>
      <w:fldChar w:fldCharType="end"/>
    </w:r>
  </w:p>
  <w:p w14:paraId="464B9034" w14:textId="77777777" w:rsidR="00DF2EA8" w:rsidRDefault="00DF2E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4E5DF" w14:textId="77777777" w:rsidR="0080107B" w:rsidRDefault="0080107B" w:rsidP="006624C9">
      <w:r>
        <w:separator/>
      </w:r>
    </w:p>
  </w:footnote>
  <w:footnote w:type="continuationSeparator" w:id="0">
    <w:p w14:paraId="7BDC965D" w14:textId="77777777" w:rsidR="0080107B" w:rsidRDefault="0080107B" w:rsidP="0066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E098A"/>
    <w:multiLevelType w:val="multilevel"/>
    <w:tmpl w:val="5ACCCC04"/>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D7AD9"/>
    <w:multiLevelType w:val="hybridMultilevel"/>
    <w:tmpl w:val="5A281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6490A"/>
    <w:multiLevelType w:val="hybridMultilevel"/>
    <w:tmpl w:val="663EC638"/>
    <w:lvl w:ilvl="0" w:tplc="3E1874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50A24"/>
    <w:multiLevelType w:val="hybridMultilevel"/>
    <w:tmpl w:val="3A24E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E16BD"/>
    <w:multiLevelType w:val="hybridMultilevel"/>
    <w:tmpl w:val="2DFEE29E"/>
    <w:lvl w:ilvl="0" w:tplc="003430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Euclide">
    <w15:presenceInfo w15:providerId="Windows Live" w15:userId="46e016ee522bd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hideSpellingErrors/>
  <w:hideGrammaticalErrors/>
  <w:proofState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8"/>
    <w:rsid w:val="00000154"/>
    <w:rsid w:val="000025FA"/>
    <w:rsid w:val="000056AD"/>
    <w:rsid w:val="0000759F"/>
    <w:rsid w:val="00007A54"/>
    <w:rsid w:val="00011DAF"/>
    <w:rsid w:val="00012B24"/>
    <w:rsid w:val="00013AA0"/>
    <w:rsid w:val="00015950"/>
    <w:rsid w:val="000205F9"/>
    <w:rsid w:val="0002080A"/>
    <w:rsid w:val="00023649"/>
    <w:rsid w:val="000237BB"/>
    <w:rsid w:val="00023F28"/>
    <w:rsid w:val="000242ED"/>
    <w:rsid w:val="00024A9E"/>
    <w:rsid w:val="000255FC"/>
    <w:rsid w:val="00025A64"/>
    <w:rsid w:val="000310C1"/>
    <w:rsid w:val="0003250C"/>
    <w:rsid w:val="00033A5C"/>
    <w:rsid w:val="00035C5D"/>
    <w:rsid w:val="00041761"/>
    <w:rsid w:val="00042500"/>
    <w:rsid w:val="00042873"/>
    <w:rsid w:val="00044C88"/>
    <w:rsid w:val="0004577C"/>
    <w:rsid w:val="000468F5"/>
    <w:rsid w:val="00046AF8"/>
    <w:rsid w:val="000533B5"/>
    <w:rsid w:val="00053938"/>
    <w:rsid w:val="00053A9D"/>
    <w:rsid w:val="00053F67"/>
    <w:rsid w:val="00054280"/>
    <w:rsid w:val="000548D0"/>
    <w:rsid w:val="00054F02"/>
    <w:rsid w:val="00055BB3"/>
    <w:rsid w:val="000607AC"/>
    <w:rsid w:val="0006328B"/>
    <w:rsid w:val="000658C5"/>
    <w:rsid w:val="000700F3"/>
    <w:rsid w:val="00070CF0"/>
    <w:rsid w:val="00070E38"/>
    <w:rsid w:val="000710B3"/>
    <w:rsid w:val="000722BB"/>
    <w:rsid w:val="00073C46"/>
    <w:rsid w:val="000745C4"/>
    <w:rsid w:val="00076248"/>
    <w:rsid w:val="00076774"/>
    <w:rsid w:val="000770F0"/>
    <w:rsid w:val="00080DFD"/>
    <w:rsid w:val="00081F33"/>
    <w:rsid w:val="00083559"/>
    <w:rsid w:val="000860F1"/>
    <w:rsid w:val="00086EDD"/>
    <w:rsid w:val="00087666"/>
    <w:rsid w:val="00091204"/>
    <w:rsid w:val="0009257D"/>
    <w:rsid w:val="000950D7"/>
    <w:rsid w:val="00095561"/>
    <w:rsid w:val="00096C30"/>
    <w:rsid w:val="000978E5"/>
    <w:rsid w:val="00097B2E"/>
    <w:rsid w:val="000A0751"/>
    <w:rsid w:val="000A2568"/>
    <w:rsid w:val="000A3D75"/>
    <w:rsid w:val="000A59EA"/>
    <w:rsid w:val="000A67AF"/>
    <w:rsid w:val="000B0E15"/>
    <w:rsid w:val="000B17EA"/>
    <w:rsid w:val="000B2C35"/>
    <w:rsid w:val="000B3982"/>
    <w:rsid w:val="000C0622"/>
    <w:rsid w:val="000C134E"/>
    <w:rsid w:val="000C139C"/>
    <w:rsid w:val="000C2CFF"/>
    <w:rsid w:val="000C3442"/>
    <w:rsid w:val="000C4F04"/>
    <w:rsid w:val="000C5D95"/>
    <w:rsid w:val="000C787D"/>
    <w:rsid w:val="000C7BEC"/>
    <w:rsid w:val="000D2845"/>
    <w:rsid w:val="000D494F"/>
    <w:rsid w:val="000D6C62"/>
    <w:rsid w:val="000E09CD"/>
    <w:rsid w:val="000E2383"/>
    <w:rsid w:val="000E7427"/>
    <w:rsid w:val="000F09AE"/>
    <w:rsid w:val="000F141E"/>
    <w:rsid w:val="000F4D5C"/>
    <w:rsid w:val="000F5596"/>
    <w:rsid w:val="00101ACE"/>
    <w:rsid w:val="00102C74"/>
    <w:rsid w:val="00103617"/>
    <w:rsid w:val="001053C3"/>
    <w:rsid w:val="00106967"/>
    <w:rsid w:val="00107F5B"/>
    <w:rsid w:val="0011182C"/>
    <w:rsid w:val="00111832"/>
    <w:rsid w:val="00111C32"/>
    <w:rsid w:val="00112370"/>
    <w:rsid w:val="0011459D"/>
    <w:rsid w:val="001145C6"/>
    <w:rsid w:val="00114AF7"/>
    <w:rsid w:val="00114EF6"/>
    <w:rsid w:val="00116277"/>
    <w:rsid w:val="00116C7C"/>
    <w:rsid w:val="00117FA2"/>
    <w:rsid w:val="0012006D"/>
    <w:rsid w:val="00121A9C"/>
    <w:rsid w:val="00122CC6"/>
    <w:rsid w:val="0012385F"/>
    <w:rsid w:val="00126CC2"/>
    <w:rsid w:val="00126CE4"/>
    <w:rsid w:val="00127A14"/>
    <w:rsid w:val="0013480A"/>
    <w:rsid w:val="00134B52"/>
    <w:rsid w:val="00135BE8"/>
    <w:rsid w:val="00136835"/>
    <w:rsid w:val="00136D73"/>
    <w:rsid w:val="0013709F"/>
    <w:rsid w:val="00140975"/>
    <w:rsid w:val="00141117"/>
    <w:rsid w:val="001424A7"/>
    <w:rsid w:val="00142569"/>
    <w:rsid w:val="00143512"/>
    <w:rsid w:val="001441D9"/>
    <w:rsid w:val="00145BFB"/>
    <w:rsid w:val="001467CC"/>
    <w:rsid w:val="00146C59"/>
    <w:rsid w:val="00146E69"/>
    <w:rsid w:val="00150DDE"/>
    <w:rsid w:val="00151A75"/>
    <w:rsid w:val="00151B22"/>
    <w:rsid w:val="00154223"/>
    <w:rsid w:val="001548EC"/>
    <w:rsid w:val="00155F4C"/>
    <w:rsid w:val="001569BF"/>
    <w:rsid w:val="001624DA"/>
    <w:rsid w:val="00162CFB"/>
    <w:rsid w:val="00170246"/>
    <w:rsid w:val="00171794"/>
    <w:rsid w:val="00171B1C"/>
    <w:rsid w:val="001747B6"/>
    <w:rsid w:val="00175EDF"/>
    <w:rsid w:val="001802F7"/>
    <w:rsid w:val="001813F9"/>
    <w:rsid w:val="00181FB5"/>
    <w:rsid w:val="00182F60"/>
    <w:rsid w:val="00183DCB"/>
    <w:rsid w:val="001848A0"/>
    <w:rsid w:val="0018495C"/>
    <w:rsid w:val="0018697E"/>
    <w:rsid w:val="00187005"/>
    <w:rsid w:val="00192765"/>
    <w:rsid w:val="001937E9"/>
    <w:rsid w:val="00197523"/>
    <w:rsid w:val="001A1389"/>
    <w:rsid w:val="001A2115"/>
    <w:rsid w:val="001A6412"/>
    <w:rsid w:val="001A67CD"/>
    <w:rsid w:val="001B0D0F"/>
    <w:rsid w:val="001B2F39"/>
    <w:rsid w:val="001B3891"/>
    <w:rsid w:val="001B3E18"/>
    <w:rsid w:val="001B3FB0"/>
    <w:rsid w:val="001B45D8"/>
    <w:rsid w:val="001B538F"/>
    <w:rsid w:val="001B552A"/>
    <w:rsid w:val="001B6BA2"/>
    <w:rsid w:val="001B71A2"/>
    <w:rsid w:val="001B7449"/>
    <w:rsid w:val="001B778E"/>
    <w:rsid w:val="001B7A5D"/>
    <w:rsid w:val="001C1805"/>
    <w:rsid w:val="001C1AF4"/>
    <w:rsid w:val="001C2631"/>
    <w:rsid w:val="001C4663"/>
    <w:rsid w:val="001C491A"/>
    <w:rsid w:val="001C7834"/>
    <w:rsid w:val="001D0785"/>
    <w:rsid w:val="001D07F5"/>
    <w:rsid w:val="001D2F3D"/>
    <w:rsid w:val="001D3830"/>
    <w:rsid w:val="001D65D8"/>
    <w:rsid w:val="001D7D6C"/>
    <w:rsid w:val="001E078B"/>
    <w:rsid w:val="001E19AA"/>
    <w:rsid w:val="001E1A22"/>
    <w:rsid w:val="001E33E7"/>
    <w:rsid w:val="001E3D9D"/>
    <w:rsid w:val="001E48D5"/>
    <w:rsid w:val="001E673E"/>
    <w:rsid w:val="001E6CF4"/>
    <w:rsid w:val="001E78C1"/>
    <w:rsid w:val="001F1211"/>
    <w:rsid w:val="001F1F7B"/>
    <w:rsid w:val="001F3ECB"/>
    <w:rsid w:val="001F43BA"/>
    <w:rsid w:val="001F4797"/>
    <w:rsid w:val="001F7B24"/>
    <w:rsid w:val="002003A3"/>
    <w:rsid w:val="002020B1"/>
    <w:rsid w:val="00203857"/>
    <w:rsid w:val="00206E83"/>
    <w:rsid w:val="0021240B"/>
    <w:rsid w:val="00212498"/>
    <w:rsid w:val="00212807"/>
    <w:rsid w:val="002144D0"/>
    <w:rsid w:val="00215662"/>
    <w:rsid w:val="00222921"/>
    <w:rsid w:val="00223493"/>
    <w:rsid w:val="0023159B"/>
    <w:rsid w:val="00232BEE"/>
    <w:rsid w:val="0023363A"/>
    <w:rsid w:val="00237270"/>
    <w:rsid w:val="0023743E"/>
    <w:rsid w:val="00237940"/>
    <w:rsid w:val="0024209A"/>
    <w:rsid w:val="00242345"/>
    <w:rsid w:val="002423CD"/>
    <w:rsid w:val="0024250E"/>
    <w:rsid w:val="002445CA"/>
    <w:rsid w:val="002446BC"/>
    <w:rsid w:val="0024748C"/>
    <w:rsid w:val="002507F1"/>
    <w:rsid w:val="00251CC1"/>
    <w:rsid w:val="00252CCB"/>
    <w:rsid w:val="002539EB"/>
    <w:rsid w:val="00253C19"/>
    <w:rsid w:val="002545F5"/>
    <w:rsid w:val="0025494F"/>
    <w:rsid w:val="00257C8C"/>
    <w:rsid w:val="00257CB7"/>
    <w:rsid w:val="00260796"/>
    <w:rsid w:val="002616A3"/>
    <w:rsid w:val="00261BFE"/>
    <w:rsid w:val="002625B7"/>
    <w:rsid w:val="00262D5D"/>
    <w:rsid w:val="0026407D"/>
    <w:rsid w:val="0026450F"/>
    <w:rsid w:val="002660B3"/>
    <w:rsid w:val="00266406"/>
    <w:rsid w:val="0026738F"/>
    <w:rsid w:val="0026747B"/>
    <w:rsid w:val="00270F51"/>
    <w:rsid w:val="0027543C"/>
    <w:rsid w:val="002825B4"/>
    <w:rsid w:val="00283DD4"/>
    <w:rsid w:val="00285263"/>
    <w:rsid w:val="00293D4F"/>
    <w:rsid w:val="0029459D"/>
    <w:rsid w:val="00297869"/>
    <w:rsid w:val="002A03B0"/>
    <w:rsid w:val="002A17EB"/>
    <w:rsid w:val="002A223F"/>
    <w:rsid w:val="002A3ED9"/>
    <w:rsid w:val="002A4B2A"/>
    <w:rsid w:val="002A5094"/>
    <w:rsid w:val="002A50D4"/>
    <w:rsid w:val="002A6D37"/>
    <w:rsid w:val="002A74E3"/>
    <w:rsid w:val="002A7C12"/>
    <w:rsid w:val="002A7E90"/>
    <w:rsid w:val="002B010B"/>
    <w:rsid w:val="002B07CB"/>
    <w:rsid w:val="002B098C"/>
    <w:rsid w:val="002B0C68"/>
    <w:rsid w:val="002B0D66"/>
    <w:rsid w:val="002B1624"/>
    <w:rsid w:val="002B1E8E"/>
    <w:rsid w:val="002B316F"/>
    <w:rsid w:val="002B3903"/>
    <w:rsid w:val="002B634E"/>
    <w:rsid w:val="002B6EF1"/>
    <w:rsid w:val="002B71ED"/>
    <w:rsid w:val="002B74A9"/>
    <w:rsid w:val="002C15A0"/>
    <w:rsid w:val="002C354B"/>
    <w:rsid w:val="002C45A9"/>
    <w:rsid w:val="002C71DC"/>
    <w:rsid w:val="002D0E6E"/>
    <w:rsid w:val="002D0FE7"/>
    <w:rsid w:val="002D1E99"/>
    <w:rsid w:val="002D4107"/>
    <w:rsid w:val="002D46C6"/>
    <w:rsid w:val="002D7138"/>
    <w:rsid w:val="002D7687"/>
    <w:rsid w:val="002E12BB"/>
    <w:rsid w:val="002E213B"/>
    <w:rsid w:val="002E27C5"/>
    <w:rsid w:val="002E2DED"/>
    <w:rsid w:val="002E538B"/>
    <w:rsid w:val="002E555F"/>
    <w:rsid w:val="002F0B2D"/>
    <w:rsid w:val="002F5116"/>
    <w:rsid w:val="002F713A"/>
    <w:rsid w:val="002F7CB0"/>
    <w:rsid w:val="0030211B"/>
    <w:rsid w:val="003022C4"/>
    <w:rsid w:val="00302481"/>
    <w:rsid w:val="00303734"/>
    <w:rsid w:val="003111CC"/>
    <w:rsid w:val="00311FE0"/>
    <w:rsid w:val="003133A0"/>
    <w:rsid w:val="003151BB"/>
    <w:rsid w:val="0031587B"/>
    <w:rsid w:val="00320291"/>
    <w:rsid w:val="003268EE"/>
    <w:rsid w:val="00327EFB"/>
    <w:rsid w:val="00330BBB"/>
    <w:rsid w:val="0033177D"/>
    <w:rsid w:val="0033347D"/>
    <w:rsid w:val="003359F8"/>
    <w:rsid w:val="00336AC7"/>
    <w:rsid w:val="00340236"/>
    <w:rsid w:val="003406B4"/>
    <w:rsid w:val="003408B8"/>
    <w:rsid w:val="00341A93"/>
    <w:rsid w:val="0034784F"/>
    <w:rsid w:val="0035017A"/>
    <w:rsid w:val="00351C7C"/>
    <w:rsid w:val="00351FDC"/>
    <w:rsid w:val="00353DB0"/>
    <w:rsid w:val="00354C94"/>
    <w:rsid w:val="00355532"/>
    <w:rsid w:val="003555F8"/>
    <w:rsid w:val="00355F19"/>
    <w:rsid w:val="00357B4B"/>
    <w:rsid w:val="00362740"/>
    <w:rsid w:val="00363524"/>
    <w:rsid w:val="00365551"/>
    <w:rsid w:val="00365F43"/>
    <w:rsid w:val="00365F63"/>
    <w:rsid w:val="003725CC"/>
    <w:rsid w:val="003727DE"/>
    <w:rsid w:val="0037582D"/>
    <w:rsid w:val="00375EF1"/>
    <w:rsid w:val="00376758"/>
    <w:rsid w:val="00376818"/>
    <w:rsid w:val="0038085F"/>
    <w:rsid w:val="00381032"/>
    <w:rsid w:val="00381976"/>
    <w:rsid w:val="00383596"/>
    <w:rsid w:val="00385CE6"/>
    <w:rsid w:val="0038766F"/>
    <w:rsid w:val="00387C25"/>
    <w:rsid w:val="00395BDB"/>
    <w:rsid w:val="003A0941"/>
    <w:rsid w:val="003A25C2"/>
    <w:rsid w:val="003A4AF6"/>
    <w:rsid w:val="003A51C8"/>
    <w:rsid w:val="003A5AA7"/>
    <w:rsid w:val="003A5E2D"/>
    <w:rsid w:val="003A6F24"/>
    <w:rsid w:val="003A7980"/>
    <w:rsid w:val="003B2E69"/>
    <w:rsid w:val="003B4AF4"/>
    <w:rsid w:val="003B4C9C"/>
    <w:rsid w:val="003B73EB"/>
    <w:rsid w:val="003C1EB9"/>
    <w:rsid w:val="003C1EC0"/>
    <w:rsid w:val="003C3AC2"/>
    <w:rsid w:val="003C435D"/>
    <w:rsid w:val="003C57A7"/>
    <w:rsid w:val="003C5BF4"/>
    <w:rsid w:val="003C65B0"/>
    <w:rsid w:val="003C6726"/>
    <w:rsid w:val="003C6ACA"/>
    <w:rsid w:val="003D1437"/>
    <w:rsid w:val="003D16CF"/>
    <w:rsid w:val="003D6116"/>
    <w:rsid w:val="003D6FEB"/>
    <w:rsid w:val="003E42CC"/>
    <w:rsid w:val="003E525A"/>
    <w:rsid w:val="003E6024"/>
    <w:rsid w:val="003E6645"/>
    <w:rsid w:val="003E70A3"/>
    <w:rsid w:val="003F368C"/>
    <w:rsid w:val="003F46EF"/>
    <w:rsid w:val="003F5A10"/>
    <w:rsid w:val="003F7258"/>
    <w:rsid w:val="00401D92"/>
    <w:rsid w:val="0040492C"/>
    <w:rsid w:val="00405FDE"/>
    <w:rsid w:val="00406920"/>
    <w:rsid w:val="0040750E"/>
    <w:rsid w:val="00410CA9"/>
    <w:rsid w:val="00413DF3"/>
    <w:rsid w:val="00413E35"/>
    <w:rsid w:val="0041477F"/>
    <w:rsid w:val="004156A4"/>
    <w:rsid w:val="0041778F"/>
    <w:rsid w:val="0042023F"/>
    <w:rsid w:val="00420C45"/>
    <w:rsid w:val="00420F22"/>
    <w:rsid w:val="00422D1F"/>
    <w:rsid w:val="00423183"/>
    <w:rsid w:val="00424831"/>
    <w:rsid w:val="00425219"/>
    <w:rsid w:val="004254F8"/>
    <w:rsid w:val="004255E0"/>
    <w:rsid w:val="004272E5"/>
    <w:rsid w:val="00431373"/>
    <w:rsid w:val="00432179"/>
    <w:rsid w:val="004324EB"/>
    <w:rsid w:val="00432DD6"/>
    <w:rsid w:val="00434E3B"/>
    <w:rsid w:val="004353D8"/>
    <w:rsid w:val="00435A20"/>
    <w:rsid w:val="00436A9A"/>
    <w:rsid w:val="00442886"/>
    <w:rsid w:val="0044372C"/>
    <w:rsid w:val="00445573"/>
    <w:rsid w:val="004467CE"/>
    <w:rsid w:val="00450AF9"/>
    <w:rsid w:val="00451588"/>
    <w:rsid w:val="00452A67"/>
    <w:rsid w:val="004556F3"/>
    <w:rsid w:val="0045589E"/>
    <w:rsid w:val="00456004"/>
    <w:rsid w:val="004571DB"/>
    <w:rsid w:val="00457D40"/>
    <w:rsid w:val="004605CD"/>
    <w:rsid w:val="00460CC6"/>
    <w:rsid w:val="00462901"/>
    <w:rsid w:val="00463514"/>
    <w:rsid w:val="00463CA3"/>
    <w:rsid w:val="004645D5"/>
    <w:rsid w:val="00464AC6"/>
    <w:rsid w:val="00464E32"/>
    <w:rsid w:val="00466981"/>
    <w:rsid w:val="004676E6"/>
    <w:rsid w:val="00467EED"/>
    <w:rsid w:val="00471F9C"/>
    <w:rsid w:val="00473BEF"/>
    <w:rsid w:val="00475931"/>
    <w:rsid w:val="004772D3"/>
    <w:rsid w:val="00477AA2"/>
    <w:rsid w:val="00480716"/>
    <w:rsid w:val="00480D84"/>
    <w:rsid w:val="00481A05"/>
    <w:rsid w:val="00481D3E"/>
    <w:rsid w:val="00483A4A"/>
    <w:rsid w:val="00485979"/>
    <w:rsid w:val="00487960"/>
    <w:rsid w:val="00490293"/>
    <w:rsid w:val="00492D1A"/>
    <w:rsid w:val="00494885"/>
    <w:rsid w:val="00494C80"/>
    <w:rsid w:val="00495C03"/>
    <w:rsid w:val="00497CD3"/>
    <w:rsid w:val="004A0F47"/>
    <w:rsid w:val="004A1307"/>
    <w:rsid w:val="004A132B"/>
    <w:rsid w:val="004A374B"/>
    <w:rsid w:val="004A577E"/>
    <w:rsid w:val="004A6451"/>
    <w:rsid w:val="004A68AE"/>
    <w:rsid w:val="004A6DBA"/>
    <w:rsid w:val="004B2844"/>
    <w:rsid w:val="004B4188"/>
    <w:rsid w:val="004C1AD4"/>
    <w:rsid w:val="004C1BF2"/>
    <w:rsid w:val="004C3CF7"/>
    <w:rsid w:val="004D01C2"/>
    <w:rsid w:val="004D21D3"/>
    <w:rsid w:val="004D7AB7"/>
    <w:rsid w:val="004E2983"/>
    <w:rsid w:val="004E2AC0"/>
    <w:rsid w:val="004E2E4D"/>
    <w:rsid w:val="004E3ED7"/>
    <w:rsid w:val="004E41C7"/>
    <w:rsid w:val="004E6510"/>
    <w:rsid w:val="004E746D"/>
    <w:rsid w:val="004F1A7E"/>
    <w:rsid w:val="004F1E58"/>
    <w:rsid w:val="004F2AFE"/>
    <w:rsid w:val="004F3038"/>
    <w:rsid w:val="004F3487"/>
    <w:rsid w:val="004F6AC5"/>
    <w:rsid w:val="004F6F09"/>
    <w:rsid w:val="005012E0"/>
    <w:rsid w:val="00501AF8"/>
    <w:rsid w:val="00503C23"/>
    <w:rsid w:val="00503F1F"/>
    <w:rsid w:val="0050729C"/>
    <w:rsid w:val="0051285D"/>
    <w:rsid w:val="00513D74"/>
    <w:rsid w:val="00515673"/>
    <w:rsid w:val="00515827"/>
    <w:rsid w:val="0052029E"/>
    <w:rsid w:val="005208FD"/>
    <w:rsid w:val="0052208A"/>
    <w:rsid w:val="00524138"/>
    <w:rsid w:val="0053227A"/>
    <w:rsid w:val="005330E4"/>
    <w:rsid w:val="0053333E"/>
    <w:rsid w:val="00533D60"/>
    <w:rsid w:val="005356E3"/>
    <w:rsid w:val="00535704"/>
    <w:rsid w:val="00537A46"/>
    <w:rsid w:val="00537EFA"/>
    <w:rsid w:val="00542200"/>
    <w:rsid w:val="00546709"/>
    <w:rsid w:val="005467EB"/>
    <w:rsid w:val="00546E6A"/>
    <w:rsid w:val="00553935"/>
    <w:rsid w:val="00554805"/>
    <w:rsid w:val="005554B4"/>
    <w:rsid w:val="005556BF"/>
    <w:rsid w:val="00555C4B"/>
    <w:rsid w:val="005606F0"/>
    <w:rsid w:val="0056146A"/>
    <w:rsid w:val="00561FCA"/>
    <w:rsid w:val="00562983"/>
    <w:rsid w:val="00562EF3"/>
    <w:rsid w:val="005630D3"/>
    <w:rsid w:val="00563B05"/>
    <w:rsid w:val="00566B26"/>
    <w:rsid w:val="00567CB3"/>
    <w:rsid w:val="00570DEA"/>
    <w:rsid w:val="00572CDE"/>
    <w:rsid w:val="0057322F"/>
    <w:rsid w:val="005737ED"/>
    <w:rsid w:val="00576013"/>
    <w:rsid w:val="00583591"/>
    <w:rsid w:val="00585980"/>
    <w:rsid w:val="00587630"/>
    <w:rsid w:val="00590683"/>
    <w:rsid w:val="005941F3"/>
    <w:rsid w:val="00596D7B"/>
    <w:rsid w:val="005A01CC"/>
    <w:rsid w:val="005A10EC"/>
    <w:rsid w:val="005A389B"/>
    <w:rsid w:val="005A3A01"/>
    <w:rsid w:val="005A565C"/>
    <w:rsid w:val="005A68BC"/>
    <w:rsid w:val="005A7352"/>
    <w:rsid w:val="005B03A8"/>
    <w:rsid w:val="005B2936"/>
    <w:rsid w:val="005B551A"/>
    <w:rsid w:val="005B6787"/>
    <w:rsid w:val="005B72F5"/>
    <w:rsid w:val="005C2443"/>
    <w:rsid w:val="005C5A1A"/>
    <w:rsid w:val="005C5E7F"/>
    <w:rsid w:val="005C6832"/>
    <w:rsid w:val="005C7ADC"/>
    <w:rsid w:val="005C7CB3"/>
    <w:rsid w:val="005D1E97"/>
    <w:rsid w:val="005D23FF"/>
    <w:rsid w:val="005D6B08"/>
    <w:rsid w:val="005E1E90"/>
    <w:rsid w:val="005E617A"/>
    <w:rsid w:val="005E737F"/>
    <w:rsid w:val="005E75BF"/>
    <w:rsid w:val="005F3BD1"/>
    <w:rsid w:val="005F6581"/>
    <w:rsid w:val="005F68E4"/>
    <w:rsid w:val="005F753C"/>
    <w:rsid w:val="006012ED"/>
    <w:rsid w:val="00602325"/>
    <w:rsid w:val="00602536"/>
    <w:rsid w:val="00602BCA"/>
    <w:rsid w:val="00604676"/>
    <w:rsid w:val="00606211"/>
    <w:rsid w:val="00612258"/>
    <w:rsid w:val="00612AEC"/>
    <w:rsid w:val="00612E60"/>
    <w:rsid w:val="0061492F"/>
    <w:rsid w:val="00614D0E"/>
    <w:rsid w:val="00627205"/>
    <w:rsid w:val="00630B07"/>
    <w:rsid w:val="00633A15"/>
    <w:rsid w:val="00634648"/>
    <w:rsid w:val="00635B10"/>
    <w:rsid w:val="006361C6"/>
    <w:rsid w:val="00637C3F"/>
    <w:rsid w:val="00640351"/>
    <w:rsid w:val="00640DB1"/>
    <w:rsid w:val="00641DE4"/>
    <w:rsid w:val="0064293E"/>
    <w:rsid w:val="00643718"/>
    <w:rsid w:val="00645E71"/>
    <w:rsid w:val="0064779E"/>
    <w:rsid w:val="00647C11"/>
    <w:rsid w:val="00656CD1"/>
    <w:rsid w:val="00657BC8"/>
    <w:rsid w:val="00657E17"/>
    <w:rsid w:val="00660A1A"/>
    <w:rsid w:val="00661D02"/>
    <w:rsid w:val="006624C9"/>
    <w:rsid w:val="00662E95"/>
    <w:rsid w:val="00663184"/>
    <w:rsid w:val="00664879"/>
    <w:rsid w:val="00664AEB"/>
    <w:rsid w:val="00664B2B"/>
    <w:rsid w:val="00665563"/>
    <w:rsid w:val="00666DA3"/>
    <w:rsid w:val="00667442"/>
    <w:rsid w:val="00670BA0"/>
    <w:rsid w:val="0067188B"/>
    <w:rsid w:val="006729A7"/>
    <w:rsid w:val="00672C20"/>
    <w:rsid w:val="006732D0"/>
    <w:rsid w:val="00674DAC"/>
    <w:rsid w:val="00675858"/>
    <w:rsid w:val="006760F6"/>
    <w:rsid w:val="00680072"/>
    <w:rsid w:val="00680114"/>
    <w:rsid w:val="0068227B"/>
    <w:rsid w:val="00685A11"/>
    <w:rsid w:val="00685A9C"/>
    <w:rsid w:val="00686106"/>
    <w:rsid w:val="00686FEF"/>
    <w:rsid w:val="00687885"/>
    <w:rsid w:val="00693677"/>
    <w:rsid w:val="00694C79"/>
    <w:rsid w:val="00696C91"/>
    <w:rsid w:val="00697C57"/>
    <w:rsid w:val="006A2252"/>
    <w:rsid w:val="006A22D7"/>
    <w:rsid w:val="006A2557"/>
    <w:rsid w:val="006A516C"/>
    <w:rsid w:val="006A7562"/>
    <w:rsid w:val="006A79D9"/>
    <w:rsid w:val="006B2308"/>
    <w:rsid w:val="006B405F"/>
    <w:rsid w:val="006B5263"/>
    <w:rsid w:val="006C13A1"/>
    <w:rsid w:val="006C17F1"/>
    <w:rsid w:val="006C46F9"/>
    <w:rsid w:val="006C4E21"/>
    <w:rsid w:val="006C66DA"/>
    <w:rsid w:val="006C6E98"/>
    <w:rsid w:val="006C74B1"/>
    <w:rsid w:val="006D1B68"/>
    <w:rsid w:val="006D6D66"/>
    <w:rsid w:val="006E0210"/>
    <w:rsid w:val="006E0392"/>
    <w:rsid w:val="006E0F65"/>
    <w:rsid w:val="006E13B0"/>
    <w:rsid w:val="006E1A0A"/>
    <w:rsid w:val="006E2DBB"/>
    <w:rsid w:val="006E328F"/>
    <w:rsid w:val="006E391B"/>
    <w:rsid w:val="006E55E2"/>
    <w:rsid w:val="006E5696"/>
    <w:rsid w:val="006E5BEB"/>
    <w:rsid w:val="006E6B4D"/>
    <w:rsid w:val="006F1BF9"/>
    <w:rsid w:val="006F294C"/>
    <w:rsid w:val="006F571E"/>
    <w:rsid w:val="006F687D"/>
    <w:rsid w:val="00700764"/>
    <w:rsid w:val="007013CB"/>
    <w:rsid w:val="007024B6"/>
    <w:rsid w:val="0070454D"/>
    <w:rsid w:val="00707A4D"/>
    <w:rsid w:val="00710227"/>
    <w:rsid w:val="00715325"/>
    <w:rsid w:val="0071785B"/>
    <w:rsid w:val="007178FB"/>
    <w:rsid w:val="00720627"/>
    <w:rsid w:val="00722D29"/>
    <w:rsid w:val="007252BF"/>
    <w:rsid w:val="00731C76"/>
    <w:rsid w:val="00731F8F"/>
    <w:rsid w:val="00732A48"/>
    <w:rsid w:val="00735431"/>
    <w:rsid w:val="00741EC8"/>
    <w:rsid w:val="0074323A"/>
    <w:rsid w:val="00745732"/>
    <w:rsid w:val="00747867"/>
    <w:rsid w:val="00750E52"/>
    <w:rsid w:val="00751BC4"/>
    <w:rsid w:val="0075250D"/>
    <w:rsid w:val="0075388C"/>
    <w:rsid w:val="0075416F"/>
    <w:rsid w:val="0075576B"/>
    <w:rsid w:val="0075607A"/>
    <w:rsid w:val="0075705D"/>
    <w:rsid w:val="0075713F"/>
    <w:rsid w:val="007604EF"/>
    <w:rsid w:val="0076405A"/>
    <w:rsid w:val="00764869"/>
    <w:rsid w:val="00764EC5"/>
    <w:rsid w:val="00766A41"/>
    <w:rsid w:val="00766DC6"/>
    <w:rsid w:val="0077141F"/>
    <w:rsid w:val="00773F83"/>
    <w:rsid w:val="00776C1A"/>
    <w:rsid w:val="007802E5"/>
    <w:rsid w:val="00780308"/>
    <w:rsid w:val="0078274A"/>
    <w:rsid w:val="00783D29"/>
    <w:rsid w:val="007847FF"/>
    <w:rsid w:val="00784B5E"/>
    <w:rsid w:val="00785532"/>
    <w:rsid w:val="007868F8"/>
    <w:rsid w:val="007877AE"/>
    <w:rsid w:val="00787B96"/>
    <w:rsid w:val="00790574"/>
    <w:rsid w:val="00790D3E"/>
    <w:rsid w:val="00793DF6"/>
    <w:rsid w:val="007974FB"/>
    <w:rsid w:val="007A1152"/>
    <w:rsid w:val="007A2932"/>
    <w:rsid w:val="007A634B"/>
    <w:rsid w:val="007A6D46"/>
    <w:rsid w:val="007A6F6B"/>
    <w:rsid w:val="007B031D"/>
    <w:rsid w:val="007B1F56"/>
    <w:rsid w:val="007B2D6B"/>
    <w:rsid w:val="007B2EDC"/>
    <w:rsid w:val="007B3490"/>
    <w:rsid w:val="007B6A6B"/>
    <w:rsid w:val="007C0ADC"/>
    <w:rsid w:val="007C55CD"/>
    <w:rsid w:val="007C578B"/>
    <w:rsid w:val="007C6350"/>
    <w:rsid w:val="007C75E7"/>
    <w:rsid w:val="007D07EF"/>
    <w:rsid w:val="007D280F"/>
    <w:rsid w:val="007D5CED"/>
    <w:rsid w:val="007E0E42"/>
    <w:rsid w:val="007E1B37"/>
    <w:rsid w:val="007E23A2"/>
    <w:rsid w:val="007E2906"/>
    <w:rsid w:val="007E2B61"/>
    <w:rsid w:val="007E38CC"/>
    <w:rsid w:val="007E4DC9"/>
    <w:rsid w:val="007E6E70"/>
    <w:rsid w:val="007E73E1"/>
    <w:rsid w:val="007E7C40"/>
    <w:rsid w:val="007F24FE"/>
    <w:rsid w:val="007F3599"/>
    <w:rsid w:val="007F41BA"/>
    <w:rsid w:val="007F5FC7"/>
    <w:rsid w:val="007F7A77"/>
    <w:rsid w:val="00800141"/>
    <w:rsid w:val="0080107B"/>
    <w:rsid w:val="00801AE1"/>
    <w:rsid w:val="00807399"/>
    <w:rsid w:val="00810C21"/>
    <w:rsid w:val="00810FB0"/>
    <w:rsid w:val="00811BB6"/>
    <w:rsid w:val="0081436C"/>
    <w:rsid w:val="008165F6"/>
    <w:rsid w:val="0081721B"/>
    <w:rsid w:val="0082018F"/>
    <w:rsid w:val="0082057C"/>
    <w:rsid w:val="00826A63"/>
    <w:rsid w:val="00830494"/>
    <w:rsid w:val="00830C7D"/>
    <w:rsid w:val="00831C49"/>
    <w:rsid w:val="0083259A"/>
    <w:rsid w:val="00835837"/>
    <w:rsid w:val="008369B1"/>
    <w:rsid w:val="00837D89"/>
    <w:rsid w:val="008405B0"/>
    <w:rsid w:val="00840E05"/>
    <w:rsid w:val="00841828"/>
    <w:rsid w:val="00842AE0"/>
    <w:rsid w:val="00843E3A"/>
    <w:rsid w:val="00846387"/>
    <w:rsid w:val="008507F9"/>
    <w:rsid w:val="008510DE"/>
    <w:rsid w:val="008516DD"/>
    <w:rsid w:val="0085217B"/>
    <w:rsid w:val="0085605D"/>
    <w:rsid w:val="00856C31"/>
    <w:rsid w:val="00857401"/>
    <w:rsid w:val="00857F09"/>
    <w:rsid w:val="0086063C"/>
    <w:rsid w:val="00861BA0"/>
    <w:rsid w:val="00863A2F"/>
    <w:rsid w:val="008640F5"/>
    <w:rsid w:val="00864590"/>
    <w:rsid w:val="00864B3D"/>
    <w:rsid w:val="00866CFD"/>
    <w:rsid w:val="008671E5"/>
    <w:rsid w:val="008728A5"/>
    <w:rsid w:val="00872EB3"/>
    <w:rsid w:val="008731B8"/>
    <w:rsid w:val="00874AB5"/>
    <w:rsid w:val="00874BF5"/>
    <w:rsid w:val="0087562F"/>
    <w:rsid w:val="00875F90"/>
    <w:rsid w:val="00876855"/>
    <w:rsid w:val="00876F09"/>
    <w:rsid w:val="0087791E"/>
    <w:rsid w:val="008779C6"/>
    <w:rsid w:val="008800CC"/>
    <w:rsid w:val="0088378E"/>
    <w:rsid w:val="00884552"/>
    <w:rsid w:val="008848D4"/>
    <w:rsid w:val="00884A68"/>
    <w:rsid w:val="0088628C"/>
    <w:rsid w:val="00886489"/>
    <w:rsid w:val="0089030F"/>
    <w:rsid w:val="0089159C"/>
    <w:rsid w:val="00895BAC"/>
    <w:rsid w:val="008A3578"/>
    <w:rsid w:val="008A4799"/>
    <w:rsid w:val="008A55CA"/>
    <w:rsid w:val="008A7831"/>
    <w:rsid w:val="008B0042"/>
    <w:rsid w:val="008B0737"/>
    <w:rsid w:val="008B3525"/>
    <w:rsid w:val="008B41D3"/>
    <w:rsid w:val="008B47CE"/>
    <w:rsid w:val="008C0225"/>
    <w:rsid w:val="008C2F6A"/>
    <w:rsid w:val="008C30B7"/>
    <w:rsid w:val="008C3EAA"/>
    <w:rsid w:val="008C4291"/>
    <w:rsid w:val="008C4668"/>
    <w:rsid w:val="008C53A6"/>
    <w:rsid w:val="008C592A"/>
    <w:rsid w:val="008D0092"/>
    <w:rsid w:val="008D1740"/>
    <w:rsid w:val="008D18FF"/>
    <w:rsid w:val="008D310F"/>
    <w:rsid w:val="008E13B4"/>
    <w:rsid w:val="008E13BE"/>
    <w:rsid w:val="008E2799"/>
    <w:rsid w:val="008E441F"/>
    <w:rsid w:val="008E4EE7"/>
    <w:rsid w:val="008E58EE"/>
    <w:rsid w:val="008E5B67"/>
    <w:rsid w:val="008E6272"/>
    <w:rsid w:val="008E71D6"/>
    <w:rsid w:val="008F1AA4"/>
    <w:rsid w:val="008F1AE3"/>
    <w:rsid w:val="008F4172"/>
    <w:rsid w:val="008F5355"/>
    <w:rsid w:val="00900A8E"/>
    <w:rsid w:val="00900DC0"/>
    <w:rsid w:val="00900F44"/>
    <w:rsid w:val="0090100F"/>
    <w:rsid w:val="0090141C"/>
    <w:rsid w:val="00906A64"/>
    <w:rsid w:val="0090716C"/>
    <w:rsid w:val="009105AE"/>
    <w:rsid w:val="00910D94"/>
    <w:rsid w:val="00913726"/>
    <w:rsid w:val="00914A6B"/>
    <w:rsid w:val="009150FD"/>
    <w:rsid w:val="00915D14"/>
    <w:rsid w:val="00915D7C"/>
    <w:rsid w:val="00921101"/>
    <w:rsid w:val="00921961"/>
    <w:rsid w:val="00922E5F"/>
    <w:rsid w:val="009240E8"/>
    <w:rsid w:val="0092483C"/>
    <w:rsid w:val="00924E26"/>
    <w:rsid w:val="009266FA"/>
    <w:rsid w:val="00926824"/>
    <w:rsid w:val="0093170C"/>
    <w:rsid w:val="00933055"/>
    <w:rsid w:val="00933AAC"/>
    <w:rsid w:val="00940A90"/>
    <w:rsid w:val="009414F5"/>
    <w:rsid w:val="0094235E"/>
    <w:rsid w:val="00943E7D"/>
    <w:rsid w:val="009455EF"/>
    <w:rsid w:val="00945B4F"/>
    <w:rsid w:val="0094790D"/>
    <w:rsid w:val="00947C46"/>
    <w:rsid w:val="00951079"/>
    <w:rsid w:val="00951E5D"/>
    <w:rsid w:val="00954D0E"/>
    <w:rsid w:val="00955C0A"/>
    <w:rsid w:val="00956345"/>
    <w:rsid w:val="00960AE3"/>
    <w:rsid w:val="009640D3"/>
    <w:rsid w:val="009649F5"/>
    <w:rsid w:val="00965482"/>
    <w:rsid w:val="0097172D"/>
    <w:rsid w:val="00977A86"/>
    <w:rsid w:val="00983204"/>
    <w:rsid w:val="009849D2"/>
    <w:rsid w:val="009902EC"/>
    <w:rsid w:val="00991D83"/>
    <w:rsid w:val="00992478"/>
    <w:rsid w:val="00992A8C"/>
    <w:rsid w:val="0099540C"/>
    <w:rsid w:val="00995B6A"/>
    <w:rsid w:val="00995E7D"/>
    <w:rsid w:val="009A0124"/>
    <w:rsid w:val="009A205C"/>
    <w:rsid w:val="009A2435"/>
    <w:rsid w:val="009A6BBD"/>
    <w:rsid w:val="009B1624"/>
    <w:rsid w:val="009C1EFF"/>
    <w:rsid w:val="009C3A4F"/>
    <w:rsid w:val="009C4097"/>
    <w:rsid w:val="009C4CCC"/>
    <w:rsid w:val="009C5A0B"/>
    <w:rsid w:val="009C6012"/>
    <w:rsid w:val="009C6121"/>
    <w:rsid w:val="009C6509"/>
    <w:rsid w:val="009C73FF"/>
    <w:rsid w:val="009C7823"/>
    <w:rsid w:val="009D0565"/>
    <w:rsid w:val="009D13E9"/>
    <w:rsid w:val="009D1E2C"/>
    <w:rsid w:val="009D299B"/>
    <w:rsid w:val="009E013B"/>
    <w:rsid w:val="009E1A55"/>
    <w:rsid w:val="009E1D1B"/>
    <w:rsid w:val="009E34E6"/>
    <w:rsid w:val="009E4602"/>
    <w:rsid w:val="009E466D"/>
    <w:rsid w:val="009E4C67"/>
    <w:rsid w:val="009E5E8E"/>
    <w:rsid w:val="009E77D6"/>
    <w:rsid w:val="009E7CD3"/>
    <w:rsid w:val="009F0EA2"/>
    <w:rsid w:val="009F0FD5"/>
    <w:rsid w:val="009F3E97"/>
    <w:rsid w:val="009F3ED4"/>
    <w:rsid w:val="009F3FCA"/>
    <w:rsid w:val="009F5830"/>
    <w:rsid w:val="009F64AF"/>
    <w:rsid w:val="009F7843"/>
    <w:rsid w:val="00A03B09"/>
    <w:rsid w:val="00A06580"/>
    <w:rsid w:val="00A07702"/>
    <w:rsid w:val="00A13123"/>
    <w:rsid w:val="00A16366"/>
    <w:rsid w:val="00A166A2"/>
    <w:rsid w:val="00A17AB1"/>
    <w:rsid w:val="00A21678"/>
    <w:rsid w:val="00A21D15"/>
    <w:rsid w:val="00A22DEB"/>
    <w:rsid w:val="00A24E01"/>
    <w:rsid w:val="00A257DE"/>
    <w:rsid w:val="00A25BDC"/>
    <w:rsid w:val="00A2718D"/>
    <w:rsid w:val="00A2757E"/>
    <w:rsid w:val="00A27A89"/>
    <w:rsid w:val="00A30F54"/>
    <w:rsid w:val="00A31634"/>
    <w:rsid w:val="00A3198D"/>
    <w:rsid w:val="00A34609"/>
    <w:rsid w:val="00A3657B"/>
    <w:rsid w:val="00A379B1"/>
    <w:rsid w:val="00A4006B"/>
    <w:rsid w:val="00A42907"/>
    <w:rsid w:val="00A4337F"/>
    <w:rsid w:val="00A4475B"/>
    <w:rsid w:val="00A464ED"/>
    <w:rsid w:val="00A516BC"/>
    <w:rsid w:val="00A5291D"/>
    <w:rsid w:val="00A52A62"/>
    <w:rsid w:val="00A540F2"/>
    <w:rsid w:val="00A5568F"/>
    <w:rsid w:val="00A56744"/>
    <w:rsid w:val="00A57E47"/>
    <w:rsid w:val="00A57F33"/>
    <w:rsid w:val="00A602A9"/>
    <w:rsid w:val="00A63988"/>
    <w:rsid w:val="00A64857"/>
    <w:rsid w:val="00A6583F"/>
    <w:rsid w:val="00A67698"/>
    <w:rsid w:val="00A711BE"/>
    <w:rsid w:val="00A720A2"/>
    <w:rsid w:val="00A72E70"/>
    <w:rsid w:val="00A733C6"/>
    <w:rsid w:val="00A74DA7"/>
    <w:rsid w:val="00A77088"/>
    <w:rsid w:val="00A82416"/>
    <w:rsid w:val="00A859B6"/>
    <w:rsid w:val="00A85E68"/>
    <w:rsid w:val="00A8797A"/>
    <w:rsid w:val="00A879AA"/>
    <w:rsid w:val="00A91A77"/>
    <w:rsid w:val="00A92C9A"/>
    <w:rsid w:val="00A9548E"/>
    <w:rsid w:val="00A95810"/>
    <w:rsid w:val="00A970B6"/>
    <w:rsid w:val="00AA0D52"/>
    <w:rsid w:val="00AA2603"/>
    <w:rsid w:val="00AA5610"/>
    <w:rsid w:val="00AA5A6E"/>
    <w:rsid w:val="00AA7624"/>
    <w:rsid w:val="00AB0D34"/>
    <w:rsid w:val="00AB1186"/>
    <w:rsid w:val="00AB4318"/>
    <w:rsid w:val="00AB4819"/>
    <w:rsid w:val="00AB6679"/>
    <w:rsid w:val="00AB6A9F"/>
    <w:rsid w:val="00AC0430"/>
    <w:rsid w:val="00AC17EC"/>
    <w:rsid w:val="00AC27A2"/>
    <w:rsid w:val="00AD01BE"/>
    <w:rsid w:val="00AD1BB1"/>
    <w:rsid w:val="00AD1FE8"/>
    <w:rsid w:val="00AD3B8F"/>
    <w:rsid w:val="00AD3C7D"/>
    <w:rsid w:val="00AD5E6F"/>
    <w:rsid w:val="00AD60DD"/>
    <w:rsid w:val="00AD654B"/>
    <w:rsid w:val="00AD6622"/>
    <w:rsid w:val="00AE1675"/>
    <w:rsid w:val="00AE2A0F"/>
    <w:rsid w:val="00AE3743"/>
    <w:rsid w:val="00AE3BEB"/>
    <w:rsid w:val="00AE4890"/>
    <w:rsid w:val="00AE4EC3"/>
    <w:rsid w:val="00AE50EE"/>
    <w:rsid w:val="00AE6339"/>
    <w:rsid w:val="00AF14CA"/>
    <w:rsid w:val="00AF1FEC"/>
    <w:rsid w:val="00AF4D16"/>
    <w:rsid w:val="00AF51FB"/>
    <w:rsid w:val="00AF5370"/>
    <w:rsid w:val="00AF652A"/>
    <w:rsid w:val="00B00B6C"/>
    <w:rsid w:val="00B021C1"/>
    <w:rsid w:val="00B036C6"/>
    <w:rsid w:val="00B04044"/>
    <w:rsid w:val="00B06DEB"/>
    <w:rsid w:val="00B07A91"/>
    <w:rsid w:val="00B102C5"/>
    <w:rsid w:val="00B10B56"/>
    <w:rsid w:val="00B117C4"/>
    <w:rsid w:val="00B1285F"/>
    <w:rsid w:val="00B128CE"/>
    <w:rsid w:val="00B158B7"/>
    <w:rsid w:val="00B15FE8"/>
    <w:rsid w:val="00B2076F"/>
    <w:rsid w:val="00B21092"/>
    <w:rsid w:val="00B22AB6"/>
    <w:rsid w:val="00B22D58"/>
    <w:rsid w:val="00B2536A"/>
    <w:rsid w:val="00B25728"/>
    <w:rsid w:val="00B25960"/>
    <w:rsid w:val="00B2706C"/>
    <w:rsid w:val="00B3112B"/>
    <w:rsid w:val="00B31C8A"/>
    <w:rsid w:val="00B33181"/>
    <w:rsid w:val="00B37056"/>
    <w:rsid w:val="00B37877"/>
    <w:rsid w:val="00B37F75"/>
    <w:rsid w:val="00B402F6"/>
    <w:rsid w:val="00B40639"/>
    <w:rsid w:val="00B417A8"/>
    <w:rsid w:val="00B45822"/>
    <w:rsid w:val="00B465D4"/>
    <w:rsid w:val="00B50393"/>
    <w:rsid w:val="00B504E2"/>
    <w:rsid w:val="00B525C5"/>
    <w:rsid w:val="00B6019B"/>
    <w:rsid w:val="00B6128E"/>
    <w:rsid w:val="00B61340"/>
    <w:rsid w:val="00B626D9"/>
    <w:rsid w:val="00B62716"/>
    <w:rsid w:val="00B63807"/>
    <w:rsid w:val="00B649B4"/>
    <w:rsid w:val="00B65272"/>
    <w:rsid w:val="00B66ABB"/>
    <w:rsid w:val="00B67FD1"/>
    <w:rsid w:val="00B70922"/>
    <w:rsid w:val="00B71710"/>
    <w:rsid w:val="00B72939"/>
    <w:rsid w:val="00B74CCC"/>
    <w:rsid w:val="00B752DC"/>
    <w:rsid w:val="00B75BA7"/>
    <w:rsid w:val="00B76E2F"/>
    <w:rsid w:val="00B82B18"/>
    <w:rsid w:val="00B84CD9"/>
    <w:rsid w:val="00B85453"/>
    <w:rsid w:val="00B86F7B"/>
    <w:rsid w:val="00B9013B"/>
    <w:rsid w:val="00B902B2"/>
    <w:rsid w:val="00B920D8"/>
    <w:rsid w:val="00B9613F"/>
    <w:rsid w:val="00B964F2"/>
    <w:rsid w:val="00BA109C"/>
    <w:rsid w:val="00BA578A"/>
    <w:rsid w:val="00BA6155"/>
    <w:rsid w:val="00BB121F"/>
    <w:rsid w:val="00BB2BA5"/>
    <w:rsid w:val="00BB2DBC"/>
    <w:rsid w:val="00BB30A2"/>
    <w:rsid w:val="00BB336D"/>
    <w:rsid w:val="00BB6135"/>
    <w:rsid w:val="00BC0386"/>
    <w:rsid w:val="00BC290E"/>
    <w:rsid w:val="00BC4200"/>
    <w:rsid w:val="00BC43F0"/>
    <w:rsid w:val="00BC564B"/>
    <w:rsid w:val="00BC5E02"/>
    <w:rsid w:val="00BC7BD6"/>
    <w:rsid w:val="00BD0148"/>
    <w:rsid w:val="00BD1814"/>
    <w:rsid w:val="00BD2F66"/>
    <w:rsid w:val="00BD3B3A"/>
    <w:rsid w:val="00BD4252"/>
    <w:rsid w:val="00BD4C60"/>
    <w:rsid w:val="00BD4F45"/>
    <w:rsid w:val="00BD5EB5"/>
    <w:rsid w:val="00BE0E72"/>
    <w:rsid w:val="00BE17B4"/>
    <w:rsid w:val="00BE3CBA"/>
    <w:rsid w:val="00BE4602"/>
    <w:rsid w:val="00BE61BB"/>
    <w:rsid w:val="00BE710D"/>
    <w:rsid w:val="00BF07C4"/>
    <w:rsid w:val="00BF21F7"/>
    <w:rsid w:val="00BF28B1"/>
    <w:rsid w:val="00BF2999"/>
    <w:rsid w:val="00BF430A"/>
    <w:rsid w:val="00BF5BD6"/>
    <w:rsid w:val="00C00F42"/>
    <w:rsid w:val="00C00FA3"/>
    <w:rsid w:val="00C014E5"/>
    <w:rsid w:val="00C06C93"/>
    <w:rsid w:val="00C07AAA"/>
    <w:rsid w:val="00C11217"/>
    <w:rsid w:val="00C11CF5"/>
    <w:rsid w:val="00C11EBE"/>
    <w:rsid w:val="00C12980"/>
    <w:rsid w:val="00C13548"/>
    <w:rsid w:val="00C14416"/>
    <w:rsid w:val="00C14857"/>
    <w:rsid w:val="00C165AF"/>
    <w:rsid w:val="00C17825"/>
    <w:rsid w:val="00C20AD2"/>
    <w:rsid w:val="00C210E3"/>
    <w:rsid w:val="00C223CF"/>
    <w:rsid w:val="00C27EF0"/>
    <w:rsid w:val="00C30FB8"/>
    <w:rsid w:val="00C31303"/>
    <w:rsid w:val="00C3174B"/>
    <w:rsid w:val="00C330D5"/>
    <w:rsid w:val="00C35046"/>
    <w:rsid w:val="00C37D1A"/>
    <w:rsid w:val="00C40195"/>
    <w:rsid w:val="00C40246"/>
    <w:rsid w:val="00C40E9B"/>
    <w:rsid w:val="00C44860"/>
    <w:rsid w:val="00C46745"/>
    <w:rsid w:val="00C46C41"/>
    <w:rsid w:val="00C47BE2"/>
    <w:rsid w:val="00C503F3"/>
    <w:rsid w:val="00C50CC1"/>
    <w:rsid w:val="00C55655"/>
    <w:rsid w:val="00C55CBB"/>
    <w:rsid w:val="00C574A9"/>
    <w:rsid w:val="00C600BF"/>
    <w:rsid w:val="00C64226"/>
    <w:rsid w:val="00C66758"/>
    <w:rsid w:val="00C6683F"/>
    <w:rsid w:val="00C72924"/>
    <w:rsid w:val="00C72E09"/>
    <w:rsid w:val="00C72ED4"/>
    <w:rsid w:val="00C73CC6"/>
    <w:rsid w:val="00C7651B"/>
    <w:rsid w:val="00C80EF3"/>
    <w:rsid w:val="00C81A1F"/>
    <w:rsid w:val="00C8608A"/>
    <w:rsid w:val="00C90240"/>
    <w:rsid w:val="00C9223F"/>
    <w:rsid w:val="00C94C20"/>
    <w:rsid w:val="00C95736"/>
    <w:rsid w:val="00C95EFA"/>
    <w:rsid w:val="00C963A0"/>
    <w:rsid w:val="00C97577"/>
    <w:rsid w:val="00CA0047"/>
    <w:rsid w:val="00CA1395"/>
    <w:rsid w:val="00CA5698"/>
    <w:rsid w:val="00CA59DE"/>
    <w:rsid w:val="00CA5B74"/>
    <w:rsid w:val="00CA65AA"/>
    <w:rsid w:val="00CA7801"/>
    <w:rsid w:val="00CB0E0F"/>
    <w:rsid w:val="00CB2820"/>
    <w:rsid w:val="00CB5254"/>
    <w:rsid w:val="00CB6476"/>
    <w:rsid w:val="00CB6A3F"/>
    <w:rsid w:val="00CB6DBB"/>
    <w:rsid w:val="00CC2C22"/>
    <w:rsid w:val="00CC4EA0"/>
    <w:rsid w:val="00CC576C"/>
    <w:rsid w:val="00CC68C3"/>
    <w:rsid w:val="00CD4E0E"/>
    <w:rsid w:val="00CD5DDE"/>
    <w:rsid w:val="00CE1206"/>
    <w:rsid w:val="00CE2BC8"/>
    <w:rsid w:val="00CE3DF8"/>
    <w:rsid w:val="00CE5CD4"/>
    <w:rsid w:val="00CE6D66"/>
    <w:rsid w:val="00CE7874"/>
    <w:rsid w:val="00CF01EF"/>
    <w:rsid w:val="00CF1B17"/>
    <w:rsid w:val="00CF41B9"/>
    <w:rsid w:val="00CF4A06"/>
    <w:rsid w:val="00D02574"/>
    <w:rsid w:val="00D03F82"/>
    <w:rsid w:val="00D0448D"/>
    <w:rsid w:val="00D06A7D"/>
    <w:rsid w:val="00D07433"/>
    <w:rsid w:val="00D076D1"/>
    <w:rsid w:val="00D12905"/>
    <w:rsid w:val="00D12964"/>
    <w:rsid w:val="00D13B11"/>
    <w:rsid w:val="00D1702F"/>
    <w:rsid w:val="00D17752"/>
    <w:rsid w:val="00D17A23"/>
    <w:rsid w:val="00D21CEC"/>
    <w:rsid w:val="00D235AC"/>
    <w:rsid w:val="00D2613A"/>
    <w:rsid w:val="00D26667"/>
    <w:rsid w:val="00D268FD"/>
    <w:rsid w:val="00D27C52"/>
    <w:rsid w:val="00D3085E"/>
    <w:rsid w:val="00D33E97"/>
    <w:rsid w:val="00D40366"/>
    <w:rsid w:val="00D40D8E"/>
    <w:rsid w:val="00D45DB7"/>
    <w:rsid w:val="00D47931"/>
    <w:rsid w:val="00D47B4F"/>
    <w:rsid w:val="00D47CFD"/>
    <w:rsid w:val="00D51D84"/>
    <w:rsid w:val="00D51EF6"/>
    <w:rsid w:val="00D5218E"/>
    <w:rsid w:val="00D5224F"/>
    <w:rsid w:val="00D544D1"/>
    <w:rsid w:val="00D55188"/>
    <w:rsid w:val="00D56A28"/>
    <w:rsid w:val="00D61C58"/>
    <w:rsid w:val="00D66805"/>
    <w:rsid w:val="00D67089"/>
    <w:rsid w:val="00D67805"/>
    <w:rsid w:val="00D67E3E"/>
    <w:rsid w:val="00D7067A"/>
    <w:rsid w:val="00D75B0A"/>
    <w:rsid w:val="00D76062"/>
    <w:rsid w:val="00D821ED"/>
    <w:rsid w:val="00D83BB4"/>
    <w:rsid w:val="00D8537A"/>
    <w:rsid w:val="00D92DC7"/>
    <w:rsid w:val="00D9313C"/>
    <w:rsid w:val="00D95042"/>
    <w:rsid w:val="00D9542F"/>
    <w:rsid w:val="00D96702"/>
    <w:rsid w:val="00D96A7B"/>
    <w:rsid w:val="00D97BE1"/>
    <w:rsid w:val="00DA3027"/>
    <w:rsid w:val="00DA3418"/>
    <w:rsid w:val="00DA78C6"/>
    <w:rsid w:val="00DB1542"/>
    <w:rsid w:val="00DB265C"/>
    <w:rsid w:val="00DB2D2D"/>
    <w:rsid w:val="00DB5F99"/>
    <w:rsid w:val="00DB6B60"/>
    <w:rsid w:val="00DC0E8A"/>
    <w:rsid w:val="00DC24D1"/>
    <w:rsid w:val="00DC26FD"/>
    <w:rsid w:val="00DC310C"/>
    <w:rsid w:val="00DC4FB5"/>
    <w:rsid w:val="00DC6634"/>
    <w:rsid w:val="00DC7743"/>
    <w:rsid w:val="00DC7E33"/>
    <w:rsid w:val="00DD0A0B"/>
    <w:rsid w:val="00DD1BC3"/>
    <w:rsid w:val="00DD4F41"/>
    <w:rsid w:val="00DE1E00"/>
    <w:rsid w:val="00DE4F4E"/>
    <w:rsid w:val="00DE5195"/>
    <w:rsid w:val="00DE6412"/>
    <w:rsid w:val="00DF2502"/>
    <w:rsid w:val="00DF2EA8"/>
    <w:rsid w:val="00DF40C3"/>
    <w:rsid w:val="00DF4DBD"/>
    <w:rsid w:val="00DF6E68"/>
    <w:rsid w:val="00DF7B65"/>
    <w:rsid w:val="00E01C86"/>
    <w:rsid w:val="00E07AC3"/>
    <w:rsid w:val="00E10671"/>
    <w:rsid w:val="00E12E7A"/>
    <w:rsid w:val="00E1589F"/>
    <w:rsid w:val="00E16452"/>
    <w:rsid w:val="00E16556"/>
    <w:rsid w:val="00E16BA8"/>
    <w:rsid w:val="00E17286"/>
    <w:rsid w:val="00E211F5"/>
    <w:rsid w:val="00E21395"/>
    <w:rsid w:val="00E21C8B"/>
    <w:rsid w:val="00E24A86"/>
    <w:rsid w:val="00E250D4"/>
    <w:rsid w:val="00E256E0"/>
    <w:rsid w:val="00E262BA"/>
    <w:rsid w:val="00E272C2"/>
    <w:rsid w:val="00E27D9B"/>
    <w:rsid w:val="00E31B58"/>
    <w:rsid w:val="00E32C39"/>
    <w:rsid w:val="00E41791"/>
    <w:rsid w:val="00E43165"/>
    <w:rsid w:val="00E441C5"/>
    <w:rsid w:val="00E45FBA"/>
    <w:rsid w:val="00E4789D"/>
    <w:rsid w:val="00E47E18"/>
    <w:rsid w:val="00E47FB6"/>
    <w:rsid w:val="00E5095D"/>
    <w:rsid w:val="00E53A44"/>
    <w:rsid w:val="00E5432D"/>
    <w:rsid w:val="00E57B2E"/>
    <w:rsid w:val="00E601C2"/>
    <w:rsid w:val="00E605A8"/>
    <w:rsid w:val="00E62E43"/>
    <w:rsid w:val="00E649EC"/>
    <w:rsid w:val="00E64B35"/>
    <w:rsid w:val="00E65DE4"/>
    <w:rsid w:val="00E67292"/>
    <w:rsid w:val="00E70284"/>
    <w:rsid w:val="00E719E4"/>
    <w:rsid w:val="00E7335A"/>
    <w:rsid w:val="00E73DD4"/>
    <w:rsid w:val="00E740FB"/>
    <w:rsid w:val="00E80094"/>
    <w:rsid w:val="00E81AC0"/>
    <w:rsid w:val="00E82B3F"/>
    <w:rsid w:val="00E85F98"/>
    <w:rsid w:val="00E86D70"/>
    <w:rsid w:val="00E86E34"/>
    <w:rsid w:val="00E92646"/>
    <w:rsid w:val="00E926AA"/>
    <w:rsid w:val="00E92C5B"/>
    <w:rsid w:val="00E93D0C"/>
    <w:rsid w:val="00E94DB9"/>
    <w:rsid w:val="00E95772"/>
    <w:rsid w:val="00E96009"/>
    <w:rsid w:val="00E967B0"/>
    <w:rsid w:val="00EA0079"/>
    <w:rsid w:val="00EA3DD2"/>
    <w:rsid w:val="00EA4538"/>
    <w:rsid w:val="00EA5681"/>
    <w:rsid w:val="00EA56C0"/>
    <w:rsid w:val="00EA60E5"/>
    <w:rsid w:val="00EA7B2D"/>
    <w:rsid w:val="00EB03D3"/>
    <w:rsid w:val="00EB2A82"/>
    <w:rsid w:val="00EB3A45"/>
    <w:rsid w:val="00EB61A7"/>
    <w:rsid w:val="00EB6630"/>
    <w:rsid w:val="00EC1462"/>
    <w:rsid w:val="00EC4FE1"/>
    <w:rsid w:val="00EC5AA4"/>
    <w:rsid w:val="00EC7E8A"/>
    <w:rsid w:val="00ED1704"/>
    <w:rsid w:val="00ED17E1"/>
    <w:rsid w:val="00ED3055"/>
    <w:rsid w:val="00ED3439"/>
    <w:rsid w:val="00ED5FE2"/>
    <w:rsid w:val="00EE160D"/>
    <w:rsid w:val="00EE2103"/>
    <w:rsid w:val="00EE2357"/>
    <w:rsid w:val="00EE34D2"/>
    <w:rsid w:val="00EE432D"/>
    <w:rsid w:val="00EE5714"/>
    <w:rsid w:val="00EE59BA"/>
    <w:rsid w:val="00EE79BE"/>
    <w:rsid w:val="00EF3483"/>
    <w:rsid w:val="00EF40E9"/>
    <w:rsid w:val="00EF5EA1"/>
    <w:rsid w:val="00EF66EF"/>
    <w:rsid w:val="00F01EF3"/>
    <w:rsid w:val="00F026EC"/>
    <w:rsid w:val="00F03A36"/>
    <w:rsid w:val="00F04D23"/>
    <w:rsid w:val="00F07471"/>
    <w:rsid w:val="00F07D30"/>
    <w:rsid w:val="00F1038F"/>
    <w:rsid w:val="00F107DA"/>
    <w:rsid w:val="00F10D7E"/>
    <w:rsid w:val="00F11453"/>
    <w:rsid w:val="00F13715"/>
    <w:rsid w:val="00F13ED5"/>
    <w:rsid w:val="00F151F4"/>
    <w:rsid w:val="00F15C20"/>
    <w:rsid w:val="00F15D6A"/>
    <w:rsid w:val="00F1756C"/>
    <w:rsid w:val="00F20242"/>
    <w:rsid w:val="00F202E7"/>
    <w:rsid w:val="00F23A56"/>
    <w:rsid w:val="00F24DF4"/>
    <w:rsid w:val="00F24FCD"/>
    <w:rsid w:val="00F25238"/>
    <w:rsid w:val="00F32688"/>
    <w:rsid w:val="00F32FC1"/>
    <w:rsid w:val="00F34644"/>
    <w:rsid w:val="00F34A7D"/>
    <w:rsid w:val="00F3563A"/>
    <w:rsid w:val="00F37360"/>
    <w:rsid w:val="00F40D15"/>
    <w:rsid w:val="00F41BF6"/>
    <w:rsid w:val="00F43AFD"/>
    <w:rsid w:val="00F446C6"/>
    <w:rsid w:val="00F45725"/>
    <w:rsid w:val="00F507E4"/>
    <w:rsid w:val="00F50A69"/>
    <w:rsid w:val="00F51410"/>
    <w:rsid w:val="00F556BD"/>
    <w:rsid w:val="00F60335"/>
    <w:rsid w:val="00F62893"/>
    <w:rsid w:val="00F6725A"/>
    <w:rsid w:val="00F702BE"/>
    <w:rsid w:val="00F71E2F"/>
    <w:rsid w:val="00F73777"/>
    <w:rsid w:val="00F76D12"/>
    <w:rsid w:val="00F803B9"/>
    <w:rsid w:val="00F80E14"/>
    <w:rsid w:val="00F81573"/>
    <w:rsid w:val="00F815CD"/>
    <w:rsid w:val="00F81CAC"/>
    <w:rsid w:val="00F82110"/>
    <w:rsid w:val="00F82C1F"/>
    <w:rsid w:val="00F835F7"/>
    <w:rsid w:val="00F85B96"/>
    <w:rsid w:val="00F86537"/>
    <w:rsid w:val="00F87502"/>
    <w:rsid w:val="00F876BF"/>
    <w:rsid w:val="00F920FD"/>
    <w:rsid w:val="00F92E4A"/>
    <w:rsid w:val="00F95322"/>
    <w:rsid w:val="00F95636"/>
    <w:rsid w:val="00F97A4C"/>
    <w:rsid w:val="00FA02D6"/>
    <w:rsid w:val="00FA15DC"/>
    <w:rsid w:val="00FA3520"/>
    <w:rsid w:val="00FA646D"/>
    <w:rsid w:val="00FA6DCA"/>
    <w:rsid w:val="00FB035D"/>
    <w:rsid w:val="00FB2290"/>
    <w:rsid w:val="00FB364F"/>
    <w:rsid w:val="00FB3BB2"/>
    <w:rsid w:val="00FB617D"/>
    <w:rsid w:val="00FC05CC"/>
    <w:rsid w:val="00FC0A3F"/>
    <w:rsid w:val="00FC2692"/>
    <w:rsid w:val="00FC366C"/>
    <w:rsid w:val="00FD1466"/>
    <w:rsid w:val="00FD1609"/>
    <w:rsid w:val="00FD3E12"/>
    <w:rsid w:val="00FD401F"/>
    <w:rsid w:val="00FD7C97"/>
    <w:rsid w:val="00FD7F99"/>
    <w:rsid w:val="00FE5929"/>
    <w:rsid w:val="00FE6561"/>
    <w:rsid w:val="00FE6566"/>
    <w:rsid w:val="00FE7F26"/>
    <w:rsid w:val="00FF0E86"/>
    <w:rsid w:val="00FF15AB"/>
    <w:rsid w:val="00FF2BAA"/>
    <w:rsid w:val="00FF4703"/>
    <w:rsid w:val="00FF5D7F"/>
    <w:rsid w:val="00FF71AA"/>
    <w:rsid w:val="00FF77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80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43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1032"/>
    <w:rPr>
      <w:sz w:val="18"/>
      <w:szCs w:val="18"/>
    </w:rPr>
  </w:style>
  <w:style w:type="paragraph" w:styleId="CommentText">
    <w:name w:val="annotation text"/>
    <w:basedOn w:val="Normal"/>
    <w:link w:val="CommentTextChar"/>
    <w:uiPriority w:val="99"/>
    <w:semiHidden/>
    <w:unhideWhenUsed/>
    <w:rsid w:val="00381032"/>
    <w:rPr>
      <w:rFonts w:asciiTheme="minorHAnsi" w:hAnsiTheme="minorHAnsi" w:cstheme="minorBidi"/>
    </w:rPr>
  </w:style>
  <w:style w:type="character" w:customStyle="1" w:styleId="CommentTextChar">
    <w:name w:val="Comment Text Char"/>
    <w:basedOn w:val="DefaultParagraphFont"/>
    <w:link w:val="CommentText"/>
    <w:uiPriority w:val="99"/>
    <w:semiHidden/>
    <w:rsid w:val="00381032"/>
  </w:style>
  <w:style w:type="paragraph" w:styleId="CommentSubject">
    <w:name w:val="annotation subject"/>
    <w:basedOn w:val="CommentText"/>
    <w:next w:val="CommentText"/>
    <w:link w:val="CommentSubjectChar"/>
    <w:uiPriority w:val="99"/>
    <w:semiHidden/>
    <w:unhideWhenUsed/>
    <w:rsid w:val="00381032"/>
    <w:rPr>
      <w:b/>
      <w:bCs/>
      <w:sz w:val="20"/>
      <w:szCs w:val="20"/>
    </w:rPr>
  </w:style>
  <w:style w:type="character" w:customStyle="1" w:styleId="CommentSubjectChar">
    <w:name w:val="Comment Subject Char"/>
    <w:basedOn w:val="CommentTextChar"/>
    <w:link w:val="CommentSubject"/>
    <w:uiPriority w:val="99"/>
    <w:semiHidden/>
    <w:rsid w:val="00381032"/>
    <w:rPr>
      <w:b/>
      <w:bCs/>
      <w:sz w:val="20"/>
      <w:szCs w:val="20"/>
    </w:rPr>
  </w:style>
  <w:style w:type="paragraph" w:styleId="BalloonText">
    <w:name w:val="Balloon Text"/>
    <w:basedOn w:val="Normal"/>
    <w:link w:val="BalloonTextChar"/>
    <w:uiPriority w:val="99"/>
    <w:semiHidden/>
    <w:unhideWhenUsed/>
    <w:rsid w:val="00381032"/>
    <w:rPr>
      <w:sz w:val="18"/>
      <w:szCs w:val="18"/>
    </w:rPr>
  </w:style>
  <w:style w:type="character" w:customStyle="1" w:styleId="BalloonTextChar">
    <w:name w:val="Balloon Text Char"/>
    <w:basedOn w:val="DefaultParagraphFont"/>
    <w:link w:val="BalloonText"/>
    <w:uiPriority w:val="99"/>
    <w:semiHidden/>
    <w:rsid w:val="00381032"/>
    <w:rPr>
      <w:rFonts w:ascii="Times New Roman" w:hAnsi="Times New Roman" w:cs="Times New Roman"/>
      <w:sz w:val="18"/>
      <w:szCs w:val="18"/>
    </w:rPr>
  </w:style>
  <w:style w:type="paragraph" w:styleId="Footer">
    <w:name w:val="footer"/>
    <w:basedOn w:val="Normal"/>
    <w:link w:val="FooterChar"/>
    <w:uiPriority w:val="99"/>
    <w:unhideWhenUsed/>
    <w:rsid w:val="006624C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624C9"/>
  </w:style>
  <w:style w:type="character" w:styleId="PageNumber">
    <w:name w:val="page number"/>
    <w:basedOn w:val="DefaultParagraphFont"/>
    <w:uiPriority w:val="99"/>
    <w:semiHidden/>
    <w:unhideWhenUsed/>
    <w:rsid w:val="006624C9"/>
  </w:style>
  <w:style w:type="paragraph" w:styleId="Caption">
    <w:name w:val="caption"/>
    <w:basedOn w:val="Normal"/>
    <w:next w:val="Normal"/>
    <w:uiPriority w:val="35"/>
    <w:semiHidden/>
    <w:unhideWhenUsed/>
    <w:qFormat/>
    <w:rsid w:val="00136835"/>
    <w:pPr>
      <w:spacing w:after="200"/>
    </w:pPr>
    <w:rPr>
      <w:i/>
      <w:iCs/>
      <w:color w:val="44546A" w:themeColor="text2"/>
      <w:sz w:val="18"/>
      <w:szCs w:val="18"/>
    </w:rPr>
  </w:style>
  <w:style w:type="character" w:styleId="LineNumber">
    <w:name w:val="line number"/>
    <w:basedOn w:val="DefaultParagraphFont"/>
    <w:uiPriority w:val="99"/>
    <w:semiHidden/>
    <w:unhideWhenUsed/>
    <w:rsid w:val="00A6583F"/>
  </w:style>
  <w:style w:type="paragraph" w:styleId="ListParagraph">
    <w:name w:val="List Paragraph"/>
    <w:basedOn w:val="Normal"/>
    <w:uiPriority w:val="34"/>
    <w:qFormat/>
    <w:rsid w:val="00731F8F"/>
    <w:pPr>
      <w:ind w:left="720"/>
      <w:contextualSpacing/>
    </w:pPr>
  </w:style>
  <w:style w:type="paragraph" w:styleId="Revision">
    <w:name w:val="Revision"/>
    <w:hidden/>
    <w:uiPriority w:val="99"/>
    <w:semiHidden/>
    <w:rsid w:val="00C30FB8"/>
    <w:rPr>
      <w:rFonts w:ascii="Times New Roman" w:hAnsi="Times New Roman" w:cs="Times New Roman"/>
    </w:rPr>
  </w:style>
  <w:style w:type="paragraph" w:styleId="NormalWeb">
    <w:name w:val="Normal (Web)"/>
    <w:basedOn w:val="Normal"/>
    <w:uiPriority w:val="99"/>
    <w:semiHidden/>
    <w:unhideWhenUsed/>
    <w:rsid w:val="00612258"/>
    <w:pPr>
      <w:spacing w:before="100" w:beforeAutospacing="1" w:after="100" w:afterAutospacing="1"/>
    </w:pPr>
    <w:rPr>
      <w:rFonts w:eastAsiaTheme="minorEastAsia"/>
    </w:rPr>
  </w:style>
  <w:style w:type="paragraph" w:styleId="Header">
    <w:name w:val="header"/>
    <w:basedOn w:val="Normal"/>
    <w:link w:val="HeaderChar"/>
    <w:uiPriority w:val="99"/>
    <w:unhideWhenUsed/>
    <w:rsid w:val="0075607A"/>
    <w:pPr>
      <w:tabs>
        <w:tab w:val="center" w:pos="4680"/>
        <w:tab w:val="right" w:pos="9360"/>
      </w:tabs>
    </w:pPr>
  </w:style>
  <w:style w:type="character" w:customStyle="1" w:styleId="HeaderChar">
    <w:name w:val="Header Char"/>
    <w:basedOn w:val="DefaultParagraphFont"/>
    <w:link w:val="Header"/>
    <w:uiPriority w:val="99"/>
    <w:rsid w:val="0075607A"/>
    <w:rPr>
      <w:rFonts w:ascii="Times New Roman" w:hAnsi="Times New Roman" w:cs="Times New Roman"/>
    </w:rPr>
  </w:style>
  <w:style w:type="character" w:customStyle="1" w:styleId="st">
    <w:name w:val="st"/>
    <w:basedOn w:val="DefaultParagraphFont"/>
    <w:rsid w:val="0091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167">
      <w:bodyDiv w:val="1"/>
      <w:marLeft w:val="0"/>
      <w:marRight w:val="0"/>
      <w:marTop w:val="0"/>
      <w:marBottom w:val="0"/>
      <w:divBdr>
        <w:top w:val="none" w:sz="0" w:space="0" w:color="auto"/>
        <w:left w:val="none" w:sz="0" w:space="0" w:color="auto"/>
        <w:bottom w:val="none" w:sz="0" w:space="0" w:color="auto"/>
        <w:right w:val="none" w:sz="0" w:space="0" w:color="auto"/>
      </w:divBdr>
    </w:div>
    <w:div w:id="78451049">
      <w:bodyDiv w:val="1"/>
      <w:marLeft w:val="0"/>
      <w:marRight w:val="0"/>
      <w:marTop w:val="0"/>
      <w:marBottom w:val="0"/>
      <w:divBdr>
        <w:top w:val="none" w:sz="0" w:space="0" w:color="auto"/>
        <w:left w:val="none" w:sz="0" w:space="0" w:color="auto"/>
        <w:bottom w:val="none" w:sz="0" w:space="0" w:color="auto"/>
        <w:right w:val="none" w:sz="0" w:space="0" w:color="auto"/>
      </w:divBdr>
    </w:div>
    <w:div w:id="136266418">
      <w:bodyDiv w:val="1"/>
      <w:marLeft w:val="0"/>
      <w:marRight w:val="0"/>
      <w:marTop w:val="0"/>
      <w:marBottom w:val="0"/>
      <w:divBdr>
        <w:top w:val="none" w:sz="0" w:space="0" w:color="auto"/>
        <w:left w:val="none" w:sz="0" w:space="0" w:color="auto"/>
        <w:bottom w:val="none" w:sz="0" w:space="0" w:color="auto"/>
        <w:right w:val="none" w:sz="0" w:space="0" w:color="auto"/>
      </w:divBdr>
    </w:div>
    <w:div w:id="144784694">
      <w:bodyDiv w:val="1"/>
      <w:marLeft w:val="0"/>
      <w:marRight w:val="0"/>
      <w:marTop w:val="0"/>
      <w:marBottom w:val="0"/>
      <w:divBdr>
        <w:top w:val="none" w:sz="0" w:space="0" w:color="auto"/>
        <w:left w:val="none" w:sz="0" w:space="0" w:color="auto"/>
        <w:bottom w:val="none" w:sz="0" w:space="0" w:color="auto"/>
        <w:right w:val="none" w:sz="0" w:space="0" w:color="auto"/>
      </w:divBdr>
    </w:div>
    <w:div w:id="190194976">
      <w:bodyDiv w:val="1"/>
      <w:marLeft w:val="0"/>
      <w:marRight w:val="0"/>
      <w:marTop w:val="0"/>
      <w:marBottom w:val="0"/>
      <w:divBdr>
        <w:top w:val="none" w:sz="0" w:space="0" w:color="auto"/>
        <w:left w:val="none" w:sz="0" w:space="0" w:color="auto"/>
        <w:bottom w:val="none" w:sz="0" w:space="0" w:color="auto"/>
        <w:right w:val="none" w:sz="0" w:space="0" w:color="auto"/>
      </w:divBdr>
    </w:div>
    <w:div w:id="328144211">
      <w:bodyDiv w:val="1"/>
      <w:marLeft w:val="0"/>
      <w:marRight w:val="0"/>
      <w:marTop w:val="0"/>
      <w:marBottom w:val="0"/>
      <w:divBdr>
        <w:top w:val="none" w:sz="0" w:space="0" w:color="auto"/>
        <w:left w:val="none" w:sz="0" w:space="0" w:color="auto"/>
        <w:bottom w:val="none" w:sz="0" w:space="0" w:color="auto"/>
        <w:right w:val="none" w:sz="0" w:space="0" w:color="auto"/>
      </w:divBdr>
    </w:div>
    <w:div w:id="364331156">
      <w:bodyDiv w:val="1"/>
      <w:marLeft w:val="0"/>
      <w:marRight w:val="0"/>
      <w:marTop w:val="0"/>
      <w:marBottom w:val="0"/>
      <w:divBdr>
        <w:top w:val="none" w:sz="0" w:space="0" w:color="auto"/>
        <w:left w:val="none" w:sz="0" w:space="0" w:color="auto"/>
        <w:bottom w:val="none" w:sz="0" w:space="0" w:color="auto"/>
        <w:right w:val="none" w:sz="0" w:space="0" w:color="auto"/>
      </w:divBdr>
    </w:div>
    <w:div w:id="373120406">
      <w:bodyDiv w:val="1"/>
      <w:marLeft w:val="0"/>
      <w:marRight w:val="0"/>
      <w:marTop w:val="0"/>
      <w:marBottom w:val="0"/>
      <w:divBdr>
        <w:top w:val="none" w:sz="0" w:space="0" w:color="auto"/>
        <w:left w:val="none" w:sz="0" w:space="0" w:color="auto"/>
        <w:bottom w:val="none" w:sz="0" w:space="0" w:color="auto"/>
        <w:right w:val="none" w:sz="0" w:space="0" w:color="auto"/>
      </w:divBdr>
    </w:div>
    <w:div w:id="377241499">
      <w:bodyDiv w:val="1"/>
      <w:marLeft w:val="0"/>
      <w:marRight w:val="0"/>
      <w:marTop w:val="0"/>
      <w:marBottom w:val="0"/>
      <w:divBdr>
        <w:top w:val="none" w:sz="0" w:space="0" w:color="auto"/>
        <w:left w:val="none" w:sz="0" w:space="0" w:color="auto"/>
        <w:bottom w:val="none" w:sz="0" w:space="0" w:color="auto"/>
        <w:right w:val="none" w:sz="0" w:space="0" w:color="auto"/>
      </w:divBdr>
    </w:div>
    <w:div w:id="397285069">
      <w:bodyDiv w:val="1"/>
      <w:marLeft w:val="0"/>
      <w:marRight w:val="0"/>
      <w:marTop w:val="0"/>
      <w:marBottom w:val="0"/>
      <w:divBdr>
        <w:top w:val="none" w:sz="0" w:space="0" w:color="auto"/>
        <w:left w:val="none" w:sz="0" w:space="0" w:color="auto"/>
        <w:bottom w:val="none" w:sz="0" w:space="0" w:color="auto"/>
        <w:right w:val="none" w:sz="0" w:space="0" w:color="auto"/>
      </w:divBdr>
    </w:div>
    <w:div w:id="560099639">
      <w:bodyDiv w:val="1"/>
      <w:marLeft w:val="0"/>
      <w:marRight w:val="0"/>
      <w:marTop w:val="0"/>
      <w:marBottom w:val="0"/>
      <w:divBdr>
        <w:top w:val="none" w:sz="0" w:space="0" w:color="auto"/>
        <w:left w:val="none" w:sz="0" w:space="0" w:color="auto"/>
        <w:bottom w:val="none" w:sz="0" w:space="0" w:color="auto"/>
        <w:right w:val="none" w:sz="0" w:space="0" w:color="auto"/>
      </w:divBdr>
    </w:div>
    <w:div w:id="604969540">
      <w:bodyDiv w:val="1"/>
      <w:marLeft w:val="0"/>
      <w:marRight w:val="0"/>
      <w:marTop w:val="0"/>
      <w:marBottom w:val="0"/>
      <w:divBdr>
        <w:top w:val="none" w:sz="0" w:space="0" w:color="auto"/>
        <w:left w:val="none" w:sz="0" w:space="0" w:color="auto"/>
        <w:bottom w:val="none" w:sz="0" w:space="0" w:color="auto"/>
        <w:right w:val="none" w:sz="0" w:space="0" w:color="auto"/>
      </w:divBdr>
    </w:div>
    <w:div w:id="647825952">
      <w:bodyDiv w:val="1"/>
      <w:marLeft w:val="0"/>
      <w:marRight w:val="0"/>
      <w:marTop w:val="0"/>
      <w:marBottom w:val="0"/>
      <w:divBdr>
        <w:top w:val="none" w:sz="0" w:space="0" w:color="auto"/>
        <w:left w:val="none" w:sz="0" w:space="0" w:color="auto"/>
        <w:bottom w:val="none" w:sz="0" w:space="0" w:color="auto"/>
        <w:right w:val="none" w:sz="0" w:space="0" w:color="auto"/>
      </w:divBdr>
    </w:div>
    <w:div w:id="693118308">
      <w:bodyDiv w:val="1"/>
      <w:marLeft w:val="0"/>
      <w:marRight w:val="0"/>
      <w:marTop w:val="0"/>
      <w:marBottom w:val="0"/>
      <w:divBdr>
        <w:top w:val="none" w:sz="0" w:space="0" w:color="auto"/>
        <w:left w:val="none" w:sz="0" w:space="0" w:color="auto"/>
        <w:bottom w:val="none" w:sz="0" w:space="0" w:color="auto"/>
        <w:right w:val="none" w:sz="0" w:space="0" w:color="auto"/>
      </w:divBdr>
      <w:divsChild>
        <w:div w:id="980497559">
          <w:marLeft w:val="0"/>
          <w:marRight w:val="0"/>
          <w:marTop w:val="0"/>
          <w:marBottom w:val="0"/>
          <w:divBdr>
            <w:top w:val="none" w:sz="0" w:space="0" w:color="auto"/>
            <w:left w:val="none" w:sz="0" w:space="0" w:color="auto"/>
            <w:bottom w:val="none" w:sz="0" w:space="0" w:color="auto"/>
            <w:right w:val="none" w:sz="0" w:space="0" w:color="auto"/>
          </w:divBdr>
          <w:divsChild>
            <w:div w:id="585771906">
              <w:marLeft w:val="0"/>
              <w:marRight w:val="0"/>
              <w:marTop w:val="0"/>
              <w:marBottom w:val="0"/>
              <w:divBdr>
                <w:top w:val="none" w:sz="0" w:space="0" w:color="auto"/>
                <w:left w:val="none" w:sz="0" w:space="0" w:color="auto"/>
                <w:bottom w:val="none" w:sz="0" w:space="0" w:color="auto"/>
                <w:right w:val="none" w:sz="0" w:space="0" w:color="auto"/>
              </w:divBdr>
              <w:divsChild>
                <w:div w:id="8542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2200">
      <w:bodyDiv w:val="1"/>
      <w:marLeft w:val="0"/>
      <w:marRight w:val="0"/>
      <w:marTop w:val="0"/>
      <w:marBottom w:val="0"/>
      <w:divBdr>
        <w:top w:val="none" w:sz="0" w:space="0" w:color="auto"/>
        <w:left w:val="none" w:sz="0" w:space="0" w:color="auto"/>
        <w:bottom w:val="none" w:sz="0" w:space="0" w:color="auto"/>
        <w:right w:val="none" w:sz="0" w:space="0" w:color="auto"/>
      </w:divBdr>
    </w:div>
    <w:div w:id="732849220">
      <w:bodyDiv w:val="1"/>
      <w:marLeft w:val="0"/>
      <w:marRight w:val="0"/>
      <w:marTop w:val="0"/>
      <w:marBottom w:val="0"/>
      <w:divBdr>
        <w:top w:val="none" w:sz="0" w:space="0" w:color="auto"/>
        <w:left w:val="none" w:sz="0" w:space="0" w:color="auto"/>
        <w:bottom w:val="none" w:sz="0" w:space="0" w:color="auto"/>
        <w:right w:val="none" w:sz="0" w:space="0" w:color="auto"/>
      </w:divBdr>
    </w:div>
    <w:div w:id="765081476">
      <w:bodyDiv w:val="1"/>
      <w:marLeft w:val="0"/>
      <w:marRight w:val="0"/>
      <w:marTop w:val="0"/>
      <w:marBottom w:val="0"/>
      <w:divBdr>
        <w:top w:val="none" w:sz="0" w:space="0" w:color="auto"/>
        <w:left w:val="none" w:sz="0" w:space="0" w:color="auto"/>
        <w:bottom w:val="none" w:sz="0" w:space="0" w:color="auto"/>
        <w:right w:val="none" w:sz="0" w:space="0" w:color="auto"/>
      </w:divBdr>
    </w:div>
    <w:div w:id="768164112">
      <w:bodyDiv w:val="1"/>
      <w:marLeft w:val="0"/>
      <w:marRight w:val="0"/>
      <w:marTop w:val="0"/>
      <w:marBottom w:val="0"/>
      <w:divBdr>
        <w:top w:val="none" w:sz="0" w:space="0" w:color="auto"/>
        <w:left w:val="none" w:sz="0" w:space="0" w:color="auto"/>
        <w:bottom w:val="none" w:sz="0" w:space="0" w:color="auto"/>
        <w:right w:val="none" w:sz="0" w:space="0" w:color="auto"/>
      </w:divBdr>
    </w:div>
    <w:div w:id="827941812">
      <w:bodyDiv w:val="1"/>
      <w:marLeft w:val="0"/>
      <w:marRight w:val="0"/>
      <w:marTop w:val="0"/>
      <w:marBottom w:val="0"/>
      <w:divBdr>
        <w:top w:val="none" w:sz="0" w:space="0" w:color="auto"/>
        <w:left w:val="none" w:sz="0" w:space="0" w:color="auto"/>
        <w:bottom w:val="none" w:sz="0" w:space="0" w:color="auto"/>
        <w:right w:val="none" w:sz="0" w:space="0" w:color="auto"/>
      </w:divBdr>
    </w:div>
    <w:div w:id="836113435">
      <w:bodyDiv w:val="1"/>
      <w:marLeft w:val="0"/>
      <w:marRight w:val="0"/>
      <w:marTop w:val="0"/>
      <w:marBottom w:val="0"/>
      <w:divBdr>
        <w:top w:val="none" w:sz="0" w:space="0" w:color="auto"/>
        <w:left w:val="none" w:sz="0" w:space="0" w:color="auto"/>
        <w:bottom w:val="none" w:sz="0" w:space="0" w:color="auto"/>
        <w:right w:val="none" w:sz="0" w:space="0" w:color="auto"/>
      </w:divBdr>
    </w:div>
    <w:div w:id="854921542">
      <w:bodyDiv w:val="1"/>
      <w:marLeft w:val="0"/>
      <w:marRight w:val="0"/>
      <w:marTop w:val="0"/>
      <w:marBottom w:val="0"/>
      <w:divBdr>
        <w:top w:val="none" w:sz="0" w:space="0" w:color="auto"/>
        <w:left w:val="none" w:sz="0" w:space="0" w:color="auto"/>
        <w:bottom w:val="none" w:sz="0" w:space="0" w:color="auto"/>
        <w:right w:val="none" w:sz="0" w:space="0" w:color="auto"/>
      </w:divBdr>
    </w:div>
    <w:div w:id="867910187">
      <w:bodyDiv w:val="1"/>
      <w:marLeft w:val="0"/>
      <w:marRight w:val="0"/>
      <w:marTop w:val="0"/>
      <w:marBottom w:val="0"/>
      <w:divBdr>
        <w:top w:val="none" w:sz="0" w:space="0" w:color="auto"/>
        <w:left w:val="none" w:sz="0" w:space="0" w:color="auto"/>
        <w:bottom w:val="none" w:sz="0" w:space="0" w:color="auto"/>
        <w:right w:val="none" w:sz="0" w:space="0" w:color="auto"/>
      </w:divBdr>
    </w:div>
    <w:div w:id="962467592">
      <w:bodyDiv w:val="1"/>
      <w:marLeft w:val="0"/>
      <w:marRight w:val="0"/>
      <w:marTop w:val="0"/>
      <w:marBottom w:val="0"/>
      <w:divBdr>
        <w:top w:val="none" w:sz="0" w:space="0" w:color="auto"/>
        <w:left w:val="none" w:sz="0" w:space="0" w:color="auto"/>
        <w:bottom w:val="none" w:sz="0" w:space="0" w:color="auto"/>
        <w:right w:val="none" w:sz="0" w:space="0" w:color="auto"/>
      </w:divBdr>
    </w:div>
    <w:div w:id="977540080">
      <w:bodyDiv w:val="1"/>
      <w:marLeft w:val="0"/>
      <w:marRight w:val="0"/>
      <w:marTop w:val="0"/>
      <w:marBottom w:val="0"/>
      <w:divBdr>
        <w:top w:val="none" w:sz="0" w:space="0" w:color="auto"/>
        <w:left w:val="none" w:sz="0" w:space="0" w:color="auto"/>
        <w:bottom w:val="none" w:sz="0" w:space="0" w:color="auto"/>
        <w:right w:val="none" w:sz="0" w:space="0" w:color="auto"/>
      </w:divBdr>
    </w:div>
    <w:div w:id="1010058284">
      <w:bodyDiv w:val="1"/>
      <w:marLeft w:val="0"/>
      <w:marRight w:val="0"/>
      <w:marTop w:val="0"/>
      <w:marBottom w:val="0"/>
      <w:divBdr>
        <w:top w:val="none" w:sz="0" w:space="0" w:color="auto"/>
        <w:left w:val="none" w:sz="0" w:space="0" w:color="auto"/>
        <w:bottom w:val="none" w:sz="0" w:space="0" w:color="auto"/>
        <w:right w:val="none" w:sz="0" w:space="0" w:color="auto"/>
      </w:divBdr>
    </w:div>
    <w:div w:id="1150636426">
      <w:bodyDiv w:val="1"/>
      <w:marLeft w:val="0"/>
      <w:marRight w:val="0"/>
      <w:marTop w:val="0"/>
      <w:marBottom w:val="0"/>
      <w:divBdr>
        <w:top w:val="none" w:sz="0" w:space="0" w:color="auto"/>
        <w:left w:val="none" w:sz="0" w:space="0" w:color="auto"/>
        <w:bottom w:val="none" w:sz="0" w:space="0" w:color="auto"/>
        <w:right w:val="none" w:sz="0" w:space="0" w:color="auto"/>
      </w:divBdr>
    </w:div>
    <w:div w:id="1181361420">
      <w:bodyDiv w:val="1"/>
      <w:marLeft w:val="0"/>
      <w:marRight w:val="0"/>
      <w:marTop w:val="0"/>
      <w:marBottom w:val="0"/>
      <w:divBdr>
        <w:top w:val="none" w:sz="0" w:space="0" w:color="auto"/>
        <w:left w:val="none" w:sz="0" w:space="0" w:color="auto"/>
        <w:bottom w:val="none" w:sz="0" w:space="0" w:color="auto"/>
        <w:right w:val="none" w:sz="0" w:space="0" w:color="auto"/>
      </w:divBdr>
    </w:div>
    <w:div w:id="1216814319">
      <w:bodyDiv w:val="1"/>
      <w:marLeft w:val="0"/>
      <w:marRight w:val="0"/>
      <w:marTop w:val="0"/>
      <w:marBottom w:val="0"/>
      <w:divBdr>
        <w:top w:val="none" w:sz="0" w:space="0" w:color="auto"/>
        <w:left w:val="none" w:sz="0" w:space="0" w:color="auto"/>
        <w:bottom w:val="none" w:sz="0" w:space="0" w:color="auto"/>
        <w:right w:val="none" w:sz="0" w:space="0" w:color="auto"/>
      </w:divBdr>
    </w:div>
    <w:div w:id="1228107234">
      <w:bodyDiv w:val="1"/>
      <w:marLeft w:val="0"/>
      <w:marRight w:val="0"/>
      <w:marTop w:val="0"/>
      <w:marBottom w:val="0"/>
      <w:divBdr>
        <w:top w:val="none" w:sz="0" w:space="0" w:color="auto"/>
        <w:left w:val="none" w:sz="0" w:space="0" w:color="auto"/>
        <w:bottom w:val="none" w:sz="0" w:space="0" w:color="auto"/>
        <w:right w:val="none" w:sz="0" w:space="0" w:color="auto"/>
      </w:divBdr>
    </w:div>
    <w:div w:id="1463616752">
      <w:bodyDiv w:val="1"/>
      <w:marLeft w:val="0"/>
      <w:marRight w:val="0"/>
      <w:marTop w:val="0"/>
      <w:marBottom w:val="0"/>
      <w:divBdr>
        <w:top w:val="none" w:sz="0" w:space="0" w:color="auto"/>
        <w:left w:val="none" w:sz="0" w:space="0" w:color="auto"/>
        <w:bottom w:val="none" w:sz="0" w:space="0" w:color="auto"/>
        <w:right w:val="none" w:sz="0" w:space="0" w:color="auto"/>
      </w:divBdr>
    </w:div>
    <w:div w:id="1499230963">
      <w:bodyDiv w:val="1"/>
      <w:marLeft w:val="0"/>
      <w:marRight w:val="0"/>
      <w:marTop w:val="0"/>
      <w:marBottom w:val="0"/>
      <w:divBdr>
        <w:top w:val="none" w:sz="0" w:space="0" w:color="auto"/>
        <w:left w:val="none" w:sz="0" w:space="0" w:color="auto"/>
        <w:bottom w:val="none" w:sz="0" w:space="0" w:color="auto"/>
        <w:right w:val="none" w:sz="0" w:space="0" w:color="auto"/>
      </w:divBdr>
    </w:div>
    <w:div w:id="1550796391">
      <w:bodyDiv w:val="1"/>
      <w:marLeft w:val="0"/>
      <w:marRight w:val="0"/>
      <w:marTop w:val="0"/>
      <w:marBottom w:val="0"/>
      <w:divBdr>
        <w:top w:val="none" w:sz="0" w:space="0" w:color="auto"/>
        <w:left w:val="none" w:sz="0" w:space="0" w:color="auto"/>
        <w:bottom w:val="none" w:sz="0" w:space="0" w:color="auto"/>
        <w:right w:val="none" w:sz="0" w:space="0" w:color="auto"/>
      </w:divBdr>
    </w:div>
    <w:div w:id="1566573825">
      <w:bodyDiv w:val="1"/>
      <w:marLeft w:val="0"/>
      <w:marRight w:val="0"/>
      <w:marTop w:val="0"/>
      <w:marBottom w:val="0"/>
      <w:divBdr>
        <w:top w:val="none" w:sz="0" w:space="0" w:color="auto"/>
        <w:left w:val="none" w:sz="0" w:space="0" w:color="auto"/>
        <w:bottom w:val="none" w:sz="0" w:space="0" w:color="auto"/>
        <w:right w:val="none" w:sz="0" w:space="0" w:color="auto"/>
      </w:divBdr>
    </w:div>
    <w:div w:id="1612006124">
      <w:bodyDiv w:val="1"/>
      <w:marLeft w:val="0"/>
      <w:marRight w:val="0"/>
      <w:marTop w:val="0"/>
      <w:marBottom w:val="0"/>
      <w:divBdr>
        <w:top w:val="none" w:sz="0" w:space="0" w:color="auto"/>
        <w:left w:val="none" w:sz="0" w:space="0" w:color="auto"/>
        <w:bottom w:val="none" w:sz="0" w:space="0" w:color="auto"/>
        <w:right w:val="none" w:sz="0" w:space="0" w:color="auto"/>
      </w:divBdr>
    </w:div>
    <w:div w:id="1629780215">
      <w:bodyDiv w:val="1"/>
      <w:marLeft w:val="0"/>
      <w:marRight w:val="0"/>
      <w:marTop w:val="0"/>
      <w:marBottom w:val="0"/>
      <w:divBdr>
        <w:top w:val="none" w:sz="0" w:space="0" w:color="auto"/>
        <w:left w:val="none" w:sz="0" w:space="0" w:color="auto"/>
        <w:bottom w:val="none" w:sz="0" w:space="0" w:color="auto"/>
        <w:right w:val="none" w:sz="0" w:space="0" w:color="auto"/>
      </w:divBdr>
    </w:div>
    <w:div w:id="1861625518">
      <w:bodyDiv w:val="1"/>
      <w:marLeft w:val="0"/>
      <w:marRight w:val="0"/>
      <w:marTop w:val="0"/>
      <w:marBottom w:val="0"/>
      <w:divBdr>
        <w:top w:val="none" w:sz="0" w:space="0" w:color="auto"/>
        <w:left w:val="none" w:sz="0" w:space="0" w:color="auto"/>
        <w:bottom w:val="none" w:sz="0" w:space="0" w:color="auto"/>
        <w:right w:val="none" w:sz="0" w:space="0" w:color="auto"/>
      </w:divBdr>
    </w:div>
    <w:div w:id="1939559228">
      <w:bodyDiv w:val="1"/>
      <w:marLeft w:val="0"/>
      <w:marRight w:val="0"/>
      <w:marTop w:val="0"/>
      <w:marBottom w:val="0"/>
      <w:divBdr>
        <w:top w:val="none" w:sz="0" w:space="0" w:color="auto"/>
        <w:left w:val="none" w:sz="0" w:space="0" w:color="auto"/>
        <w:bottom w:val="none" w:sz="0" w:space="0" w:color="auto"/>
        <w:right w:val="none" w:sz="0" w:space="0" w:color="auto"/>
      </w:divBdr>
    </w:div>
    <w:div w:id="2001302558">
      <w:bodyDiv w:val="1"/>
      <w:marLeft w:val="0"/>
      <w:marRight w:val="0"/>
      <w:marTop w:val="0"/>
      <w:marBottom w:val="0"/>
      <w:divBdr>
        <w:top w:val="none" w:sz="0" w:space="0" w:color="auto"/>
        <w:left w:val="none" w:sz="0" w:space="0" w:color="auto"/>
        <w:bottom w:val="none" w:sz="0" w:space="0" w:color="auto"/>
        <w:right w:val="none" w:sz="0" w:space="0" w:color="auto"/>
      </w:divBdr>
    </w:div>
    <w:div w:id="204393950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C97941-48E2-C445-83C9-3944A231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32094</Words>
  <Characters>182942</Characters>
  <Application>Microsoft Macintosh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Euclide</dc:creator>
  <cp:keywords/>
  <dc:description/>
  <cp:lastModifiedBy>Peter Euclide</cp:lastModifiedBy>
  <cp:revision>8</cp:revision>
  <cp:lastPrinted>2017-08-08T13:46:00Z</cp:lastPrinted>
  <dcterms:created xsi:type="dcterms:W3CDTF">2017-08-10T17:43:00Z</dcterms:created>
  <dcterms:modified xsi:type="dcterms:W3CDTF">2017-09-22T19:49:00Z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http://www.zotero.org/styles/ecology-of-freshwater-fish</vt:lpwstr>
  </property>
  <property fmtid="{D5CDD505-2E9C-101B-9397-08002B2CF9AE}" pid="4" name="Mendeley Unique User Id_1">
    <vt:lpwstr>09c9143d-e5e5-36aa-9317-1b14b7bf66c9</vt:lpwstr>
  </property>
</Properties>
</file>